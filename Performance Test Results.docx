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608C5" w14:textId="3A85CB6B" w:rsidR="008A6101" w:rsidRPr="008957B1" w:rsidRDefault="008A6101" w:rsidP="008957B1">
      <w:pPr>
        <w:jc w:val="center"/>
        <w:rPr>
          <w:b/>
          <w:sz w:val="48"/>
          <w:szCs w:val="48"/>
        </w:rPr>
      </w:pPr>
      <w:bookmarkStart w:id="0" w:name="_GoBack"/>
      <w:bookmarkEnd w:id="0"/>
      <w:r w:rsidRPr="008957B1">
        <w:rPr>
          <w:b/>
          <w:sz w:val="48"/>
          <w:szCs w:val="48"/>
        </w:rPr>
        <w:t xml:space="preserve">Performance </w:t>
      </w:r>
      <w:r w:rsidR="00217FF7">
        <w:rPr>
          <w:b/>
          <w:sz w:val="48"/>
          <w:szCs w:val="48"/>
        </w:rPr>
        <w:t>Report</w:t>
      </w:r>
    </w:p>
    <w:p w14:paraId="536825F2" w14:textId="5DB41679" w:rsidR="008A6101" w:rsidRDefault="008A6101" w:rsidP="008957B1">
      <w:pPr>
        <w:jc w:val="center"/>
      </w:pPr>
      <w:r w:rsidRPr="008957B1">
        <w:rPr>
          <w:b/>
          <w:sz w:val="48"/>
          <w:szCs w:val="48"/>
        </w:rPr>
        <w:t>Admin Platform (v1.0)</w:t>
      </w:r>
    </w:p>
    <w:p w14:paraId="5CD62162" w14:textId="77777777" w:rsidR="008957B1" w:rsidRDefault="008957B1"/>
    <w:p w14:paraId="2D0E2750" w14:textId="77777777" w:rsidR="008957B1" w:rsidRDefault="008957B1"/>
    <w:p w14:paraId="6151D619" w14:textId="425446F8" w:rsidR="008957B1" w:rsidRPr="008957B1" w:rsidRDefault="008957B1" w:rsidP="008957B1">
      <w:pPr>
        <w:pBdr>
          <w:bottom w:val="single" w:sz="6" w:space="1" w:color="auto"/>
        </w:pBdr>
        <w:jc w:val="right"/>
      </w:pPr>
      <w:del w:id="1" w:author="Serge Schuetz" w:date="2019-06-12T12:41:00Z">
        <w:r w:rsidRPr="008957B1" w:rsidDel="00065E7A">
          <w:delText>Serge Schuetz, 7</w:delText>
        </w:r>
        <w:r w:rsidRPr="008957B1" w:rsidDel="00065E7A">
          <w:rPr>
            <w:vertAlign w:val="superscript"/>
          </w:rPr>
          <w:delText>th</w:delText>
        </w:r>
        <w:r w:rsidRPr="008957B1" w:rsidDel="00065E7A">
          <w:delText xml:space="preserve"> June 2019</w:delText>
        </w:r>
      </w:del>
      <w:r w:rsidRPr="008957B1">
        <w:br w:type="page"/>
      </w:r>
    </w:p>
    <w:sdt>
      <w:sdtPr>
        <w:rPr>
          <w:rFonts w:asciiTheme="minorHAnsi" w:eastAsiaTheme="minorHAnsi" w:hAnsiTheme="minorHAnsi" w:cstheme="minorBidi"/>
          <w:color w:val="auto"/>
          <w:sz w:val="22"/>
          <w:szCs w:val="22"/>
          <w:lang w:val="en-AU"/>
        </w:rPr>
        <w:id w:val="1220251238"/>
        <w:docPartObj>
          <w:docPartGallery w:val="Table of Contents"/>
          <w:docPartUnique/>
        </w:docPartObj>
      </w:sdtPr>
      <w:sdtEndPr>
        <w:rPr>
          <w:b/>
          <w:bCs/>
          <w:noProof/>
        </w:rPr>
      </w:sdtEndPr>
      <w:sdtContent>
        <w:p w14:paraId="52D562C5" w14:textId="127EC526" w:rsidR="00F27701" w:rsidRDefault="00F27701">
          <w:pPr>
            <w:pStyle w:val="TOCHeading"/>
          </w:pPr>
          <w:r>
            <w:t>Table of Contents</w:t>
          </w:r>
        </w:p>
        <w:p w14:paraId="2E1076DC" w14:textId="08FA15DC" w:rsidR="00072992" w:rsidRDefault="00F27701">
          <w:pPr>
            <w:pStyle w:val="TOC1"/>
            <w:tabs>
              <w:tab w:val="right" w:leader="dot" w:pos="9016"/>
            </w:tabs>
            <w:rPr>
              <w:ins w:id="2" w:author="Serge Schuetz" w:date="2019-06-13T11:13:00Z"/>
              <w:rFonts w:eastAsiaTheme="minorEastAsia"/>
              <w:noProof/>
              <w:lang w:eastAsia="en-AU"/>
            </w:rPr>
          </w:pPr>
          <w:r>
            <w:fldChar w:fldCharType="begin"/>
          </w:r>
          <w:r>
            <w:instrText xml:space="preserve"> TOC \o "1-3" \h \z \u </w:instrText>
          </w:r>
          <w:r>
            <w:fldChar w:fldCharType="separate"/>
          </w:r>
          <w:ins w:id="3" w:author="Serge Schuetz" w:date="2019-06-13T11:13:00Z">
            <w:r w:rsidR="00072992" w:rsidRPr="00D7766C">
              <w:rPr>
                <w:rStyle w:val="Hyperlink"/>
                <w:noProof/>
              </w:rPr>
              <w:fldChar w:fldCharType="begin"/>
            </w:r>
            <w:r w:rsidR="00072992" w:rsidRPr="00D7766C">
              <w:rPr>
                <w:rStyle w:val="Hyperlink"/>
                <w:noProof/>
              </w:rPr>
              <w:instrText xml:space="preserve"> </w:instrText>
            </w:r>
            <w:r w:rsidR="00072992">
              <w:rPr>
                <w:noProof/>
              </w:rPr>
              <w:instrText>HYPERLINK \l "_Toc11316827"</w:instrText>
            </w:r>
            <w:r w:rsidR="00072992" w:rsidRPr="00D7766C">
              <w:rPr>
                <w:rStyle w:val="Hyperlink"/>
                <w:noProof/>
              </w:rPr>
              <w:instrText xml:space="preserve"> </w:instrText>
            </w:r>
            <w:r w:rsidR="00072992" w:rsidRPr="00D7766C">
              <w:rPr>
                <w:rStyle w:val="Hyperlink"/>
                <w:noProof/>
              </w:rPr>
              <w:fldChar w:fldCharType="separate"/>
            </w:r>
            <w:r w:rsidR="00072992" w:rsidRPr="00D7766C">
              <w:rPr>
                <w:rStyle w:val="Hyperlink"/>
                <w:noProof/>
              </w:rPr>
              <w:t>Executive Summary</w:t>
            </w:r>
            <w:r w:rsidR="00072992">
              <w:rPr>
                <w:noProof/>
                <w:webHidden/>
              </w:rPr>
              <w:tab/>
            </w:r>
            <w:r w:rsidR="00072992">
              <w:rPr>
                <w:noProof/>
                <w:webHidden/>
              </w:rPr>
              <w:fldChar w:fldCharType="begin"/>
            </w:r>
            <w:r w:rsidR="00072992">
              <w:rPr>
                <w:noProof/>
                <w:webHidden/>
              </w:rPr>
              <w:instrText xml:space="preserve"> PAGEREF _Toc11316827 \h </w:instrText>
            </w:r>
          </w:ins>
          <w:r w:rsidR="00072992">
            <w:rPr>
              <w:noProof/>
              <w:webHidden/>
            </w:rPr>
          </w:r>
          <w:r w:rsidR="00072992">
            <w:rPr>
              <w:noProof/>
              <w:webHidden/>
            </w:rPr>
            <w:fldChar w:fldCharType="separate"/>
          </w:r>
          <w:ins w:id="4" w:author="Serge Schuetz" w:date="2019-06-13T11:13:00Z">
            <w:r w:rsidR="00072992">
              <w:rPr>
                <w:noProof/>
                <w:webHidden/>
              </w:rPr>
              <w:t>3</w:t>
            </w:r>
            <w:r w:rsidR="00072992">
              <w:rPr>
                <w:noProof/>
                <w:webHidden/>
              </w:rPr>
              <w:fldChar w:fldCharType="end"/>
            </w:r>
            <w:r w:rsidR="00072992" w:rsidRPr="00D7766C">
              <w:rPr>
                <w:rStyle w:val="Hyperlink"/>
                <w:noProof/>
              </w:rPr>
              <w:fldChar w:fldCharType="end"/>
            </w:r>
          </w:ins>
        </w:p>
        <w:p w14:paraId="48AC965C" w14:textId="6A66ED04" w:rsidR="00072992" w:rsidRDefault="00072992">
          <w:pPr>
            <w:pStyle w:val="TOC1"/>
            <w:tabs>
              <w:tab w:val="right" w:leader="dot" w:pos="9016"/>
            </w:tabs>
            <w:rPr>
              <w:ins w:id="5" w:author="Serge Schuetz" w:date="2019-06-13T11:13:00Z"/>
              <w:rFonts w:eastAsiaTheme="minorEastAsia"/>
              <w:noProof/>
              <w:lang w:eastAsia="en-AU"/>
            </w:rPr>
          </w:pPr>
          <w:ins w:id="6" w:author="Serge Schuetz" w:date="2019-06-13T11:13:00Z">
            <w:r w:rsidRPr="00D7766C">
              <w:rPr>
                <w:rStyle w:val="Hyperlink"/>
                <w:noProof/>
              </w:rPr>
              <w:fldChar w:fldCharType="begin"/>
            </w:r>
            <w:r w:rsidRPr="00D7766C">
              <w:rPr>
                <w:rStyle w:val="Hyperlink"/>
                <w:noProof/>
              </w:rPr>
              <w:instrText xml:space="preserve"> </w:instrText>
            </w:r>
            <w:r>
              <w:rPr>
                <w:noProof/>
              </w:rPr>
              <w:instrText>HYPERLINK \l "_Toc11316828"</w:instrText>
            </w:r>
            <w:r w:rsidRPr="00D7766C">
              <w:rPr>
                <w:rStyle w:val="Hyperlink"/>
                <w:noProof/>
              </w:rPr>
              <w:instrText xml:space="preserve"> </w:instrText>
            </w:r>
            <w:r w:rsidRPr="00D7766C">
              <w:rPr>
                <w:rStyle w:val="Hyperlink"/>
                <w:noProof/>
              </w:rPr>
              <w:fldChar w:fldCharType="separate"/>
            </w:r>
            <w:r w:rsidRPr="00D7766C">
              <w:rPr>
                <w:rStyle w:val="Hyperlink"/>
                <w:noProof/>
              </w:rPr>
              <w:t>Test Approach</w:t>
            </w:r>
            <w:r>
              <w:rPr>
                <w:noProof/>
                <w:webHidden/>
              </w:rPr>
              <w:tab/>
            </w:r>
            <w:r>
              <w:rPr>
                <w:noProof/>
                <w:webHidden/>
              </w:rPr>
              <w:fldChar w:fldCharType="begin"/>
            </w:r>
            <w:r>
              <w:rPr>
                <w:noProof/>
                <w:webHidden/>
              </w:rPr>
              <w:instrText xml:space="preserve"> PAGEREF _Toc11316828 \h </w:instrText>
            </w:r>
          </w:ins>
          <w:r>
            <w:rPr>
              <w:noProof/>
              <w:webHidden/>
            </w:rPr>
          </w:r>
          <w:r>
            <w:rPr>
              <w:noProof/>
              <w:webHidden/>
            </w:rPr>
            <w:fldChar w:fldCharType="separate"/>
          </w:r>
          <w:ins w:id="7" w:author="Serge Schuetz" w:date="2019-06-13T11:13:00Z">
            <w:r>
              <w:rPr>
                <w:noProof/>
                <w:webHidden/>
              </w:rPr>
              <w:t>3</w:t>
            </w:r>
            <w:r>
              <w:rPr>
                <w:noProof/>
                <w:webHidden/>
              </w:rPr>
              <w:fldChar w:fldCharType="end"/>
            </w:r>
            <w:r w:rsidRPr="00D7766C">
              <w:rPr>
                <w:rStyle w:val="Hyperlink"/>
                <w:noProof/>
              </w:rPr>
              <w:fldChar w:fldCharType="end"/>
            </w:r>
          </w:ins>
        </w:p>
        <w:p w14:paraId="2011295B" w14:textId="5157E11A" w:rsidR="00072992" w:rsidRDefault="00072992">
          <w:pPr>
            <w:pStyle w:val="TOC1"/>
            <w:tabs>
              <w:tab w:val="right" w:leader="dot" w:pos="9016"/>
            </w:tabs>
            <w:rPr>
              <w:ins w:id="8" w:author="Serge Schuetz" w:date="2019-06-13T11:13:00Z"/>
              <w:rFonts w:eastAsiaTheme="minorEastAsia"/>
              <w:noProof/>
              <w:lang w:eastAsia="en-AU"/>
            </w:rPr>
          </w:pPr>
          <w:ins w:id="9" w:author="Serge Schuetz" w:date="2019-06-13T11:13:00Z">
            <w:r w:rsidRPr="00D7766C">
              <w:rPr>
                <w:rStyle w:val="Hyperlink"/>
                <w:noProof/>
              </w:rPr>
              <w:fldChar w:fldCharType="begin"/>
            </w:r>
            <w:r w:rsidRPr="00D7766C">
              <w:rPr>
                <w:rStyle w:val="Hyperlink"/>
                <w:noProof/>
              </w:rPr>
              <w:instrText xml:space="preserve"> </w:instrText>
            </w:r>
            <w:r>
              <w:rPr>
                <w:noProof/>
              </w:rPr>
              <w:instrText>HYPERLINK \l "_Toc11316829"</w:instrText>
            </w:r>
            <w:r w:rsidRPr="00D7766C">
              <w:rPr>
                <w:rStyle w:val="Hyperlink"/>
                <w:noProof/>
              </w:rPr>
              <w:instrText xml:space="preserve"> </w:instrText>
            </w:r>
            <w:r w:rsidRPr="00D7766C">
              <w:rPr>
                <w:rStyle w:val="Hyperlink"/>
                <w:noProof/>
              </w:rPr>
              <w:fldChar w:fldCharType="separate"/>
            </w:r>
            <w:r w:rsidRPr="00D7766C">
              <w:rPr>
                <w:rStyle w:val="Hyperlink"/>
                <w:noProof/>
              </w:rPr>
              <w:t>Scope</w:t>
            </w:r>
            <w:r>
              <w:rPr>
                <w:noProof/>
                <w:webHidden/>
              </w:rPr>
              <w:tab/>
            </w:r>
            <w:r>
              <w:rPr>
                <w:noProof/>
                <w:webHidden/>
              </w:rPr>
              <w:fldChar w:fldCharType="begin"/>
            </w:r>
            <w:r>
              <w:rPr>
                <w:noProof/>
                <w:webHidden/>
              </w:rPr>
              <w:instrText xml:space="preserve"> PAGEREF _Toc11316829 \h </w:instrText>
            </w:r>
          </w:ins>
          <w:r>
            <w:rPr>
              <w:noProof/>
              <w:webHidden/>
            </w:rPr>
          </w:r>
          <w:r>
            <w:rPr>
              <w:noProof/>
              <w:webHidden/>
            </w:rPr>
            <w:fldChar w:fldCharType="separate"/>
          </w:r>
          <w:ins w:id="10" w:author="Serge Schuetz" w:date="2019-06-13T11:13:00Z">
            <w:r>
              <w:rPr>
                <w:noProof/>
                <w:webHidden/>
              </w:rPr>
              <w:t>3</w:t>
            </w:r>
            <w:r>
              <w:rPr>
                <w:noProof/>
                <w:webHidden/>
              </w:rPr>
              <w:fldChar w:fldCharType="end"/>
            </w:r>
            <w:r w:rsidRPr="00D7766C">
              <w:rPr>
                <w:rStyle w:val="Hyperlink"/>
                <w:noProof/>
              </w:rPr>
              <w:fldChar w:fldCharType="end"/>
            </w:r>
          </w:ins>
        </w:p>
        <w:p w14:paraId="4D6C4B0B" w14:textId="4B033580" w:rsidR="00072992" w:rsidRDefault="00072992">
          <w:pPr>
            <w:pStyle w:val="TOC1"/>
            <w:tabs>
              <w:tab w:val="right" w:leader="dot" w:pos="9016"/>
            </w:tabs>
            <w:rPr>
              <w:ins w:id="11" w:author="Serge Schuetz" w:date="2019-06-13T11:13:00Z"/>
              <w:rFonts w:eastAsiaTheme="minorEastAsia"/>
              <w:noProof/>
              <w:lang w:eastAsia="en-AU"/>
            </w:rPr>
          </w:pPr>
          <w:ins w:id="12" w:author="Serge Schuetz" w:date="2019-06-13T11:13:00Z">
            <w:r w:rsidRPr="00D7766C">
              <w:rPr>
                <w:rStyle w:val="Hyperlink"/>
                <w:noProof/>
              </w:rPr>
              <w:fldChar w:fldCharType="begin"/>
            </w:r>
            <w:r w:rsidRPr="00D7766C">
              <w:rPr>
                <w:rStyle w:val="Hyperlink"/>
                <w:noProof/>
              </w:rPr>
              <w:instrText xml:space="preserve"> </w:instrText>
            </w:r>
            <w:r>
              <w:rPr>
                <w:noProof/>
              </w:rPr>
              <w:instrText>HYPERLINK \l "_Toc11316830"</w:instrText>
            </w:r>
            <w:r w:rsidRPr="00D7766C">
              <w:rPr>
                <w:rStyle w:val="Hyperlink"/>
                <w:noProof/>
              </w:rPr>
              <w:instrText xml:space="preserve"> </w:instrText>
            </w:r>
            <w:r w:rsidRPr="00D7766C">
              <w:rPr>
                <w:rStyle w:val="Hyperlink"/>
                <w:noProof/>
              </w:rPr>
              <w:fldChar w:fldCharType="separate"/>
            </w:r>
            <w:r w:rsidRPr="00D7766C">
              <w:rPr>
                <w:rStyle w:val="Hyperlink"/>
                <w:noProof/>
              </w:rPr>
              <w:t>Assumptions</w:t>
            </w:r>
            <w:r>
              <w:rPr>
                <w:noProof/>
                <w:webHidden/>
              </w:rPr>
              <w:tab/>
            </w:r>
            <w:r>
              <w:rPr>
                <w:noProof/>
                <w:webHidden/>
              </w:rPr>
              <w:fldChar w:fldCharType="begin"/>
            </w:r>
            <w:r>
              <w:rPr>
                <w:noProof/>
                <w:webHidden/>
              </w:rPr>
              <w:instrText xml:space="preserve"> PAGEREF _Toc11316830 \h </w:instrText>
            </w:r>
          </w:ins>
          <w:r>
            <w:rPr>
              <w:noProof/>
              <w:webHidden/>
            </w:rPr>
          </w:r>
          <w:r>
            <w:rPr>
              <w:noProof/>
              <w:webHidden/>
            </w:rPr>
            <w:fldChar w:fldCharType="separate"/>
          </w:r>
          <w:ins w:id="13" w:author="Serge Schuetz" w:date="2019-06-13T11:13:00Z">
            <w:r>
              <w:rPr>
                <w:noProof/>
                <w:webHidden/>
              </w:rPr>
              <w:t>3</w:t>
            </w:r>
            <w:r>
              <w:rPr>
                <w:noProof/>
                <w:webHidden/>
              </w:rPr>
              <w:fldChar w:fldCharType="end"/>
            </w:r>
            <w:r w:rsidRPr="00D7766C">
              <w:rPr>
                <w:rStyle w:val="Hyperlink"/>
                <w:noProof/>
              </w:rPr>
              <w:fldChar w:fldCharType="end"/>
            </w:r>
          </w:ins>
        </w:p>
        <w:p w14:paraId="4E87CDAC" w14:textId="5436FA24" w:rsidR="00072992" w:rsidRDefault="00072992">
          <w:pPr>
            <w:pStyle w:val="TOC1"/>
            <w:tabs>
              <w:tab w:val="right" w:leader="dot" w:pos="9016"/>
            </w:tabs>
            <w:rPr>
              <w:ins w:id="14" w:author="Serge Schuetz" w:date="2019-06-13T11:13:00Z"/>
              <w:rFonts w:eastAsiaTheme="minorEastAsia"/>
              <w:noProof/>
              <w:lang w:eastAsia="en-AU"/>
            </w:rPr>
          </w:pPr>
          <w:ins w:id="15" w:author="Serge Schuetz" w:date="2019-06-13T11:13:00Z">
            <w:r w:rsidRPr="00D7766C">
              <w:rPr>
                <w:rStyle w:val="Hyperlink"/>
                <w:noProof/>
              </w:rPr>
              <w:fldChar w:fldCharType="begin"/>
            </w:r>
            <w:r w:rsidRPr="00D7766C">
              <w:rPr>
                <w:rStyle w:val="Hyperlink"/>
                <w:noProof/>
              </w:rPr>
              <w:instrText xml:space="preserve"> </w:instrText>
            </w:r>
            <w:r>
              <w:rPr>
                <w:noProof/>
              </w:rPr>
              <w:instrText>HYPERLINK \l "_Toc11316831"</w:instrText>
            </w:r>
            <w:r w:rsidRPr="00D7766C">
              <w:rPr>
                <w:rStyle w:val="Hyperlink"/>
                <w:noProof/>
              </w:rPr>
              <w:instrText xml:space="preserve"> </w:instrText>
            </w:r>
            <w:r w:rsidRPr="00D7766C">
              <w:rPr>
                <w:rStyle w:val="Hyperlink"/>
                <w:noProof/>
              </w:rPr>
              <w:fldChar w:fldCharType="separate"/>
            </w:r>
            <w:r w:rsidRPr="00D7766C">
              <w:rPr>
                <w:rStyle w:val="Hyperlink"/>
                <w:noProof/>
              </w:rPr>
              <w:t>Risks</w:t>
            </w:r>
            <w:r>
              <w:rPr>
                <w:noProof/>
                <w:webHidden/>
              </w:rPr>
              <w:tab/>
            </w:r>
            <w:r>
              <w:rPr>
                <w:noProof/>
                <w:webHidden/>
              </w:rPr>
              <w:fldChar w:fldCharType="begin"/>
            </w:r>
            <w:r>
              <w:rPr>
                <w:noProof/>
                <w:webHidden/>
              </w:rPr>
              <w:instrText xml:space="preserve"> PAGEREF _Toc11316831 \h </w:instrText>
            </w:r>
          </w:ins>
          <w:r>
            <w:rPr>
              <w:noProof/>
              <w:webHidden/>
            </w:rPr>
          </w:r>
          <w:r>
            <w:rPr>
              <w:noProof/>
              <w:webHidden/>
            </w:rPr>
            <w:fldChar w:fldCharType="separate"/>
          </w:r>
          <w:ins w:id="16" w:author="Serge Schuetz" w:date="2019-06-13T11:13:00Z">
            <w:r>
              <w:rPr>
                <w:noProof/>
                <w:webHidden/>
              </w:rPr>
              <w:t>3</w:t>
            </w:r>
            <w:r>
              <w:rPr>
                <w:noProof/>
                <w:webHidden/>
              </w:rPr>
              <w:fldChar w:fldCharType="end"/>
            </w:r>
            <w:r w:rsidRPr="00D7766C">
              <w:rPr>
                <w:rStyle w:val="Hyperlink"/>
                <w:noProof/>
              </w:rPr>
              <w:fldChar w:fldCharType="end"/>
            </w:r>
          </w:ins>
        </w:p>
        <w:p w14:paraId="4AEA0FCF" w14:textId="01FDFEF0" w:rsidR="00072992" w:rsidRDefault="00072992">
          <w:pPr>
            <w:pStyle w:val="TOC1"/>
            <w:tabs>
              <w:tab w:val="right" w:leader="dot" w:pos="9016"/>
            </w:tabs>
            <w:rPr>
              <w:ins w:id="17" w:author="Serge Schuetz" w:date="2019-06-13T11:13:00Z"/>
              <w:rFonts w:eastAsiaTheme="minorEastAsia"/>
              <w:noProof/>
              <w:lang w:eastAsia="en-AU"/>
            </w:rPr>
          </w:pPr>
          <w:ins w:id="18" w:author="Serge Schuetz" w:date="2019-06-13T11:13:00Z">
            <w:r w:rsidRPr="00D7766C">
              <w:rPr>
                <w:rStyle w:val="Hyperlink"/>
                <w:noProof/>
              </w:rPr>
              <w:fldChar w:fldCharType="begin"/>
            </w:r>
            <w:r w:rsidRPr="00D7766C">
              <w:rPr>
                <w:rStyle w:val="Hyperlink"/>
                <w:noProof/>
              </w:rPr>
              <w:instrText xml:space="preserve"> </w:instrText>
            </w:r>
            <w:r>
              <w:rPr>
                <w:noProof/>
              </w:rPr>
              <w:instrText>HYPERLINK \l "_Toc11316832"</w:instrText>
            </w:r>
            <w:r w:rsidRPr="00D7766C">
              <w:rPr>
                <w:rStyle w:val="Hyperlink"/>
                <w:noProof/>
              </w:rPr>
              <w:instrText xml:space="preserve"> </w:instrText>
            </w:r>
            <w:r w:rsidRPr="00D7766C">
              <w:rPr>
                <w:rStyle w:val="Hyperlink"/>
                <w:noProof/>
              </w:rPr>
              <w:fldChar w:fldCharType="separate"/>
            </w:r>
            <w:r w:rsidRPr="00D7766C">
              <w:rPr>
                <w:rStyle w:val="Hyperlink"/>
                <w:noProof/>
              </w:rPr>
              <w:t>Test Results</w:t>
            </w:r>
            <w:r>
              <w:rPr>
                <w:noProof/>
                <w:webHidden/>
              </w:rPr>
              <w:tab/>
            </w:r>
            <w:r>
              <w:rPr>
                <w:noProof/>
                <w:webHidden/>
              </w:rPr>
              <w:fldChar w:fldCharType="begin"/>
            </w:r>
            <w:r>
              <w:rPr>
                <w:noProof/>
                <w:webHidden/>
              </w:rPr>
              <w:instrText xml:space="preserve"> PAGEREF _Toc11316832 \h </w:instrText>
            </w:r>
          </w:ins>
          <w:r>
            <w:rPr>
              <w:noProof/>
              <w:webHidden/>
            </w:rPr>
          </w:r>
          <w:r>
            <w:rPr>
              <w:noProof/>
              <w:webHidden/>
            </w:rPr>
            <w:fldChar w:fldCharType="separate"/>
          </w:r>
          <w:ins w:id="19" w:author="Serge Schuetz" w:date="2019-06-13T11:13:00Z">
            <w:r>
              <w:rPr>
                <w:noProof/>
                <w:webHidden/>
              </w:rPr>
              <w:t>4</w:t>
            </w:r>
            <w:r>
              <w:rPr>
                <w:noProof/>
                <w:webHidden/>
              </w:rPr>
              <w:fldChar w:fldCharType="end"/>
            </w:r>
            <w:r w:rsidRPr="00D7766C">
              <w:rPr>
                <w:rStyle w:val="Hyperlink"/>
                <w:noProof/>
              </w:rPr>
              <w:fldChar w:fldCharType="end"/>
            </w:r>
          </w:ins>
        </w:p>
        <w:p w14:paraId="106D4740" w14:textId="3B0C8B4C" w:rsidR="00072992" w:rsidRDefault="00072992">
          <w:pPr>
            <w:pStyle w:val="TOC1"/>
            <w:tabs>
              <w:tab w:val="right" w:leader="dot" w:pos="9016"/>
            </w:tabs>
            <w:rPr>
              <w:ins w:id="20" w:author="Serge Schuetz" w:date="2019-06-13T11:13:00Z"/>
              <w:rFonts w:eastAsiaTheme="minorEastAsia"/>
              <w:noProof/>
              <w:lang w:eastAsia="en-AU"/>
            </w:rPr>
          </w:pPr>
          <w:ins w:id="21" w:author="Serge Schuetz" w:date="2019-06-13T11:13:00Z">
            <w:r w:rsidRPr="00D7766C">
              <w:rPr>
                <w:rStyle w:val="Hyperlink"/>
                <w:noProof/>
              </w:rPr>
              <w:fldChar w:fldCharType="begin"/>
            </w:r>
            <w:r w:rsidRPr="00D7766C">
              <w:rPr>
                <w:rStyle w:val="Hyperlink"/>
                <w:noProof/>
              </w:rPr>
              <w:instrText xml:space="preserve"> </w:instrText>
            </w:r>
            <w:r>
              <w:rPr>
                <w:noProof/>
              </w:rPr>
              <w:instrText>HYPERLINK \l "_Toc11316833"</w:instrText>
            </w:r>
            <w:r w:rsidRPr="00D7766C">
              <w:rPr>
                <w:rStyle w:val="Hyperlink"/>
                <w:noProof/>
              </w:rPr>
              <w:instrText xml:space="preserve"> </w:instrText>
            </w:r>
            <w:r w:rsidRPr="00D7766C">
              <w:rPr>
                <w:rStyle w:val="Hyperlink"/>
                <w:noProof/>
              </w:rPr>
              <w:fldChar w:fldCharType="separate"/>
            </w:r>
            <w:r w:rsidRPr="00D7766C">
              <w:rPr>
                <w:rStyle w:val="Hyperlink"/>
                <w:noProof/>
              </w:rPr>
              <w:t>Test Results – (Continue)</w:t>
            </w:r>
            <w:r>
              <w:rPr>
                <w:noProof/>
                <w:webHidden/>
              </w:rPr>
              <w:tab/>
            </w:r>
            <w:r>
              <w:rPr>
                <w:noProof/>
                <w:webHidden/>
              </w:rPr>
              <w:fldChar w:fldCharType="begin"/>
            </w:r>
            <w:r>
              <w:rPr>
                <w:noProof/>
                <w:webHidden/>
              </w:rPr>
              <w:instrText xml:space="preserve"> PAGEREF _Toc11316833 \h </w:instrText>
            </w:r>
          </w:ins>
          <w:r>
            <w:rPr>
              <w:noProof/>
              <w:webHidden/>
            </w:rPr>
          </w:r>
          <w:r>
            <w:rPr>
              <w:noProof/>
              <w:webHidden/>
            </w:rPr>
            <w:fldChar w:fldCharType="separate"/>
          </w:r>
          <w:ins w:id="22" w:author="Serge Schuetz" w:date="2019-06-13T11:13:00Z">
            <w:r>
              <w:rPr>
                <w:noProof/>
                <w:webHidden/>
              </w:rPr>
              <w:t>7</w:t>
            </w:r>
            <w:r>
              <w:rPr>
                <w:noProof/>
                <w:webHidden/>
              </w:rPr>
              <w:fldChar w:fldCharType="end"/>
            </w:r>
            <w:r w:rsidRPr="00D7766C">
              <w:rPr>
                <w:rStyle w:val="Hyperlink"/>
                <w:noProof/>
              </w:rPr>
              <w:fldChar w:fldCharType="end"/>
            </w:r>
          </w:ins>
        </w:p>
        <w:p w14:paraId="4B532DED" w14:textId="3117F89F" w:rsidR="00072992" w:rsidRDefault="00072992">
          <w:pPr>
            <w:pStyle w:val="TOC1"/>
            <w:tabs>
              <w:tab w:val="right" w:leader="dot" w:pos="9016"/>
            </w:tabs>
            <w:rPr>
              <w:ins w:id="23" w:author="Serge Schuetz" w:date="2019-06-13T11:13:00Z"/>
              <w:rFonts w:eastAsiaTheme="minorEastAsia"/>
              <w:noProof/>
              <w:lang w:eastAsia="en-AU"/>
            </w:rPr>
          </w:pPr>
          <w:ins w:id="24" w:author="Serge Schuetz" w:date="2019-06-13T11:13:00Z">
            <w:r w:rsidRPr="00D7766C">
              <w:rPr>
                <w:rStyle w:val="Hyperlink"/>
                <w:noProof/>
              </w:rPr>
              <w:fldChar w:fldCharType="begin"/>
            </w:r>
            <w:r w:rsidRPr="00D7766C">
              <w:rPr>
                <w:rStyle w:val="Hyperlink"/>
                <w:noProof/>
              </w:rPr>
              <w:instrText xml:space="preserve"> </w:instrText>
            </w:r>
            <w:r>
              <w:rPr>
                <w:noProof/>
              </w:rPr>
              <w:instrText>HYPERLINK \l "_Toc11316834"</w:instrText>
            </w:r>
            <w:r w:rsidRPr="00D7766C">
              <w:rPr>
                <w:rStyle w:val="Hyperlink"/>
                <w:noProof/>
              </w:rPr>
              <w:instrText xml:space="preserve"> </w:instrText>
            </w:r>
            <w:r w:rsidRPr="00D7766C">
              <w:rPr>
                <w:rStyle w:val="Hyperlink"/>
                <w:noProof/>
              </w:rPr>
              <w:fldChar w:fldCharType="separate"/>
            </w:r>
            <w:r w:rsidRPr="00D7766C">
              <w:rPr>
                <w:rStyle w:val="Hyperlink"/>
                <w:noProof/>
              </w:rPr>
              <w:t>Approval List</w:t>
            </w:r>
            <w:r>
              <w:rPr>
                <w:noProof/>
                <w:webHidden/>
              </w:rPr>
              <w:tab/>
            </w:r>
            <w:r>
              <w:rPr>
                <w:noProof/>
                <w:webHidden/>
              </w:rPr>
              <w:fldChar w:fldCharType="begin"/>
            </w:r>
            <w:r>
              <w:rPr>
                <w:noProof/>
                <w:webHidden/>
              </w:rPr>
              <w:instrText xml:space="preserve"> PAGEREF _Toc11316834 \h </w:instrText>
            </w:r>
          </w:ins>
          <w:r>
            <w:rPr>
              <w:noProof/>
              <w:webHidden/>
            </w:rPr>
          </w:r>
          <w:r>
            <w:rPr>
              <w:noProof/>
              <w:webHidden/>
            </w:rPr>
            <w:fldChar w:fldCharType="separate"/>
          </w:r>
          <w:ins w:id="25" w:author="Serge Schuetz" w:date="2019-06-13T11:13:00Z">
            <w:r>
              <w:rPr>
                <w:noProof/>
                <w:webHidden/>
              </w:rPr>
              <w:t>8</w:t>
            </w:r>
            <w:r>
              <w:rPr>
                <w:noProof/>
                <w:webHidden/>
              </w:rPr>
              <w:fldChar w:fldCharType="end"/>
            </w:r>
            <w:r w:rsidRPr="00D7766C">
              <w:rPr>
                <w:rStyle w:val="Hyperlink"/>
                <w:noProof/>
              </w:rPr>
              <w:fldChar w:fldCharType="end"/>
            </w:r>
          </w:ins>
        </w:p>
        <w:p w14:paraId="5115C878" w14:textId="5900E922" w:rsidR="00072992" w:rsidRDefault="00072992">
          <w:pPr>
            <w:pStyle w:val="TOC1"/>
            <w:tabs>
              <w:tab w:val="right" w:leader="dot" w:pos="9016"/>
            </w:tabs>
            <w:rPr>
              <w:ins w:id="26" w:author="Serge Schuetz" w:date="2019-06-13T11:13:00Z"/>
              <w:rFonts w:eastAsiaTheme="minorEastAsia"/>
              <w:noProof/>
              <w:lang w:eastAsia="en-AU"/>
            </w:rPr>
          </w:pPr>
          <w:ins w:id="27" w:author="Serge Schuetz" w:date="2019-06-13T11:13:00Z">
            <w:r w:rsidRPr="00D7766C">
              <w:rPr>
                <w:rStyle w:val="Hyperlink"/>
                <w:noProof/>
              </w:rPr>
              <w:fldChar w:fldCharType="begin"/>
            </w:r>
            <w:r w:rsidRPr="00D7766C">
              <w:rPr>
                <w:rStyle w:val="Hyperlink"/>
                <w:noProof/>
              </w:rPr>
              <w:instrText xml:space="preserve"> </w:instrText>
            </w:r>
            <w:r>
              <w:rPr>
                <w:noProof/>
              </w:rPr>
              <w:instrText>HYPERLINK \l "_Toc11316835"</w:instrText>
            </w:r>
            <w:r w:rsidRPr="00D7766C">
              <w:rPr>
                <w:rStyle w:val="Hyperlink"/>
                <w:noProof/>
              </w:rPr>
              <w:instrText xml:space="preserve"> </w:instrText>
            </w:r>
            <w:r w:rsidRPr="00D7766C">
              <w:rPr>
                <w:rStyle w:val="Hyperlink"/>
                <w:noProof/>
              </w:rPr>
              <w:fldChar w:fldCharType="separate"/>
            </w:r>
            <w:r w:rsidRPr="00D7766C">
              <w:rPr>
                <w:rStyle w:val="Hyperlink"/>
                <w:noProof/>
              </w:rPr>
              <w:t>Document Reference</w:t>
            </w:r>
            <w:r>
              <w:rPr>
                <w:noProof/>
                <w:webHidden/>
              </w:rPr>
              <w:tab/>
            </w:r>
            <w:r>
              <w:rPr>
                <w:noProof/>
                <w:webHidden/>
              </w:rPr>
              <w:fldChar w:fldCharType="begin"/>
            </w:r>
            <w:r>
              <w:rPr>
                <w:noProof/>
                <w:webHidden/>
              </w:rPr>
              <w:instrText xml:space="preserve"> PAGEREF _Toc11316835 \h </w:instrText>
            </w:r>
          </w:ins>
          <w:r>
            <w:rPr>
              <w:noProof/>
              <w:webHidden/>
            </w:rPr>
          </w:r>
          <w:r>
            <w:rPr>
              <w:noProof/>
              <w:webHidden/>
            </w:rPr>
            <w:fldChar w:fldCharType="separate"/>
          </w:r>
          <w:ins w:id="28" w:author="Serge Schuetz" w:date="2019-06-13T11:13:00Z">
            <w:r>
              <w:rPr>
                <w:noProof/>
                <w:webHidden/>
              </w:rPr>
              <w:t>9</w:t>
            </w:r>
            <w:r>
              <w:rPr>
                <w:noProof/>
                <w:webHidden/>
              </w:rPr>
              <w:fldChar w:fldCharType="end"/>
            </w:r>
            <w:r w:rsidRPr="00D7766C">
              <w:rPr>
                <w:rStyle w:val="Hyperlink"/>
                <w:noProof/>
              </w:rPr>
              <w:fldChar w:fldCharType="end"/>
            </w:r>
          </w:ins>
        </w:p>
        <w:p w14:paraId="4BB88899" w14:textId="3C4EB581" w:rsidR="00072992" w:rsidRDefault="00072992">
          <w:pPr>
            <w:pStyle w:val="TOC1"/>
            <w:tabs>
              <w:tab w:val="right" w:leader="dot" w:pos="9016"/>
            </w:tabs>
            <w:rPr>
              <w:ins w:id="29" w:author="Serge Schuetz" w:date="2019-06-13T11:13:00Z"/>
              <w:rFonts w:eastAsiaTheme="minorEastAsia"/>
              <w:noProof/>
              <w:lang w:eastAsia="en-AU"/>
            </w:rPr>
          </w:pPr>
          <w:ins w:id="30" w:author="Serge Schuetz" w:date="2019-06-13T11:13:00Z">
            <w:r w:rsidRPr="00D7766C">
              <w:rPr>
                <w:rStyle w:val="Hyperlink"/>
                <w:noProof/>
              </w:rPr>
              <w:fldChar w:fldCharType="begin"/>
            </w:r>
            <w:r w:rsidRPr="00D7766C">
              <w:rPr>
                <w:rStyle w:val="Hyperlink"/>
                <w:noProof/>
              </w:rPr>
              <w:instrText xml:space="preserve"> </w:instrText>
            </w:r>
            <w:r>
              <w:rPr>
                <w:noProof/>
              </w:rPr>
              <w:instrText>HYPERLINK \l "_Toc11316836"</w:instrText>
            </w:r>
            <w:r w:rsidRPr="00D7766C">
              <w:rPr>
                <w:rStyle w:val="Hyperlink"/>
                <w:noProof/>
              </w:rPr>
              <w:instrText xml:space="preserve"> </w:instrText>
            </w:r>
            <w:r w:rsidRPr="00D7766C">
              <w:rPr>
                <w:rStyle w:val="Hyperlink"/>
                <w:noProof/>
              </w:rPr>
              <w:fldChar w:fldCharType="separate"/>
            </w:r>
            <w:r w:rsidRPr="00D7766C">
              <w:rPr>
                <w:rStyle w:val="Hyperlink"/>
                <w:noProof/>
              </w:rPr>
              <w:t>Revision History</w:t>
            </w:r>
            <w:r>
              <w:rPr>
                <w:noProof/>
                <w:webHidden/>
              </w:rPr>
              <w:tab/>
            </w:r>
            <w:r>
              <w:rPr>
                <w:noProof/>
                <w:webHidden/>
              </w:rPr>
              <w:fldChar w:fldCharType="begin"/>
            </w:r>
            <w:r>
              <w:rPr>
                <w:noProof/>
                <w:webHidden/>
              </w:rPr>
              <w:instrText xml:space="preserve"> PAGEREF _Toc11316836 \h </w:instrText>
            </w:r>
          </w:ins>
          <w:r>
            <w:rPr>
              <w:noProof/>
              <w:webHidden/>
            </w:rPr>
          </w:r>
          <w:r>
            <w:rPr>
              <w:noProof/>
              <w:webHidden/>
            </w:rPr>
            <w:fldChar w:fldCharType="separate"/>
          </w:r>
          <w:ins w:id="31" w:author="Serge Schuetz" w:date="2019-06-13T11:13:00Z">
            <w:r>
              <w:rPr>
                <w:noProof/>
                <w:webHidden/>
              </w:rPr>
              <w:t>10</w:t>
            </w:r>
            <w:r>
              <w:rPr>
                <w:noProof/>
                <w:webHidden/>
              </w:rPr>
              <w:fldChar w:fldCharType="end"/>
            </w:r>
            <w:r w:rsidRPr="00D7766C">
              <w:rPr>
                <w:rStyle w:val="Hyperlink"/>
                <w:noProof/>
              </w:rPr>
              <w:fldChar w:fldCharType="end"/>
            </w:r>
          </w:ins>
        </w:p>
        <w:p w14:paraId="50FD6EC5" w14:textId="59B92014" w:rsidR="00E75210" w:rsidDel="00E73F65" w:rsidRDefault="00E75210">
          <w:pPr>
            <w:pStyle w:val="TOC1"/>
            <w:tabs>
              <w:tab w:val="right" w:leader="dot" w:pos="9016"/>
            </w:tabs>
            <w:rPr>
              <w:del w:id="32" w:author="Serge Schuetz" w:date="2019-06-12T14:51:00Z"/>
              <w:rFonts w:eastAsiaTheme="minorEastAsia"/>
              <w:noProof/>
              <w:lang w:eastAsia="en-AU"/>
            </w:rPr>
          </w:pPr>
          <w:del w:id="33" w:author="Serge Schuetz" w:date="2019-06-12T14:51:00Z">
            <w:r w:rsidRPr="00E73F65" w:rsidDel="00E73F65">
              <w:rPr>
                <w:rPrChange w:id="34" w:author="Serge Schuetz" w:date="2019-06-12T14:51:00Z">
                  <w:rPr>
                    <w:rStyle w:val="Hyperlink"/>
                    <w:noProof/>
                  </w:rPr>
                </w:rPrChange>
              </w:rPr>
              <w:delText>Executive Summary</w:delText>
            </w:r>
            <w:r w:rsidDel="00E73F65">
              <w:rPr>
                <w:noProof/>
                <w:webHidden/>
              </w:rPr>
              <w:tab/>
              <w:delText>3</w:delText>
            </w:r>
          </w:del>
        </w:p>
        <w:p w14:paraId="258F6AD6" w14:textId="419E7656" w:rsidR="00E75210" w:rsidDel="00E73F65" w:rsidRDefault="00E75210">
          <w:pPr>
            <w:pStyle w:val="TOC1"/>
            <w:tabs>
              <w:tab w:val="right" w:leader="dot" w:pos="9016"/>
            </w:tabs>
            <w:rPr>
              <w:del w:id="35" w:author="Serge Schuetz" w:date="2019-06-12T14:51:00Z"/>
              <w:rFonts w:eastAsiaTheme="minorEastAsia"/>
              <w:noProof/>
              <w:lang w:eastAsia="en-AU"/>
            </w:rPr>
          </w:pPr>
          <w:del w:id="36" w:author="Serge Schuetz" w:date="2019-06-12T14:51:00Z">
            <w:r w:rsidRPr="00E73F65" w:rsidDel="00E73F65">
              <w:rPr>
                <w:rPrChange w:id="37" w:author="Serge Schuetz" w:date="2019-06-12T14:51:00Z">
                  <w:rPr>
                    <w:rStyle w:val="Hyperlink"/>
                    <w:noProof/>
                  </w:rPr>
                </w:rPrChange>
              </w:rPr>
              <w:delText>Test Purpose</w:delText>
            </w:r>
            <w:r w:rsidDel="00E73F65">
              <w:rPr>
                <w:noProof/>
                <w:webHidden/>
              </w:rPr>
              <w:tab/>
              <w:delText>3</w:delText>
            </w:r>
          </w:del>
        </w:p>
        <w:p w14:paraId="0A026378" w14:textId="20577105" w:rsidR="00E75210" w:rsidDel="00E73F65" w:rsidRDefault="00E75210">
          <w:pPr>
            <w:pStyle w:val="TOC1"/>
            <w:tabs>
              <w:tab w:val="right" w:leader="dot" w:pos="9016"/>
            </w:tabs>
            <w:rPr>
              <w:del w:id="38" w:author="Serge Schuetz" w:date="2019-06-12T14:51:00Z"/>
              <w:rFonts w:eastAsiaTheme="minorEastAsia"/>
              <w:noProof/>
              <w:lang w:eastAsia="en-AU"/>
            </w:rPr>
          </w:pPr>
          <w:del w:id="39" w:author="Serge Schuetz" w:date="2019-06-12T14:51:00Z">
            <w:r w:rsidRPr="00E73F65" w:rsidDel="00E73F65">
              <w:rPr>
                <w:rPrChange w:id="40" w:author="Serge Schuetz" w:date="2019-06-12T14:51:00Z">
                  <w:rPr>
                    <w:rStyle w:val="Hyperlink"/>
                    <w:noProof/>
                  </w:rPr>
                </w:rPrChange>
              </w:rPr>
              <w:delText>Test Approach</w:delText>
            </w:r>
            <w:r w:rsidDel="00E73F65">
              <w:rPr>
                <w:noProof/>
                <w:webHidden/>
              </w:rPr>
              <w:tab/>
              <w:delText>3</w:delText>
            </w:r>
          </w:del>
        </w:p>
        <w:p w14:paraId="18AEB043" w14:textId="7A170770" w:rsidR="00E75210" w:rsidDel="00E73F65" w:rsidRDefault="00E75210">
          <w:pPr>
            <w:pStyle w:val="TOC1"/>
            <w:tabs>
              <w:tab w:val="right" w:leader="dot" w:pos="9016"/>
            </w:tabs>
            <w:rPr>
              <w:del w:id="41" w:author="Serge Schuetz" w:date="2019-06-12T14:51:00Z"/>
              <w:rFonts w:eastAsiaTheme="minorEastAsia"/>
              <w:noProof/>
              <w:lang w:eastAsia="en-AU"/>
            </w:rPr>
          </w:pPr>
          <w:del w:id="42" w:author="Serge Schuetz" w:date="2019-06-12T14:51:00Z">
            <w:r w:rsidRPr="00E73F65" w:rsidDel="00E73F65">
              <w:rPr>
                <w:rPrChange w:id="43" w:author="Serge Schuetz" w:date="2019-06-12T14:51:00Z">
                  <w:rPr>
                    <w:rStyle w:val="Hyperlink"/>
                    <w:noProof/>
                  </w:rPr>
                </w:rPrChange>
              </w:rPr>
              <w:delText>Test Results</w:delText>
            </w:r>
            <w:r w:rsidDel="00E73F65">
              <w:rPr>
                <w:noProof/>
                <w:webHidden/>
              </w:rPr>
              <w:tab/>
              <w:delText>3</w:delText>
            </w:r>
          </w:del>
        </w:p>
        <w:p w14:paraId="00ACC0A0" w14:textId="67CE4E91" w:rsidR="00E75210" w:rsidDel="00E73F65" w:rsidRDefault="00E75210">
          <w:pPr>
            <w:pStyle w:val="TOC1"/>
            <w:tabs>
              <w:tab w:val="right" w:leader="dot" w:pos="9016"/>
            </w:tabs>
            <w:rPr>
              <w:del w:id="44" w:author="Serge Schuetz" w:date="2019-06-12T14:51:00Z"/>
              <w:rFonts w:eastAsiaTheme="minorEastAsia"/>
              <w:noProof/>
              <w:lang w:eastAsia="en-AU"/>
            </w:rPr>
          </w:pPr>
          <w:del w:id="45" w:author="Serge Schuetz" w:date="2019-06-12T14:51:00Z">
            <w:r w:rsidRPr="00E73F65" w:rsidDel="00E73F65">
              <w:rPr>
                <w:rPrChange w:id="46" w:author="Serge Schuetz" w:date="2019-06-12T14:51:00Z">
                  <w:rPr>
                    <w:rStyle w:val="Hyperlink"/>
                    <w:noProof/>
                  </w:rPr>
                </w:rPrChange>
              </w:rPr>
              <w:delText>Considerations</w:delText>
            </w:r>
            <w:r w:rsidDel="00E73F65">
              <w:rPr>
                <w:noProof/>
                <w:webHidden/>
              </w:rPr>
              <w:tab/>
              <w:delText>3</w:delText>
            </w:r>
          </w:del>
        </w:p>
        <w:p w14:paraId="7E667C22" w14:textId="6000A767" w:rsidR="00E75210" w:rsidDel="00E73F65" w:rsidRDefault="00E75210">
          <w:pPr>
            <w:pStyle w:val="TOC1"/>
            <w:tabs>
              <w:tab w:val="right" w:leader="dot" w:pos="9016"/>
            </w:tabs>
            <w:rPr>
              <w:del w:id="47" w:author="Serge Schuetz" w:date="2019-06-12T14:51:00Z"/>
              <w:rFonts w:eastAsiaTheme="minorEastAsia"/>
              <w:noProof/>
              <w:lang w:eastAsia="en-AU"/>
            </w:rPr>
          </w:pPr>
          <w:del w:id="48" w:author="Serge Schuetz" w:date="2019-06-12T14:51:00Z">
            <w:r w:rsidRPr="00E73F65" w:rsidDel="00E73F65">
              <w:rPr>
                <w:rPrChange w:id="49" w:author="Serge Schuetz" w:date="2019-06-12T14:51:00Z">
                  <w:rPr>
                    <w:rStyle w:val="Hyperlink"/>
                    <w:noProof/>
                  </w:rPr>
                </w:rPrChange>
              </w:rPr>
              <w:delText>Risks</w:delText>
            </w:r>
            <w:r w:rsidDel="00E73F65">
              <w:rPr>
                <w:noProof/>
                <w:webHidden/>
              </w:rPr>
              <w:tab/>
              <w:delText>3</w:delText>
            </w:r>
          </w:del>
        </w:p>
        <w:p w14:paraId="3CB52588" w14:textId="2EF19F8E" w:rsidR="00E75210" w:rsidDel="00E73F65" w:rsidRDefault="00E75210">
          <w:pPr>
            <w:pStyle w:val="TOC1"/>
            <w:tabs>
              <w:tab w:val="right" w:leader="dot" w:pos="9016"/>
            </w:tabs>
            <w:rPr>
              <w:del w:id="50" w:author="Serge Schuetz" w:date="2019-06-12T14:51:00Z"/>
              <w:rFonts w:eastAsiaTheme="minorEastAsia"/>
              <w:noProof/>
              <w:lang w:eastAsia="en-AU"/>
            </w:rPr>
          </w:pPr>
          <w:del w:id="51" w:author="Serge Schuetz" w:date="2019-06-12T14:51:00Z">
            <w:r w:rsidRPr="00E73F65" w:rsidDel="00E73F65">
              <w:rPr>
                <w:rPrChange w:id="52" w:author="Serge Schuetz" w:date="2019-06-12T14:51:00Z">
                  <w:rPr>
                    <w:rStyle w:val="Hyperlink"/>
                    <w:noProof/>
                  </w:rPr>
                </w:rPrChange>
              </w:rPr>
              <w:delText>Approval List</w:delText>
            </w:r>
            <w:r w:rsidDel="00E73F65">
              <w:rPr>
                <w:noProof/>
                <w:webHidden/>
              </w:rPr>
              <w:tab/>
              <w:delText>4</w:delText>
            </w:r>
          </w:del>
        </w:p>
        <w:p w14:paraId="0C6D971E" w14:textId="3552D65F" w:rsidR="00E75210" w:rsidDel="00E73F65" w:rsidRDefault="00E75210">
          <w:pPr>
            <w:pStyle w:val="TOC1"/>
            <w:tabs>
              <w:tab w:val="right" w:leader="dot" w:pos="9016"/>
            </w:tabs>
            <w:rPr>
              <w:del w:id="53" w:author="Serge Schuetz" w:date="2019-06-12T14:51:00Z"/>
              <w:rFonts w:eastAsiaTheme="minorEastAsia"/>
              <w:noProof/>
              <w:lang w:eastAsia="en-AU"/>
            </w:rPr>
          </w:pPr>
          <w:del w:id="54" w:author="Serge Schuetz" w:date="2019-06-12T14:51:00Z">
            <w:r w:rsidRPr="00E73F65" w:rsidDel="00E73F65">
              <w:rPr>
                <w:rPrChange w:id="55" w:author="Serge Schuetz" w:date="2019-06-12T14:51:00Z">
                  <w:rPr>
                    <w:rStyle w:val="Hyperlink"/>
                    <w:noProof/>
                  </w:rPr>
                </w:rPrChange>
              </w:rPr>
              <w:delText>Appendix A</w:delText>
            </w:r>
            <w:r w:rsidDel="00E73F65">
              <w:rPr>
                <w:noProof/>
                <w:webHidden/>
              </w:rPr>
              <w:tab/>
              <w:delText>5</w:delText>
            </w:r>
          </w:del>
        </w:p>
        <w:p w14:paraId="634B2307" w14:textId="64AA8ADB" w:rsidR="00E75210" w:rsidDel="00E73F65" w:rsidRDefault="00E75210">
          <w:pPr>
            <w:pStyle w:val="TOC1"/>
            <w:tabs>
              <w:tab w:val="right" w:leader="dot" w:pos="9016"/>
            </w:tabs>
            <w:rPr>
              <w:del w:id="56" w:author="Serge Schuetz" w:date="2019-06-12T14:51:00Z"/>
              <w:rFonts w:eastAsiaTheme="minorEastAsia"/>
              <w:noProof/>
              <w:lang w:eastAsia="en-AU"/>
            </w:rPr>
          </w:pPr>
          <w:del w:id="57" w:author="Serge Schuetz" w:date="2019-06-12T14:51:00Z">
            <w:r w:rsidRPr="00E73F65" w:rsidDel="00E73F65">
              <w:rPr>
                <w:rPrChange w:id="58" w:author="Serge Schuetz" w:date="2019-06-12T14:51:00Z">
                  <w:rPr>
                    <w:rStyle w:val="Hyperlink"/>
                    <w:noProof/>
                  </w:rPr>
                </w:rPrChange>
              </w:rPr>
              <w:delText>Appendix B</w:delText>
            </w:r>
            <w:r w:rsidDel="00E73F65">
              <w:rPr>
                <w:noProof/>
                <w:webHidden/>
              </w:rPr>
              <w:tab/>
              <w:delText>7</w:delText>
            </w:r>
          </w:del>
        </w:p>
        <w:p w14:paraId="5F3B0132" w14:textId="20B4BE83" w:rsidR="00F27701" w:rsidRDefault="00F27701">
          <w:r>
            <w:rPr>
              <w:b/>
              <w:bCs/>
              <w:noProof/>
            </w:rPr>
            <w:fldChar w:fldCharType="end"/>
          </w:r>
        </w:p>
      </w:sdtContent>
    </w:sdt>
    <w:p w14:paraId="78C76705" w14:textId="438E53DC" w:rsidR="002C3AEA" w:rsidRDefault="002C3AEA">
      <w:pPr>
        <w:rPr>
          <w:rFonts w:asciiTheme="majorHAnsi" w:hAnsiTheme="majorHAnsi" w:cstheme="majorHAnsi"/>
          <w:b/>
          <w:color w:val="2F5496" w:themeColor="accent1" w:themeShade="BF"/>
        </w:rPr>
      </w:pPr>
    </w:p>
    <w:p w14:paraId="18A6ED74" w14:textId="77777777" w:rsidR="00D37B9A" w:rsidRDefault="00D37B9A">
      <w:pPr>
        <w:rPr>
          <w:rFonts w:asciiTheme="majorHAnsi" w:eastAsiaTheme="majorEastAsia" w:hAnsiTheme="majorHAnsi" w:cstheme="majorBidi"/>
          <w:color w:val="2F5496" w:themeColor="accent1" w:themeShade="BF"/>
          <w:sz w:val="32"/>
          <w:szCs w:val="32"/>
        </w:rPr>
      </w:pPr>
      <w:r>
        <w:br w:type="page"/>
      </w:r>
    </w:p>
    <w:p w14:paraId="49AD15A2" w14:textId="62B36E9A" w:rsidR="00DD4E01" w:rsidRPr="00566F88" w:rsidRDefault="00DD4E01" w:rsidP="00D04F42">
      <w:pPr>
        <w:pStyle w:val="Heading1"/>
      </w:pPr>
      <w:bookmarkStart w:id="59" w:name="_Toc11316827"/>
      <w:r w:rsidRPr="00566F88">
        <w:lastRenderedPageBreak/>
        <w:t>Executive Summary</w:t>
      </w:r>
      <w:bookmarkEnd w:id="59"/>
    </w:p>
    <w:p w14:paraId="13784103" w14:textId="6C9ADC79" w:rsidR="00DD4E01" w:rsidRPr="008F13F8" w:rsidRDefault="00DD4E01">
      <w:pPr>
        <w:rPr>
          <w:rFonts w:cstheme="majorHAnsi"/>
          <w:sz w:val="20"/>
          <w:szCs w:val="20"/>
        </w:rPr>
      </w:pPr>
      <w:r w:rsidRPr="008F13F8">
        <w:rPr>
          <w:rFonts w:cstheme="majorHAnsi"/>
          <w:sz w:val="20"/>
          <w:szCs w:val="20"/>
        </w:rPr>
        <w:t>The objective of this exercise is to</w:t>
      </w:r>
    </w:p>
    <w:p w14:paraId="0C08F18A" w14:textId="3F4FA0C1" w:rsidR="00DD4E01" w:rsidRPr="005662CD" w:rsidRDefault="00DD4E01" w:rsidP="00DD4E01">
      <w:pPr>
        <w:pStyle w:val="ListParagraph"/>
        <w:numPr>
          <w:ilvl w:val="0"/>
          <w:numId w:val="1"/>
        </w:numPr>
        <w:rPr>
          <w:rFonts w:ascii="Calibri Light" w:hAnsi="Calibri Light" w:cs="Calibri Light"/>
          <w:sz w:val="18"/>
          <w:szCs w:val="18"/>
          <w:rPrChange w:id="60" w:author="Serge Schuetz" w:date="2019-06-12T16:18:00Z">
            <w:rPr>
              <w:rFonts w:cstheme="majorHAnsi"/>
              <w:sz w:val="20"/>
              <w:szCs w:val="20"/>
            </w:rPr>
          </w:rPrChange>
        </w:rPr>
      </w:pPr>
      <w:r w:rsidRPr="005662CD">
        <w:rPr>
          <w:rFonts w:ascii="Calibri Light" w:hAnsi="Calibri Light" w:cs="Calibri Light"/>
          <w:sz w:val="18"/>
          <w:szCs w:val="18"/>
          <w:rPrChange w:id="61" w:author="Serge Schuetz" w:date="2019-06-12T16:18:00Z">
            <w:rPr>
              <w:rFonts w:cstheme="majorHAnsi"/>
              <w:sz w:val="20"/>
              <w:szCs w:val="20"/>
            </w:rPr>
          </w:rPrChange>
        </w:rPr>
        <w:t xml:space="preserve">Execute performance tests </w:t>
      </w:r>
      <w:r w:rsidR="009975A3" w:rsidRPr="005662CD">
        <w:rPr>
          <w:rFonts w:ascii="Calibri Light" w:hAnsi="Calibri Light" w:cs="Calibri Light"/>
          <w:sz w:val="18"/>
          <w:szCs w:val="18"/>
          <w:rPrChange w:id="62" w:author="Serge Schuetz" w:date="2019-06-12T16:18:00Z">
            <w:rPr>
              <w:rFonts w:cstheme="majorHAnsi"/>
              <w:sz w:val="20"/>
              <w:szCs w:val="20"/>
            </w:rPr>
          </w:rPrChange>
        </w:rPr>
        <w:t xml:space="preserve">on the Admin portal </w:t>
      </w:r>
      <w:r w:rsidR="00905CE6" w:rsidRPr="005662CD">
        <w:rPr>
          <w:rFonts w:ascii="Calibri Light" w:hAnsi="Calibri Light" w:cs="Calibri Light"/>
          <w:sz w:val="18"/>
          <w:szCs w:val="18"/>
          <w:rPrChange w:id="63" w:author="Serge Schuetz" w:date="2019-06-12T16:18:00Z">
            <w:rPr>
              <w:rFonts w:cstheme="majorHAnsi"/>
              <w:sz w:val="20"/>
              <w:szCs w:val="20"/>
            </w:rPr>
          </w:rPrChange>
        </w:rPr>
        <w:t>to simulate and stress a</w:t>
      </w:r>
      <w:r w:rsidRPr="005662CD">
        <w:rPr>
          <w:rFonts w:ascii="Calibri Light" w:hAnsi="Calibri Light" w:cs="Calibri Light"/>
          <w:sz w:val="18"/>
          <w:szCs w:val="18"/>
          <w:rPrChange w:id="64" w:author="Serge Schuetz" w:date="2019-06-12T16:18:00Z">
            <w:rPr>
              <w:rFonts w:cstheme="majorHAnsi"/>
              <w:sz w:val="20"/>
              <w:szCs w:val="20"/>
            </w:rPr>
          </w:rPrChange>
        </w:rPr>
        <w:t xml:space="preserve"> 'production-like' workload</w:t>
      </w:r>
      <w:r w:rsidR="00905CE6" w:rsidRPr="005662CD">
        <w:rPr>
          <w:rFonts w:ascii="Calibri Light" w:hAnsi="Calibri Light" w:cs="Calibri Light"/>
          <w:sz w:val="18"/>
          <w:szCs w:val="18"/>
          <w:rPrChange w:id="65" w:author="Serge Schuetz" w:date="2019-06-12T16:18:00Z">
            <w:rPr>
              <w:rFonts w:cstheme="majorHAnsi"/>
              <w:sz w:val="20"/>
              <w:szCs w:val="20"/>
            </w:rPr>
          </w:rPrChange>
        </w:rPr>
        <w:t>.</w:t>
      </w:r>
    </w:p>
    <w:p w14:paraId="714C818D" w14:textId="286B32FA" w:rsidR="00DD4E01" w:rsidRPr="005662CD" w:rsidRDefault="00BF7826" w:rsidP="00DD4E01">
      <w:pPr>
        <w:pStyle w:val="ListParagraph"/>
        <w:numPr>
          <w:ilvl w:val="0"/>
          <w:numId w:val="1"/>
        </w:numPr>
        <w:rPr>
          <w:rFonts w:ascii="Calibri Light" w:hAnsi="Calibri Light" w:cs="Calibri Light"/>
          <w:sz w:val="18"/>
          <w:szCs w:val="18"/>
          <w:rPrChange w:id="66" w:author="Serge Schuetz" w:date="2019-06-12T16:18:00Z">
            <w:rPr>
              <w:rFonts w:cstheme="majorHAnsi"/>
              <w:sz w:val="20"/>
              <w:szCs w:val="20"/>
            </w:rPr>
          </w:rPrChange>
        </w:rPr>
      </w:pPr>
      <w:r w:rsidRPr="005662CD">
        <w:rPr>
          <w:rFonts w:ascii="Calibri Light" w:hAnsi="Calibri Light" w:cs="Calibri Light"/>
          <w:sz w:val="18"/>
          <w:szCs w:val="18"/>
          <w:rPrChange w:id="67" w:author="Serge Schuetz" w:date="2019-06-12T16:18:00Z">
            <w:rPr>
              <w:rFonts w:cstheme="majorHAnsi"/>
              <w:sz w:val="20"/>
              <w:szCs w:val="20"/>
            </w:rPr>
          </w:rPrChange>
        </w:rPr>
        <w:t>Assess</w:t>
      </w:r>
      <w:r w:rsidR="0028624D" w:rsidRPr="005662CD">
        <w:rPr>
          <w:rFonts w:ascii="Calibri Light" w:hAnsi="Calibri Light" w:cs="Calibri Light"/>
          <w:sz w:val="18"/>
          <w:szCs w:val="18"/>
          <w:rPrChange w:id="68" w:author="Serge Schuetz" w:date="2019-06-12T16:18:00Z">
            <w:rPr>
              <w:rFonts w:cstheme="majorHAnsi"/>
              <w:sz w:val="20"/>
              <w:szCs w:val="20"/>
            </w:rPr>
          </w:rPrChange>
        </w:rPr>
        <w:t xml:space="preserve"> </w:t>
      </w:r>
      <w:r w:rsidR="009975A3" w:rsidRPr="005662CD">
        <w:rPr>
          <w:rFonts w:ascii="Calibri Light" w:hAnsi="Calibri Light" w:cs="Calibri Light"/>
          <w:sz w:val="18"/>
          <w:szCs w:val="18"/>
          <w:rPrChange w:id="69" w:author="Serge Schuetz" w:date="2019-06-12T16:18:00Z">
            <w:rPr>
              <w:rFonts w:cstheme="majorHAnsi"/>
              <w:sz w:val="20"/>
              <w:szCs w:val="20"/>
            </w:rPr>
          </w:rPrChange>
        </w:rPr>
        <w:t xml:space="preserve">Admin portal </w:t>
      </w:r>
      <w:r w:rsidR="00486188" w:rsidRPr="005662CD">
        <w:rPr>
          <w:rFonts w:ascii="Calibri Light" w:hAnsi="Calibri Light" w:cs="Calibri Light"/>
          <w:sz w:val="18"/>
          <w:szCs w:val="18"/>
          <w:rPrChange w:id="70" w:author="Serge Schuetz" w:date="2019-06-12T16:18:00Z">
            <w:rPr>
              <w:rFonts w:cstheme="majorHAnsi"/>
              <w:sz w:val="20"/>
              <w:szCs w:val="20"/>
            </w:rPr>
          </w:rPrChange>
        </w:rPr>
        <w:t>performance results</w:t>
      </w:r>
      <w:del w:id="71" w:author="Serge Schuetz" w:date="2019-06-12T14:04:00Z">
        <w:r w:rsidR="00760B07" w:rsidRPr="005662CD" w:rsidDel="0095722B">
          <w:rPr>
            <w:rFonts w:ascii="Calibri Light" w:hAnsi="Calibri Light" w:cs="Calibri Light"/>
            <w:sz w:val="18"/>
            <w:szCs w:val="18"/>
            <w:rPrChange w:id="72" w:author="Serge Schuetz" w:date="2019-06-12T16:18:00Z">
              <w:rPr>
                <w:rFonts w:cstheme="majorHAnsi"/>
                <w:sz w:val="20"/>
                <w:szCs w:val="20"/>
              </w:rPr>
            </w:rPrChange>
          </w:rPr>
          <w:delText>,</w:delText>
        </w:r>
      </w:del>
      <w:r w:rsidR="00486188" w:rsidRPr="005662CD">
        <w:rPr>
          <w:rFonts w:ascii="Calibri Light" w:hAnsi="Calibri Light" w:cs="Calibri Light"/>
          <w:sz w:val="18"/>
          <w:szCs w:val="18"/>
          <w:rPrChange w:id="73" w:author="Serge Schuetz" w:date="2019-06-12T16:18:00Z">
            <w:rPr>
              <w:rFonts w:cstheme="majorHAnsi"/>
              <w:sz w:val="20"/>
              <w:szCs w:val="20"/>
            </w:rPr>
          </w:rPrChange>
        </w:rPr>
        <w:t xml:space="preserve"> </w:t>
      </w:r>
      <w:r w:rsidR="00EB7B6F" w:rsidRPr="005662CD">
        <w:rPr>
          <w:rFonts w:ascii="Calibri Light" w:hAnsi="Calibri Light" w:cs="Calibri Light"/>
          <w:sz w:val="18"/>
          <w:szCs w:val="18"/>
          <w:rPrChange w:id="74" w:author="Serge Schuetz" w:date="2019-06-12T16:18:00Z">
            <w:rPr>
              <w:rFonts w:cstheme="majorHAnsi"/>
              <w:sz w:val="20"/>
              <w:szCs w:val="20"/>
            </w:rPr>
          </w:rPrChange>
        </w:rPr>
        <w:t>matched against</w:t>
      </w:r>
      <w:r w:rsidR="00486188" w:rsidRPr="005662CD">
        <w:rPr>
          <w:rFonts w:ascii="Calibri Light" w:hAnsi="Calibri Light" w:cs="Calibri Light"/>
          <w:sz w:val="18"/>
          <w:szCs w:val="18"/>
          <w:rPrChange w:id="75" w:author="Serge Schuetz" w:date="2019-06-12T16:18:00Z">
            <w:rPr>
              <w:rFonts w:cstheme="majorHAnsi"/>
              <w:sz w:val="20"/>
              <w:szCs w:val="20"/>
            </w:rPr>
          </w:rPrChange>
        </w:rPr>
        <w:t xml:space="preserve"> s</w:t>
      </w:r>
      <w:r w:rsidR="00DD4E01" w:rsidRPr="005662CD">
        <w:rPr>
          <w:rFonts w:ascii="Calibri Light" w:hAnsi="Calibri Light" w:cs="Calibri Light"/>
          <w:sz w:val="18"/>
          <w:szCs w:val="18"/>
          <w:rPrChange w:id="76" w:author="Serge Schuetz" w:date="2019-06-12T16:18:00Z">
            <w:rPr>
              <w:rFonts w:cstheme="majorHAnsi"/>
              <w:sz w:val="20"/>
              <w:szCs w:val="20"/>
            </w:rPr>
          </w:rPrChange>
        </w:rPr>
        <w:t>pecific SLA</w:t>
      </w:r>
      <w:r w:rsidR="00486188" w:rsidRPr="005662CD">
        <w:rPr>
          <w:rFonts w:ascii="Calibri Light" w:hAnsi="Calibri Light" w:cs="Calibri Light"/>
          <w:sz w:val="18"/>
          <w:szCs w:val="18"/>
          <w:rPrChange w:id="77" w:author="Serge Schuetz" w:date="2019-06-12T16:18:00Z">
            <w:rPr>
              <w:rFonts w:cstheme="majorHAnsi"/>
              <w:sz w:val="20"/>
              <w:szCs w:val="20"/>
            </w:rPr>
          </w:rPrChange>
        </w:rPr>
        <w:t xml:space="preserve"> requirements</w:t>
      </w:r>
      <w:r w:rsidR="0042239E" w:rsidRPr="005662CD">
        <w:rPr>
          <w:rFonts w:ascii="Calibri Light" w:hAnsi="Calibri Light" w:cs="Calibri Light"/>
          <w:sz w:val="18"/>
          <w:szCs w:val="18"/>
          <w:rPrChange w:id="78" w:author="Serge Schuetz" w:date="2019-06-12T16:18:00Z">
            <w:rPr>
              <w:rFonts w:cstheme="majorHAnsi"/>
              <w:sz w:val="20"/>
              <w:szCs w:val="20"/>
            </w:rPr>
          </w:rPrChange>
        </w:rPr>
        <w:t>.</w:t>
      </w:r>
      <w:r w:rsidR="00486188" w:rsidRPr="005662CD">
        <w:rPr>
          <w:rFonts w:ascii="Calibri Light" w:hAnsi="Calibri Light" w:cs="Calibri Light"/>
          <w:sz w:val="18"/>
          <w:szCs w:val="18"/>
          <w:rPrChange w:id="79" w:author="Serge Schuetz" w:date="2019-06-12T16:18:00Z">
            <w:rPr>
              <w:rFonts w:cstheme="majorHAnsi"/>
              <w:sz w:val="20"/>
              <w:szCs w:val="20"/>
            </w:rPr>
          </w:rPrChange>
        </w:rPr>
        <w:t xml:space="preserve"> </w:t>
      </w:r>
      <w:r w:rsidR="00A34450" w:rsidRPr="005662CD">
        <w:rPr>
          <w:rFonts w:ascii="Calibri Light" w:hAnsi="Calibri Light" w:cs="Calibri Light"/>
          <w:sz w:val="18"/>
          <w:szCs w:val="18"/>
          <w:rPrChange w:id="80" w:author="Serge Schuetz" w:date="2019-06-12T16:18:00Z">
            <w:rPr>
              <w:rFonts w:cstheme="majorHAnsi"/>
              <w:sz w:val="20"/>
              <w:szCs w:val="20"/>
            </w:rPr>
          </w:rPrChange>
        </w:rPr>
        <w:t>(</w:t>
      </w:r>
      <w:r w:rsidR="00A34450" w:rsidRPr="005662CD">
        <w:rPr>
          <w:rFonts w:ascii="Calibri Light" w:hAnsi="Calibri Light" w:cs="Calibri Light"/>
          <w:i/>
          <w:iCs/>
          <w:sz w:val="18"/>
          <w:szCs w:val="18"/>
          <w:rPrChange w:id="81" w:author="Serge Schuetz" w:date="2019-06-12T16:18:00Z">
            <w:rPr>
              <w:rFonts w:cstheme="majorHAnsi"/>
              <w:sz w:val="20"/>
              <w:szCs w:val="20"/>
            </w:rPr>
          </w:rPrChange>
        </w:rPr>
        <w:t xml:space="preserve">refer to </w:t>
      </w:r>
      <w:ins w:id="82" w:author="Serge Schuetz" w:date="2019-06-12T12:58:00Z">
        <w:r w:rsidR="003064BA" w:rsidRPr="005662CD">
          <w:rPr>
            <w:rFonts w:ascii="Calibri Light" w:hAnsi="Calibri Light" w:cs="Calibri Light"/>
            <w:i/>
            <w:iCs/>
            <w:sz w:val="18"/>
            <w:szCs w:val="18"/>
            <w:rPrChange w:id="83" w:author="Serge Schuetz" w:date="2019-06-12T16:18:00Z">
              <w:rPr>
                <w:rFonts w:cstheme="majorHAnsi"/>
                <w:sz w:val="20"/>
                <w:szCs w:val="20"/>
              </w:rPr>
            </w:rPrChange>
          </w:rPr>
          <w:t xml:space="preserve">resource </w:t>
        </w:r>
      </w:ins>
      <w:r w:rsidR="00A34450" w:rsidRPr="005662CD">
        <w:rPr>
          <w:rFonts w:ascii="Calibri Light" w:hAnsi="Calibri Light" w:cs="Calibri Light"/>
          <w:i/>
          <w:iCs/>
          <w:sz w:val="18"/>
          <w:szCs w:val="18"/>
          <w:rPrChange w:id="84" w:author="Serge Schuetz" w:date="2019-06-12T16:18:00Z">
            <w:rPr>
              <w:rFonts w:cstheme="majorHAnsi"/>
              <w:sz w:val="20"/>
              <w:szCs w:val="20"/>
            </w:rPr>
          </w:rPrChange>
        </w:rPr>
        <w:t>document</w:t>
      </w:r>
      <w:r w:rsidR="0042239E" w:rsidRPr="005662CD">
        <w:rPr>
          <w:rFonts w:ascii="Calibri Light" w:hAnsi="Calibri Light" w:cs="Calibri Light"/>
          <w:sz w:val="18"/>
          <w:szCs w:val="18"/>
          <w:rPrChange w:id="85" w:author="Serge Schuetz" w:date="2019-06-12T16:18:00Z">
            <w:rPr>
              <w:rFonts w:cstheme="majorHAnsi"/>
              <w:sz w:val="20"/>
              <w:szCs w:val="20"/>
            </w:rPr>
          </w:rPrChange>
        </w:rPr>
        <w:t xml:space="preserve"> </w:t>
      </w:r>
      <w:ins w:id="86" w:author="Serge Schuetz" w:date="2019-06-12T12:58:00Z">
        <w:r w:rsidR="008347B4" w:rsidRPr="005662CD">
          <w:rPr>
            <w:rFonts w:ascii="Calibri Light" w:hAnsi="Calibri Light" w:cs="Calibri Light"/>
            <w:sz w:val="18"/>
            <w:szCs w:val="18"/>
            <w:rPrChange w:id="87" w:author="Serge Schuetz" w:date="2019-06-12T16:18:00Z">
              <w:rPr>
                <w:rFonts w:cstheme="majorHAnsi"/>
                <w:sz w:val="20"/>
                <w:szCs w:val="20"/>
              </w:rPr>
            </w:rPrChange>
          </w:rPr>
          <w:t>Performance Test Plan – Admin Platform</w:t>
        </w:r>
      </w:ins>
      <w:del w:id="88" w:author="Serge Schuetz" w:date="2019-06-12T12:58:00Z">
        <w:r w:rsidR="0042239E" w:rsidRPr="005662CD" w:rsidDel="008347B4">
          <w:rPr>
            <w:rFonts w:ascii="Calibri Light" w:hAnsi="Calibri Light" w:cs="Calibri Light"/>
            <w:color w:val="FF0000"/>
            <w:sz w:val="18"/>
            <w:szCs w:val="18"/>
            <w:rPrChange w:id="89" w:author="Serge Schuetz" w:date="2019-06-12T16:18:00Z">
              <w:rPr>
                <w:rFonts w:cstheme="majorHAnsi"/>
                <w:color w:val="FF0000"/>
                <w:sz w:val="20"/>
                <w:szCs w:val="20"/>
              </w:rPr>
            </w:rPrChange>
          </w:rPr>
          <w:delText>???</w:delText>
        </w:r>
      </w:del>
      <w:r w:rsidR="00A34450" w:rsidRPr="005662CD">
        <w:rPr>
          <w:rFonts w:ascii="Calibri Light" w:hAnsi="Calibri Light" w:cs="Calibri Light"/>
          <w:sz w:val="18"/>
          <w:szCs w:val="18"/>
          <w:rPrChange w:id="90" w:author="Serge Schuetz" w:date="2019-06-12T16:18:00Z">
            <w:rPr>
              <w:rFonts w:cstheme="majorHAnsi"/>
              <w:sz w:val="20"/>
              <w:szCs w:val="20"/>
            </w:rPr>
          </w:rPrChange>
        </w:rPr>
        <w:t>)</w:t>
      </w:r>
    </w:p>
    <w:p w14:paraId="0A4F271D" w14:textId="14C129E1" w:rsidR="00DD4E01" w:rsidDel="001B3658" w:rsidRDefault="007F6BA5" w:rsidP="00DD4E01">
      <w:pPr>
        <w:pStyle w:val="ListParagraph"/>
        <w:numPr>
          <w:ilvl w:val="0"/>
          <w:numId w:val="1"/>
        </w:numPr>
        <w:rPr>
          <w:del w:id="91" w:author="Serge Schuetz" w:date="2019-06-12T14:06:00Z"/>
          <w:rFonts w:asciiTheme="majorHAnsi" w:hAnsiTheme="majorHAnsi" w:cstheme="majorHAnsi"/>
        </w:rPr>
      </w:pPr>
      <w:r w:rsidRPr="005662CD">
        <w:rPr>
          <w:rFonts w:ascii="Calibri Light" w:hAnsi="Calibri Light" w:cs="Calibri Light"/>
          <w:sz w:val="18"/>
          <w:szCs w:val="18"/>
          <w:rPrChange w:id="92" w:author="Serge Schuetz" w:date="2019-06-12T16:18:00Z">
            <w:rPr>
              <w:rFonts w:cstheme="majorHAnsi"/>
              <w:sz w:val="20"/>
              <w:szCs w:val="20"/>
            </w:rPr>
          </w:rPrChange>
        </w:rPr>
        <w:t>R</w:t>
      </w:r>
      <w:r w:rsidR="00FA76FB" w:rsidRPr="005662CD">
        <w:rPr>
          <w:rFonts w:ascii="Calibri Light" w:hAnsi="Calibri Light" w:cs="Calibri Light"/>
          <w:sz w:val="18"/>
          <w:szCs w:val="18"/>
          <w:rPrChange w:id="93" w:author="Serge Schuetz" w:date="2019-06-12T16:18:00Z">
            <w:rPr>
              <w:rFonts w:cstheme="majorHAnsi"/>
              <w:sz w:val="20"/>
              <w:szCs w:val="20"/>
            </w:rPr>
          </w:rPrChange>
        </w:rPr>
        <w:t xml:space="preserve">eport </w:t>
      </w:r>
      <w:r w:rsidR="003E1DF3" w:rsidRPr="005662CD">
        <w:rPr>
          <w:rFonts w:ascii="Calibri Light" w:hAnsi="Calibri Light" w:cs="Calibri Light"/>
          <w:sz w:val="18"/>
          <w:szCs w:val="18"/>
          <w:rPrChange w:id="94" w:author="Serge Schuetz" w:date="2019-06-12T16:18:00Z">
            <w:rPr>
              <w:rFonts w:cstheme="majorHAnsi"/>
              <w:sz w:val="20"/>
              <w:szCs w:val="20"/>
            </w:rPr>
          </w:rPrChange>
        </w:rPr>
        <w:t>on Admin portal test results and metrics</w:t>
      </w:r>
      <w:r w:rsidR="00D55774">
        <w:rPr>
          <w:rFonts w:cstheme="majorHAnsi"/>
          <w:sz w:val="20"/>
          <w:szCs w:val="20"/>
        </w:rPr>
        <w:t xml:space="preserve"> </w:t>
      </w:r>
    </w:p>
    <w:p w14:paraId="4CFCC56B" w14:textId="24BDF8B5" w:rsidR="008F13F8" w:rsidRPr="001B3658" w:rsidDel="002A4469" w:rsidRDefault="008F13F8">
      <w:pPr>
        <w:pStyle w:val="ListParagraph"/>
        <w:numPr>
          <w:ilvl w:val="0"/>
          <w:numId w:val="1"/>
        </w:numPr>
        <w:rPr>
          <w:del w:id="95" w:author="Serge Schuetz" w:date="2019-06-12T14:06:00Z"/>
          <w:rFonts w:asciiTheme="majorHAnsi" w:hAnsiTheme="majorHAnsi" w:cstheme="majorHAnsi"/>
          <w:rPrChange w:id="96" w:author="Serge Schuetz" w:date="2019-06-12T14:06:00Z">
            <w:rPr>
              <w:del w:id="97" w:author="Serge Schuetz" w:date="2019-06-12T14:06:00Z"/>
            </w:rPr>
          </w:rPrChange>
        </w:rPr>
        <w:pPrChange w:id="98" w:author="Serge Schuetz" w:date="2019-06-12T14:06:00Z">
          <w:pPr/>
        </w:pPrChange>
      </w:pPr>
    </w:p>
    <w:p w14:paraId="26FAF3C6" w14:textId="21142858" w:rsidR="008F13F8" w:rsidRPr="004A6240" w:rsidDel="002A4469" w:rsidRDefault="008F13F8">
      <w:pPr>
        <w:pStyle w:val="ListParagraph"/>
        <w:rPr>
          <w:del w:id="99" w:author="Serge Schuetz" w:date="2019-06-12T14:06:00Z"/>
        </w:rPr>
        <w:pPrChange w:id="100" w:author="Serge Schuetz" w:date="2019-06-12T14:06:00Z">
          <w:pPr>
            <w:pStyle w:val="Heading1"/>
          </w:pPr>
        </w:pPrChange>
      </w:pPr>
      <w:del w:id="101" w:author="Serge Schuetz" w:date="2019-06-12T14:06:00Z">
        <w:r w:rsidRPr="004A6240" w:rsidDel="002A4469">
          <w:delText>Test Purpose</w:delText>
        </w:r>
      </w:del>
    </w:p>
    <w:p w14:paraId="098561B4" w14:textId="43DC3757" w:rsidR="008F13F8" w:rsidRPr="008F13F8" w:rsidDel="002A4469" w:rsidRDefault="008F13F8">
      <w:pPr>
        <w:pStyle w:val="ListParagraph"/>
        <w:rPr>
          <w:del w:id="102" w:author="Serge Schuetz" w:date="2019-06-12T14:06:00Z"/>
          <w:sz w:val="20"/>
          <w:szCs w:val="20"/>
        </w:rPr>
        <w:pPrChange w:id="103" w:author="Serge Schuetz" w:date="2019-06-12T14:06:00Z">
          <w:pPr>
            <w:pStyle w:val="ListParagraph"/>
            <w:numPr>
              <w:numId w:val="1"/>
            </w:numPr>
            <w:ind w:hanging="360"/>
          </w:pPr>
        </w:pPrChange>
      </w:pPr>
      <w:del w:id="104" w:author="Serge Schuetz" w:date="2019-06-12T14:06:00Z">
        <w:r w:rsidRPr="008F13F8" w:rsidDel="002A4469">
          <w:rPr>
            <w:sz w:val="20"/>
            <w:szCs w:val="20"/>
          </w:rPr>
          <w:delText xml:space="preserve">To simulate normal and high production-like loads on the application and infrastructure and to observe how it behaves under those parameters, by extracting the top web calls from Recreo and Mine users (using tools like sumo logic) over a </w:delText>
        </w:r>
        <w:r w:rsidR="00B43A73" w:rsidDel="002A4469">
          <w:rPr>
            <w:sz w:val="20"/>
            <w:szCs w:val="20"/>
          </w:rPr>
          <w:delText>7</w:delText>
        </w:r>
        <w:r w:rsidR="00565C50" w:rsidDel="002A4469">
          <w:rPr>
            <w:sz w:val="20"/>
            <w:szCs w:val="20"/>
          </w:rPr>
          <w:delText xml:space="preserve"> </w:delText>
        </w:r>
        <w:r w:rsidRPr="008F13F8" w:rsidDel="002A4469">
          <w:rPr>
            <w:sz w:val="20"/>
            <w:szCs w:val="20"/>
          </w:rPr>
          <w:delText>day period from the Mine-UAT environment.</w:delText>
        </w:r>
      </w:del>
    </w:p>
    <w:p w14:paraId="249568F2" w14:textId="307A4FEF" w:rsidR="008F13F8" w:rsidRPr="008F13F8" w:rsidRDefault="008F13F8">
      <w:pPr>
        <w:pStyle w:val="ListParagraph"/>
        <w:numPr>
          <w:ilvl w:val="0"/>
          <w:numId w:val="1"/>
        </w:numPr>
        <w:rPr>
          <w:sz w:val="20"/>
          <w:szCs w:val="20"/>
        </w:rPr>
      </w:pPr>
      <w:del w:id="105" w:author="Serge Schuetz" w:date="2019-06-12T14:06:00Z">
        <w:r w:rsidRPr="008F13F8" w:rsidDel="002A4469">
          <w:rPr>
            <w:sz w:val="20"/>
            <w:szCs w:val="20"/>
          </w:rPr>
          <w:delText>The scope (Please see below - In Scope) is focused on evaluating performance, identifying and remediating issues, and determining scalability of the application by increasing concurrent users (maximum 30) and transactions per second, including Stress Testing (please see below)</w:delText>
        </w:r>
      </w:del>
    </w:p>
    <w:p w14:paraId="0C3746DC" w14:textId="011BDA61" w:rsidR="008F13F8" w:rsidRPr="004A6240" w:rsidRDefault="008F13F8" w:rsidP="004A6240">
      <w:pPr>
        <w:pStyle w:val="Heading1"/>
      </w:pPr>
      <w:bookmarkStart w:id="106" w:name="_Toc11316828"/>
      <w:r w:rsidRPr="004A6240">
        <w:t>Test Approach</w:t>
      </w:r>
      <w:bookmarkEnd w:id="106"/>
    </w:p>
    <w:p w14:paraId="4D53A305" w14:textId="3F916612" w:rsidR="008F13F8" w:rsidRPr="005662CD" w:rsidRDefault="008F13F8" w:rsidP="008F13F8">
      <w:pPr>
        <w:pStyle w:val="ListParagraph"/>
        <w:numPr>
          <w:ilvl w:val="0"/>
          <w:numId w:val="1"/>
        </w:numPr>
        <w:rPr>
          <w:rFonts w:ascii="Calibri Light" w:hAnsi="Calibri Light" w:cs="Calibri Light"/>
          <w:sz w:val="18"/>
          <w:szCs w:val="18"/>
          <w:rPrChange w:id="107" w:author="Serge Schuetz" w:date="2019-06-12T16:19:00Z">
            <w:rPr>
              <w:rFonts w:cstheme="majorHAnsi"/>
              <w:sz w:val="20"/>
              <w:szCs w:val="20"/>
            </w:rPr>
          </w:rPrChange>
        </w:rPr>
      </w:pPr>
      <w:r w:rsidRPr="005662CD">
        <w:rPr>
          <w:rFonts w:ascii="Calibri Light" w:hAnsi="Calibri Light" w:cs="Calibri Light"/>
          <w:sz w:val="18"/>
          <w:szCs w:val="18"/>
          <w:rPrChange w:id="108" w:author="Serge Schuetz" w:date="2019-06-12T16:19:00Z">
            <w:rPr>
              <w:rFonts w:cstheme="majorHAnsi"/>
              <w:sz w:val="20"/>
              <w:szCs w:val="20"/>
            </w:rPr>
          </w:rPrChange>
        </w:rPr>
        <w:t>T</w:t>
      </w:r>
      <w:ins w:id="109" w:author="Serge Schuetz" w:date="2019-06-12T15:37:00Z">
        <w:r w:rsidR="002364F0" w:rsidRPr="005662CD">
          <w:rPr>
            <w:rFonts w:ascii="Calibri Light" w:hAnsi="Calibri Light" w:cs="Calibri Light"/>
            <w:sz w:val="18"/>
            <w:szCs w:val="18"/>
            <w:rPrChange w:id="110" w:author="Serge Schuetz" w:date="2019-06-12T16:19:00Z">
              <w:rPr>
                <w:rFonts w:cstheme="majorHAnsi"/>
                <w:sz w:val="20"/>
                <w:szCs w:val="20"/>
              </w:rPr>
            </w:rPrChange>
          </w:rPr>
          <w:t>o</w:t>
        </w:r>
      </w:ins>
      <w:del w:id="111" w:author="Serge Schuetz" w:date="2019-06-12T15:37:00Z">
        <w:r w:rsidRPr="005662CD" w:rsidDel="002364F0">
          <w:rPr>
            <w:rFonts w:ascii="Calibri Light" w:hAnsi="Calibri Light" w:cs="Calibri Light"/>
            <w:sz w:val="18"/>
            <w:szCs w:val="18"/>
            <w:rPrChange w:id="112" w:author="Serge Schuetz" w:date="2019-06-12T16:19:00Z">
              <w:rPr>
                <w:rFonts w:cstheme="majorHAnsi"/>
                <w:sz w:val="20"/>
                <w:szCs w:val="20"/>
              </w:rPr>
            </w:rPrChange>
          </w:rPr>
          <w:delText xml:space="preserve">he approach undertaken is to </w:delText>
        </w:r>
      </w:del>
      <w:ins w:id="113" w:author="Serge Schuetz" w:date="2019-06-12T15:37:00Z">
        <w:r w:rsidR="002364F0" w:rsidRPr="005662CD">
          <w:rPr>
            <w:rFonts w:ascii="Calibri Light" w:hAnsi="Calibri Light" w:cs="Calibri Light"/>
            <w:sz w:val="18"/>
            <w:szCs w:val="18"/>
            <w:rPrChange w:id="114" w:author="Serge Schuetz" w:date="2019-06-12T16:19:00Z">
              <w:rPr>
                <w:rFonts w:cstheme="majorHAnsi"/>
                <w:sz w:val="20"/>
                <w:szCs w:val="20"/>
              </w:rPr>
            </w:rPrChange>
          </w:rPr>
          <w:t xml:space="preserve"> </w:t>
        </w:r>
      </w:ins>
      <w:r w:rsidRPr="005662CD">
        <w:rPr>
          <w:rFonts w:ascii="Calibri Light" w:hAnsi="Calibri Light" w:cs="Calibri Light"/>
          <w:sz w:val="18"/>
          <w:szCs w:val="18"/>
          <w:rPrChange w:id="115" w:author="Serge Schuetz" w:date="2019-06-12T16:19:00Z">
            <w:rPr>
              <w:rFonts w:cstheme="majorHAnsi"/>
              <w:sz w:val="20"/>
              <w:szCs w:val="20"/>
            </w:rPr>
          </w:rPrChange>
        </w:rPr>
        <w:t xml:space="preserve">simulate </w:t>
      </w:r>
      <w:ins w:id="116" w:author="Serge Schuetz" w:date="2019-06-12T14:08:00Z">
        <w:r w:rsidR="001B4F68" w:rsidRPr="005662CD">
          <w:rPr>
            <w:rFonts w:ascii="Calibri Light" w:hAnsi="Calibri Light" w:cs="Calibri Light"/>
            <w:sz w:val="18"/>
            <w:szCs w:val="18"/>
            <w:rPrChange w:id="117" w:author="Serge Schuetz" w:date="2019-06-12T16:19:00Z">
              <w:rPr>
                <w:rFonts w:cstheme="majorHAnsi"/>
                <w:sz w:val="20"/>
                <w:szCs w:val="20"/>
              </w:rPr>
            </w:rPrChange>
          </w:rPr>
          <w:t>estimated workloads</w:t>
        </w:r>
        <w:r w:rsidR="00E24386" w:rsidRPr="005662CD">
          <w:rPr>
            <w:rFonts w:ascii="Calibri Light" w:hAnsi="Calibri Light" w:cs="Calibri Light"/>
            <w:sz w:val="18"/>
            <w:szCs w:val="18"/>
            <w:rPrChange w:id="118" w:author="Serge Schuetz" w:date="2019-06-12T16:19:00Z">
              <w:rPr>
                <w:rFonts w:cstheme="majorHAnsi"/>
                <w:sz w:val="20"/>
                <w:szCs w:val="20"/>
              </w:rPr>
            </w:rPrChange>
          </w:rPr>
          <w:t xml:space="preserve"> </w:t>
        </w:r>
      </w:ins>
      <w:ins w:id="119" w:author="Serge Schuetz" w:date="2019-06-12T14:09:00Z">
        <w:r w:rsidR="00AD7433" w:rsidRPr="005662CD">
          <w:rPr>
            <w:rFonts w:ascii="Calibri Light" w:hAnsi="Calibri Light" w:cs="Calibri Light"/>
            <w:sz w:val="18"/>
            <w:szCs w:val="18"/>
            <w:rPrChange w:id="120" w:author="Serge Schuetz" w:date="2019-06-12T16:19:00Z">
              <w:rPr>
                <w:rFonts w:cstheme="majorHAnsi"/>
                <w:sz w:val="20"/>
                <w:szCs w:val="20"/>
              </w:rPr>
            </w:rPrChange>
          </w:rPr>
          <w:t xml:space="preserve">through </w:t>
        </w:r>
        <w:r w:rsidR="00E00AF0" w:rsidRPr="005662CD">
          <w:rPr>
            <w:rFonts w:ascii="Calibri Light" w:hAnsi="Calibri Light" w:cs="Calibri Light"/>
            <w:sz w:val="18"/>
            <w:szCs w:val="18"/>
            <w:rPrChange w:id="121" w:author="Serge Schuetz" w:date="2019-06-12T16:19:00Z">
              <w:rPr>
                <w:rFonts w:cstheme="majorHAnsi"/>
                <w:sz w:val="20"/>
                <w:szCs w:val="20"/>
              </w:rPr>
            </w:rPrChange>
          </w:rPr>
          <w:t xml:space="preserve">UAT metrics and expectations provided </w:t>
        </w:r>
      </w:ins>
      <w:ins w:id="122" w:author="Serge Schuetz" w:date="2019-06-12T14:10:00Z">
        <w:r w:rsidR="00E00AF0" w:rsidRPr="005662CD">
          <w:rPr>
            <w:rFonts w:ascii="Calibri Light" w:hAnsi="Calibri Light" w:cs="Calibri Light"/>
            <w:sz w:val="18"/>
            <w:szCs w:val="18"/>
            <w:rPrChange w:id="123" w:author="Serge Schuetz" w:date="2019-06-12T16:19:00Z">
              <w:rPr>
                <w:rFonts w:cstheme="majorHAnsi"/>
                <w:sz w:val="20"/>
                <w:szCs w:val="20"/>
              </w:rPr>
            </w:rPrChange>
          </w:rPr>
          <w:t>by</w:t>
        </w:r>
        <w:r w:rsidR="00EC4AF7" w:rsidRPr="005662CD">
          <w:rPr>
            <w:rFonts w:ascii="Calibri Light" w:hAnsi="Calibri Light" w:cs="Calibri Light"/>
            <w:sz w:val="18"/>
            <w:szCs w:val="18"/>
            <w:rPrChange w:id="124" w:author="Serge Schuetz" w:date="2019-06-12T16:19:00Z">
              <w:rPr>
                <w:rFonts w:cstheme="majorHAnsi"/>
                <w:sz w:val="20"/>
                <w:szCs w:val="20"/>
              </w:rPr>
            </w:rPrChange>
          </w:rPr>
          <w:t xml:space="preserve"> the product owner </w:t>
        </w:r>
      </w:ins>
      <w:del w:id="125" w:author="Serge Schuetz" w:date="2019-06-12T14:11:00Z">
        <w:r w:rsidRPr="005662CD" w:rsidDel="00514BA0">
          <w:rPr>
            <w:rFonts w:ascii="Calibri Light" w:hAnsi="Calibri Light" w:cs="Calibri Light"/>
            <w:sz w:val="18"/>
            <w:szCs w:val="18"/>
            <w:rPrChange w:id="126" w:author="Serge Schuetz" w:date="2019-06-12T16:19:00Z">
              <w:rPr>
                <w:rFonts w:cstheme="majorHAnsi"/>
                <w:sz w:val="20"/>
                <w:szCs w:val="20"/>
              </w:rPr>
            </w:rPrChange>
          </w:rPr>
          <w:delText xml:space="preserve">"workload usage" from the Mine-UAT environment </w:delText>
        </w:r>
      </w:del>
      <w:r w:rsidRPr="005662CD">
        <w:rPr>
          <w:rFonts w:ascii="Calibri Light" w:hAnsi="Calibri Light" w:cs="Calibri Light"/>
          <w:sz w:val="18"/>
          <w:szCs w:val="18"/>
          <w:rPrChange w:id="127" w:author="Serge Schuetz" w:date="2019-06-12T16:19:00Z">
            <w:rPr>
              <w:rFonts w:cstheme="majorHAnsi"/>
              <w:sz w:val="20"/>
              <w:szCs w:val="20"/>
            </w:rPr>
          </w:rPrChange>
        </w:rPr>
        <w:t>by extracting the top web calls (using Sumo logic) over a</w:t>
      </w:r>
      <w:r w:rsidR="00565C50" w:rsidRPr="005662CD">
        <w:rPr>
          <w:rFonts w:ascii="Calibri Light" w:hAnsi="Calibri Light" w:cs="Calibri Light"/>
          <w:sz w:val="18"/>
          <w:szCs w:val="18"/>
          <w:rPrChange w:id="128" w:author="Serge Schuetz" w:date="2019-06-12T16:19:00Z">
            <w:rPr>
              <w:rFonts w:cstheme="majorHAnsi"/>
              <w:sz w:val="20"/>
              <w:szCs w:val="20"/>
            </w:rPr>
          </w:rPrChange>
        </w:rPr>
        <w:t xml:space="preserve"> </w:t>
      </w:r>
      <w:r w:rsidR="00B43A73" w:rsidRPr="005662CD">
        <w:rPr>
          <w:rFonts w:ascii="Calibri Light" w:hAnsi="Calibri Light" w:cs="Calibri Light"/>
          <w:sz w:val="18"/>
          <w:szCs w:val="18"/>
          <w:rPrChange w:id="129" w:author="Serge Schuetz" w:date="2019-06-12T16:19:00Z">
            <w:rPr>
              <w:rFonts w:cstheme="majorHAnsi"/>
              <w:sz w:val="20"/>
              <w:szCs w:val="20"/>
            </w:rPr>
          </w:rPrChange>
        </w:rPr>
        <w:t>7</w:t>
      </w:r>
      <w:r w:rsidR="00565C50" w:rsidRPr="005662CD">
        <w:rPr>
          <w:rFonts w:ascii="Calibri Light" w:hAnsi="Calibri Light" w:cs="Calibri Light"/>
          <w:sz w:val="18"/>
          <w:szCs w:val="18"/>
          <w:rPrChange w:id="130" w:author="Serge Schuetz" w:date="2019-06-12T16:19:00Z">
            <w:rPr>
              <w:rFonts w:cstheme="majorHAnsi"/>
              <w:sz w:val="20"/>
              <w:szCs w:val="20"/>
            </w:rPr>
          </w:rPrChange>
        </w:rPr>
        <w:t xml:space="preserve"> </w:t>
      </w:r>
      <w:r w:rsidRPr="005662CD">
        <w:rPr>
          <w:rFonts w:ascii="Calibri Light" w:hAnsi="Calibri Light" w:cs="Calibri Light"/>
          <w:sz w:val="18"/>
          <w:szCs w:val="18"/>
          <w:rPrChange w:id="131" w:author="Serge Schuetz" w:date="2019-06-12T16:19:00Z">
            <w:rPr>
              <w:rFonts w:cstheme="majorHAnsi"/>
              <w:sz w:val="20"/>
              <w:szCs w:val="20"/>
            </w:rPr>
          </w:rPrChange>
        </w:rPr>
        <w:t>day period.</w:t>
      </w:r>
    </w:p>
    <w:p w14:paraId="191A8EE5" w14:textId="02EE89CE" w:rsidR="008F13F8" w:rsidRPr="005662CD" w:rsidDel="001A60EF" w:rsidRDefault="008F13F8" w:rsidP="008F13F8">
      <w:pPr>
        <w:pStyle w:val="ListParagraph"/>
        <w:numPr>
          <w:ilvl w:val="0"/>
          <w:numId w:val="1"/>
        </w:numPr>
        <w:rPr>
          <w:del w:id="132" w:author="Serge Schuetz" w:date="2019-06-12T14:11:00Z"/>
          <w:rFonts w:ascii="Calibri Light" w:hAnsi="Calibri Light" w:cs="Calibri Light"/>
          <w:sz w:val="18"/>
          <w:szCs w:val="18"/>
          <w:rPrChange w:id="133" w:author="Serge Schuetz" w:date="2019-06-12T16:19:00Z">
            <w:rPr>
              <w:del w:id="134" w:author="Serge Schuetz" w:date="2019-06-12T14:11:00Z"/>
              <w:rFonts w:cstheme="majorHAnsi"/>
              <w:sz w:val="20"/>
              <w:szCs w:val="20"/>
            </w:rPr>
          </w:rPrChange>
        </w:rPr>
      </w:pPr>
      <w:del w:id="135" w:author="Serge Schuetz" w:date="2019-06-12T14:11:00Z">
        <w:r w:rsidRPr="005662CD" w:rsidDel="001A60EF">
          <w:rPr>
            <w:rFonts w:ascii="Calibri Light" w:hAnsi="Calibri Light" w:cs="Calibri Light"/>
            <w:sz w:val="18"/>
            <w:szCs w:val="18"/>
            <w:rPrChange w:id="136" w:author="Serge Schuetz" w:date="2019-06-12T16:19:00Z">
              <w:rPr>
                <w:rFonts w:cstheme="majorHAnsi"/>
                <w:sz w:val="20"/>
                <w:szCs w:val="20"/>
              </w:rPr>
            </w:rPrChange>
          </w:rPr>
          <w:delText>Each web call was calculated as a percentage (i.e. the # of a specific web call / the total # of all web calls)</w:delText>
        </w:r>
      </w:del>
    </w:p>
    <w:p w14:paraId="47A4461F" w14:textId="4C205CDE" w:rsidR="008F13F8" w:rsidRPr="005662CD" w:rsidRDefault="008F13F8" w:rsidP="008F13F8">
      <w:pPr>
        <w:pStyle w:val="ListParagraph"/>
        <w:numPr>
          <w:ilvl w:val="0"/>
          <w:numId w:val="1"/>
        </w:numPr>
        <w:rPr>
          <w:rFonts w:ascii="Calibri Light" w:hAnsi="Calibri Light" w:cs="Calibri Light"/>
          <w:sz w:val="18"/>
          <w:szCs w:val="18"/>
          <w:rPrChange w:id="137" w:author="Serge Schuetz" w:date="2019-06-12T16:19:00Z">
            <w:rPr>
              <w:rFonts w:cstheme="majorHAnsi"/>
              <w:sz w:val="20"/>
              <w:szCs w:val="20"/>
            </w:rPr>
          </w:rPrChange>
        </w:rPr>
      </w:pPr>
      <w:r w:rsidRPr="005662CD">
        <w:rPr>
          <w:rFonts w:ascii="Calibri Light" w:hAnsi="Calibri Light" w:cs="Calibri Light"/>
          <w:sz w:val="18"/>
          <w:szCs w:val="18"/>
          <w:rPrChange w:id="138" w:author="Serge Schuetz" w:date="2019-06-12T16:19:00Z">
            <w:rPr>
              <w:rFonts w:cstheme="majorHAnsi"/>
              <w:sz w:val="20"/>
              <w:szCs w:val="20"/>
            </w:rPr>
          </w:rPrChange>
        </w:rPr>
        <w:t>The workload usage was achieved in the performance SIT environment with a tolerance of 1%, using 28 users (2 users to be used for recurring events)</w:t>
      </w:r>
    </w:p>
    <w:p w14:paraId="10979342" w14:textId="61CB3DE8" w:rsidR="008F13F8" w:rsidRPr="005662CD" w:rsidRDefault="0021535D" w:rsidP="008F13F8">
      <w:pPr>
        <w:pStyle w:val="ListParagraph"/>
        <w:numPr>
          <w:ilvl w:val="0"/>
          <w:numId w:val="1"/>
        </w:numPr>
        <w:rPr>
          <w:rFonts w:ascii="Calibri Light" w:hAnsi="Calibri Light" w:cs="Calibri Light"/>
          <w:sz w:val="18"/>
          <w:szCs w:val="18"/>
          <w:rPrChange w:id="139" w:author="Serge Schuetz" w:date="2019-06-12T16:19:00Z">
            <w:rPr>
              <w:rFonts w:cstheme="majorHAnsi"/>
              <w:sz w:val="20"/>
              <w:szCs w:val="20"/>
            </w:rPr>
          </w:rPrChange>
        </w:rPr>
      </w:pPr>
      <w:ins w:id="140" w:author="Serge Schuetz" w:date="2019-06-12T16:25:00Z">
        <w:r>
          <w:rPr>
            <w:rFonts w:ascii="Calibri Light" w:hAnsi="Calibri Light" w:cs="Calibri Light"/>
            <w:sz w:val="18"/>
            <w:szCs w:val="18"/>
          </w:rPr>
          <w:t>To execute a</w:t>
        </w:r>
      </w:ins>
      <w:ins w:id="141" w:author="Serge Schuetz" w:date="2019-06-12T16:24:00Z">
        <w:r>
          <w:rPr>
            <w:rFonts w:ascii="Calibri Light" w:hAnsi="Calibri Light" w:cs="Calibri Light"/>
            <w:sz w:val="18"/>
            <w:szCs w:val="18"/>
          </w:rPr>
          <w:t>ll</w:t>
        </w:r>
      </w:ins>
      <w:del w:id="142" w:author="Serge Schuetz" w:date="2019-06-12T15:53:00Z">
        <w:r w:rsidR="008F13F8" w:rsidRPr="005662CD" w:rsidDel="004652C5">
          <w:rPr>
            <w:rFonts w:ascii="Calibri Light" w:hAnsi="Calibri Light" w:cs="Calibri Light"/>
            <w:sz w:val="18"/>
            <w:szCs w:val="18"/>
            <w:rPrChange w:id="143" w:author="Serge Schuetz" w:date="2019-06-12T16:19:00Z">
              <w:rPr>
                <w:rFonts w:cstheme="majorHAnsi"/>
                <w:sz w:val="20"/>
                <w:szCs w:val="20"/>
              </w:rPr>
            </w:rPrChange>
          </w:rPr>
          <w:delText>E</w:delText>
        </w:r>
      </w:del>
      <w:del w:id="144" w:author="Serge Schuetz" w:date="2019-06-12T16:24:00Z">
        <w:r w:rsidR="008F13F8" w:rsidRPr="005662CD" w:rsidDel="0021535D">
          <w:rPr>
            <w:rFonts w:ascii="Calibri Light" w:hAnsi="Calibri Light" w:cs="Calibri Light"/>
            <w:sz w:val="18"/>
            <w:szCs w:val="18"/>
            <w:rPrChange w:id="145" w:author="Serge Schuetz" w:date="2019-06-12T16:19:00Z">
              <w:rPr>
                <w:rFonts w:cstheme="majorHAnsi"/>
                <w:sz w:val="20"/>
                <w:szCs w:val="20"/>
              </w:rPr>
            </w:rPrChange>
          </w:rPr>
          <w:delText>xecut</w:delText>
        </w:r>
      </w:del>
      <w:del w:id="146" w:author="Serge Schuetz" w:date="2019-06-12T15:53:00Z">
        <w:r w:rsidR="008F13F8" w:rsidRPr="005662CD" w:rsidDel="004652C5">
          <w:rPr>
            <w:rFonts w:ascii="Calibri Light" w:hAnsi="Calibri Light" w:cs="Calibri Light"/>
            <w:sz w:val="18"/>
            <w:szCs w:val="18"/>
            <w:rPrChange w:id="147" w:author="Serge Schuetz" w:date="2019-06-12T16:19:00Z">
              <w:rPr>
                <w:rFonts w:cstheme="majorHAnsi"/>
                <w:sz w:val="20"/>
                <w:szCs w:val="20"/>
              </w:rPr>
            </w:rPrChange>
          </w:rPr>
          <w:delText>ion of</w:delText>
        </w:r>
      </w:del>
      <w:ins w:id="148" w:author="Serge Schuetz" w:date="2019-06-12T15:53:00Z">
        <w:r w:rsidR="00C87715" w:rsidRPr="005662CD">
          <w:rPr>
            <w:rFonts w:ascii="Calibri Light" w:hAnsi="Calibri Light" w:cs="Calibri Light"/>
            <w:sz w:val="18"/>
            <w:szCs w:val="18"/>
            <w:rPrChange w:id="149" w:author="Serge Schuetz" w:date="2019-06-12T16:19:00Z">
              <w:rPr>
                <w:rFonts w:cstheme="majorHAnsi"/>
                <w:sz w:val="20"/>
                <w:szCs w:val="20"/>
              </w:rPr>
            </w:rPrChange>
          </w:rPr>
          <w:t xml:space="preserve"> </w:t>
        </w:r>
      </w:ins>
      <w:ins w:id="150" w:author="Serge Schuetz" w:date="2019-06-12T16:23:00Z">
        <w:r w:rsidR="000B6B6F">
          <w:rPr>
            <w:rFonts w:ascii="Calibri Light" w:hAnsi="Calibri Light" w:cs="Calibri Light"/>
            <w:sz w:val="18"/>
            <w:szCs w:val="18"/>
          </w:rPr>
          <w:t>‘Scope’ t</w:t>
        </w:r>
      </w:ins>
      <w:ins w:id="151" w:author="Serge Schuetz" w:date="2019-06-12T15:53:00Z">
        <w:r w:rsidR="00C87715" w:rsidRPr="005662CD">
          <w:rPr>
            <w:rFonts w:ascii="Calibri Light" w:hAnsi="Calibri Light" w:cs="Calibri Light"/>
            <w:sz w:val="18"/>
            <w:szCs w:val="18"/>
            <w:rPrChange w:id="152" w:author="Serge Schuetz" w:date="2019-06-12T16:19:00Z">
              <w:rPr>
                <w:rFonts w:cstheme="majorHAnsi"/>
                <w:sz w:val="20"/>
                <w:szCs w:val="20"/>
              </w:rPr>
            </w:rPrChange>
          </w:rPr>
          <w:t xml:space="preserve">ests </w:t>
        </w:r>
      </w:ins>
      <w:del w:id="153" w:author="Serge Schuetz" w:date="2019-06-12T15:53:00Z">
        <w:r w:rsidR="008F13F8" w:rsidRPr="005662CD" w:rsidDel="00C87715">
          <w:rPr>
            <w:rFonts w:ascii="Calibri Light" w:hAnsi="Calibri Light" w:cs="Calibri Light"/>
            <w:sz w:val="18"/>
            <w:szCs w:val="18"/>
            <w:rPrChange w:id="154" w:author="Serge Schuetz" w:date="2019-06-12T16:19:00Z">
              <w:rPr>
                <w:rFonts w:cstheme="majorHAnsi"/>
                <w:sz w:val="20"/>
                <w:szCs w:val="20"/>
              </w:rPr>
            </w:rPrChange>
          </w:rPr>
          <w:delText xml:space="preserve"> </w:delText>
        </w:r>
      </w:del>
      <w:del w:id="155" w:author="Serge Schuetz" w:date="2019-06-12T14:12:00Z">
        <w:r w:rsidR="008F13F8" w:rsidRPr="005662CD" w:rsidDel="008611D6">
          <w:rPr>
            <w:rFonts w:ascii="Calibri Light" w:hAnsi="Calibri Light" w:cs="Calibri Light"/>
            <w:sz w:val="18"/>
            <w:szCs w:val="18"/>
            <w:rPrChange w:id="156" w:author="Serge Schuetz" w:date="2019-06-12T16:19:00Z">
              <w:rPr>
                <w:rFonts w:cstheme="majorHAnsi"/>
                <w:sz w:val="20"/>
                <w:szCs w:val="20"/>
              </w:rPr>
            </w:rPrChange>
          </w:rPr>
          <w:delText xml:space="preserve">the </w:delText>
        </w:r>
      </w:del>
      <w:del w:id="157" w:author="Serge Schuetz" w:date="2019-06-12T15:53:00Z">
        <w:r w:rsidR="008F13F8" w:rsidRPr="005662CD" w:rsidDel="00C87715">
          <w:rPr>
            <w:rFonts w:ascii="Calibri Light" w:hAnsi="Calibri Light" w:cs="Calibri Light"/>
            <w:sz w:val="18"/>
            <w:szCs w:val="18"/>
            <w:rPrChange w:id="158" w:author="Serge Schuetz" w:date="2019-06-12T16:19:00Z">
              <w:rPr>
                <w:rFonts w:cstheme="majorHAnsi"/>
                <w:sz w:val="20"/>
                <w:szCs w:val="20"/>
              </w:rPr>
            </w:rPrChange>
          </w:rPr>
          <w:delText>'</w:delText>
        </w:r>
      </w:del>
      <w:del w:id="159" w:author="Serge Schuetz" w:date="2019-06-12T15:51:00Z">
        <w:r w:rsidR="008F13F8" w:rsidRPr="005662CD" w:rsidDel="00422131">
          <w:rPr>
            <w:rFonts w:ascii="Calibri Light" w:hAnsi="Calibri Light" w:cs="Calibri Light"/>
            <w:sz w:val="18"/>
            <w:szCs w:val="18"/>
            <w:rPrChange w:id="160" w:author="Serge Schuetz" w:date="2019-06-12T16:19:00Z">
              <w:rPr>
                <w:rFonts w:cstheme="majorHAnsi"/>
                <w:sz w:val="20"/>
                <w:szCs w:val="20"/>
              </w:rPr>
            </w:rPrChange>
          </w:rPr>
          <w:delText>In-</w:delText>
        </w:r>
      </w:del>
      <w:del w:id="161" w:author="Serge Schuetz" w:date="2019-06-12T15:53:00Z">
        <w:r w:rsidR="008F13F8" w:rsidRPr="005662CD" w:rsidDel="00C87715">
          <w:rPr>
            <w:rFonts w:ascii="Calibri Light" w:hAnsi="Calibri Light" w:cs="Calibri Light"/>
            <w:sz w:val="18"/>
            <w:szCs w:val="18"/>
            <w:rPrChange w:id="162" w:author="Serge Schuetz" w:date="2019-06-12T16:19:00Z">
              <w:rPr>
                <w:rFonts w:cstheme="majorHAnsi"/>
                <w:sz w:val="20"/>
                <w:szCs w:val="20"/>
              </w:rPr>
            </w:rPrChange>
          </w:rPr>
          <w:delText>S</w:delText>
        </w:r>
      </w:del>
      <w:del w:id="163" w:author="Serge Schuetz" w:date="2019-06-12T16:24:00Z">
        <w:r w:rsidR="008F13F8" w:rsidRPr="005662CD" w:rsidDel="000B6B6F">
          <w:rPr>
            <w:rFonts w:ascii="Calibri Light" w:hAnsi="Calibri Light" w:cs="Calibri Light"/>
            <w:sz w:val="18"/>
            <w:szCs w:val="18"/>
            <w:rPrChange w:id="164" w:author="Serge Schuetz" w:date="2019-06-12T16:19:00Z">
              <w:rPr>
                <w:rFonts w:cstheme="majorHAnsi"/>
                <w:sz w:val="20"/>
                <w:szCs w:val="20"/>
              </w:rPr>
            </w:rPrChange>
          </w:rPr>
          <w:delText>cope</w:delText>
        </w:r>
      </w:del>
      <w:del w:id="165" w:author="Serge Schuetz" w:date="2019-06-12T15:53:00Z">
        <w:r w:rsidR="008F13F8" w:rsidRPr="005662CD" w:rsidDel="00C87715">
          <w:rPr>
            <w:rFonts w:ascii="Calibri Light" w:hAnsi="Calibri Light" w:cs="Calibri Light"/>
            <w:sz w:val="18"/>
            <w:szCs w:val="18"/>
            <w:rPrChange w:id="166" w:author="Serge Schuetz" w:date="2019-06-12T16:19:00Z">
              <w:rPr>
                <w:rFonts w:cstheme="majorHAnsi"/>
                <w:sz w:val="20"/>
                <w:szCs w:val="20"/>
              </w:rPr>
            </w:rPrChange>
          </w:rPr>
          <w:delText>'</w:delText>
        </w:r>
      </w:del>
      <w:del w:id="167" w:author="Serge Schuetz" w:date="2019-06-12T15:54:00Z">
        <w:r w:rsidR="008F13F8" w:rsidRPr="005662CD" w:rsidDel="00D63F85">
          <w:rPr>
            <w:rFonts w:ascii="Calibri Light" w:hAnsi="Calibri Light" w:cs="Calibri Light"/>
            <w:sz w:val="18"/>
            <w:szCs w:val="18"/>
            <w:rPrChange w:id="168" w:author="Serge Schuetz" w:date="2019-06-12T16:19:00Z">
              <w:rPr>
                <w:rFonts w:cstheme="majorHAnsi"/>
                <w:sz w:val="20"/>
                <w:szCs w:val="20"/>
              </w:rPr>
            </w:rPrChange>
          </w:rPr>
          <w:delText xml:space="preserve"> activities</w:delText>
        </w:r>
      </w:del>
      <w:del w:id="169" w:author="Serge Schuetz" w:date="2019-06-12T16:24:00Z">
        <w:r w:rsidR="008F13F8" w:rsidRPr="005662CD" w:rsidDel="000B6B6F">
          <w:rPr>
            <w:rFonts w:ascii="Calibri Light" w:hAnsi="Calibri Light" w:cs="Calibri Light"/>
            <w:sz w:val="18"/>
            <w:szCs w:val="18"/>
            <w:rPrChange w:id="170" w:author="Serge Schuetz" w:date="2019-06-12T16:19:00Z">
              <w:rPr>
                <w:rFonts w:cstheme="majorHAnsi"/>
                <w:sz w:val="20"/>
                <w:szCs w:val="20"/>
              </w:rPr>
            </w:rPrChange>
          </w:rPr>
          <w:delText xml:space="preserve"> </w:delText>
        </w:r>
      </w:del>
      <w:r w:rsidR="008F13F8" w:rsidRPr="005662CD">
        <w:rPr>
          <w:rFonts w:ascii="Calibri Light" w:hAnsi="Calibri Light" w:cs="Calibri Light"/>
          <w:sz w:val="18"/>
          <w:szCs w:val="18"/>
          <w:rPrChange w:id="171" w:author="Serge Schuetz" w:date="2019-06-12T16:19:00Z">
            <w:rPr>
              <w:rFonts w:cstheme="majorHAnsi"/>
              <w:sz w:val="20"/>
              <w:szCs w:val="20"/>
            </w:rPr>
          </w:rPrChange>
        </w:rPr>
        <w:t>in isolation and inclusive of workload</w:t>
      </w:r>
      <w:ins w:id="172" w:author="Serge Schuetz" w:date="2019-06-12T15:54:00Z">
        <w:r w:rsidR="00D63F85" w:rsidRPr="005662CD">
          <w:rPr>
            <w:rFonts w:ascii="Calibri Light" w:hAnsi="Calibri Light" w:cs="Calibri Light"/>
            <w:sz w:val="18"/>
            <w:szCs w:val="18"/>
            <w:rPrChange w:id="173" w:author="Serge Schuetz" w:date="2019-06-12T16:19:00Z">
              <w:rPr>
                <w:rFonts w:cstheme="majorHAnsi"/>
                <w:sz w:val="20"/>
                <w:szCs w:val="20"/>
              </w:rPr>
            </w:rPrChange>
          </w:rPr>
          <w:t>,</w:t>
        </w:r>
      </w:ins>
      <w:r w:rsidR="008F13F8" w:rsidRPr="005662CD">
        <w:rPr>
          <w:rFonts w:ascii="Calibri Light" w:hAnsi="Calibri Light" w:cs="Calibri Light"/>
          <w:sz w:val="18"/>
          <w:szCs w:val="18"/>
          <w:rPrChange w:id="174" w:author="Serge Schuetz" w:date="2019-06-12T16:19:00Z">
            <w:rPr>
              <w:rFonts w:cstheme="majorHAnsi"/>
              <w:sz w:val="20"/>
              <w:szCs w:val="20"/>
            </w:rPr>
          </w:rPrChange>
        </w:rPr>
        <w:t xml:space="preserve"> </w:t>
      </w:r>
      <w:del w:id="175" w:author="Serge Schuetz" w:date="2019-06-12T15:54:00Z">
        <w:r w:rsidR="008F13F8" w:rsidRPr="005662CD" w:rsidDel="00D63F85">
          <w:rPr>
            <w:rFonts w:ascii="Calibri Light" w:hAnsi="Calibri Light" w:cs="Calibri Light"/>
            <w:sz w:val="18"/>
            <w:szCs w:val="18"/>
            <w:rPrChange w:id="176" w:author="Serge Schuetz" w:date="2019-06-12T16:19:00Z">
              <w:rPr>
                <w:rFonts w:cstheme="majorHAnsi"/>
                <w:sz w:val="20"/>
                <w:szCs w:val="20"/>
              </w:rPr>
            </w:rPrChange>
          </w:rPr>
          <w:delText>usage</w:delText>
        </w:r>
      </w:del>
      <w:ins w:id="177" w:author="Serge Schuetz" w:date="2019-06-12T15:52:00Z">
        <w:r w:rsidR="00FE4B4C" w:rsidRPr="005662CD">
          <w:rPr>
            <w:rFonts w:ascii="Calibri Light" w:hAnsi="Calibri Light" w:cs="Calibri Light"/>
            <w:sz w:val="18"/>
            <w:szCs w:val="18"/>
            <w:rPrChange w:id="178" w:author="Serge Schuetz" w:date="2019-06-12T16:19:00Z">
              <w:rPr>
                <w:rFonts w:cstheme="majorHAnsi"/>
                <w:sz w:val="20"/>
                <w:szCs w:val="20"/>
              </w:rPr>
            </w:rPrChange>
          </w:rPr>
          <w:t xml:space="preserve">to </w:t>
        </w:r>
        <w:r w:rsidR="00D00C71" w:rsidRPr="005662CD">
          <w:rPr>
            <w:rFonts w:ascii="Calibri Light" w:hAnsi="Calibri Light" w:cs="Calibri Light"/>
            <w:sz w:val="18"/>
            <w:szCs w:val="18"/>
            <w:rPrChange w:id="179" w:author="Serge Schuetz" w:date="2019-06-12T16:19:00Z">
              <w:rPr>
                <w:rFonts w:cstheme="majorHAnsi"/>
                <w:sz w:val="20"/>
                <w:szCs w:val="20"/>
              </w:rPr>
            </w:rPrChange>
          </w:rPr>
          <w:t>simulate ‘</w:t>
        </w:r>
        <w:r w:rsidR="004652C5" w:rsidRPr="005662CD">
          <w:rPr>
            <w:rFonts w:ascii="Calibri Light" w:hAnsi="Calibri Light" w:cs="Calibri Light"/>
            <w:sz w:val="18"/>
            <w:szCs w:val="18"/>
            <w:rPrChange w:id="180" w:author="Serge Schuetz" w:date="2019-06-12T16:19:00Z">
              <w:rPr>
                <w:rFonts w:cstheme="majorHAnsi"/>
                <w:sz w:val="20"/>
                <w:szCs w:val="20"/>
              </w:rPr>
            </w:rPrChange>
          </w:rPr>
          <w:t>p</w:t>
        </w:r>
        <w:r w:rsidR="00D00C71" w:rsidRPr="005662CD">
          <w:rPr>
            <w:rFonts w:ascii="Calibri Light" w:hAnsi="Calibri Light" w:cs="Calibri Light"/>
            <w:sz w:val="18"/>
            <w:szCs w:val="18"/>
            <w:rPrChange w:id="181" w:author="Serge Schuetz" w:date="2019-06-12T16:19:00Z">
              <w:rPr>
                <w:rFonts w:cstheme="majorHAnsi"/>
                <w:sz w:val="20"/>
                <w:szCs w:val="20"/>
              </w:rPr>
            </w:rPrChange>
          </w:rPr>
          <w:t>roduction</w:t>
        </w:r>
        <w:r w:rsidR="004652C5" w:rsidRPr="005662CD">
          <w:rPr>
            <w:rFonts w:ascii="Calibri Light" w:hAnsi="Calibri Light" w:cs="Calibri Light"/>
            <w:sz w:val="18"/>
            <w:szCs w:val="18"/>
            <w:rPrChange w:id="182" w:author="Serge Schuetz" w:date="2019-06-12T16:19:00Z">
              <w:rPr>
                <w:rFonts w:cstheme="majorHAnsi"/>
                <w:sz w:val="20"/>
                <w:szCs w:val="20"/>
              </w:rPr>
            </w:rPrChange>
          </w:rPr>
          <w:t>-</w:t>
        </w:r>
      </w:ins>
      <w:del w:id="183" w:author="Serge Schuetz" w:date="2019-06-12T15:52:00Z">
        <w:r w:rsidR="008F13F8" w:rsidRPr="005662CD" w:rsidDel="00FE4B4C">
          <w:rPr>
            <w:rFonts w:ascii="Calibri Light" w:hAnsi="Calibri Light" w:cs="Calibri Light"/>
            <w:sz w:val="18"/>
            <w:szCs w:val="18"/>
            <w:rPrChange w:id="184" w:author="Serge Schuetz" w:date="2019-06-12T16:19:00Z">
              <w:rPr>
                <w:rFonts w:cstheme="majorHAnsi"/>
                <w:sz w:val="20"/>
                <w:szCs w:val="20"/>
              </w:rPr>
            </w:rPrChange>
          </w:rPr>
          <w:delText>.</w:delText>
        </w:r>
      </w:del>
      <w:ins w:id="185" w:author="Serge Schuetz" w:date="2019-06-12T15:52:00Z">
        <w:r w:rsidR="004652C5" w:rsidRPr="005662CD">
          <w:rPr>
            <w:rFonts w:ascii="Calibri Light" w:hAnsi="Calibri Light" w:cs="Calibri Light"/>
            <w:sz w:val="18"/>
            <w:szCs w:val="18"/>
            <w:rPrChange w:id="186" w:author="Serge Schuetz" w:date="2019-06-12T16:19:00Z">
              <w:rPr>
                <w:rFonts w:cstheme="majorHAnsi"/>
                <w:sz w:val="20"/>
                <w:szCs w:val="20"/>
              </w:rPr>
            </w:rPrChange>
          </w:rPr>
          <w:t>like’</w:t>
        </w:r>
      </w:ins>
      <w:ins w:id="187" w:author="Serge Schuetz" w:date="2019-06-12T15:53:00Z">
        <w:r w:rsidR="004652C5" w:rsidRPr="005662CD">
          <w:rPr>
            <w:rFonts w:ascii="Calibri Light" w:hAnsi="Calibri Light" w:cs="Calibri Light"/>
            <w:sz w:val="18"/>
            <w:szCs w:val="18"/>
            <w:rPrChange w:id="188" w:author="Serge Schuetz" w:date="2019-06-12T16:19:00Z">
              <w:rPr>
                <w:rFonts w:cstheme="majorHAnsi"/>
                <w:sz w:val="20"/>
                <w:szCs w:val="20"/>
              </w:rPr>
            </w:rPrChange>
          </w:rPr>
          <w:t xml:space="preserve"> usage of the Admin portal</w:t>
        </w:r>
      </w:ins>
      <w:ins w:id="189" w:author="Serge Schuetz" w:date="2019-06-12T15:54:00Z">
        <w:r w:rsidR="00D63F85" w:rsidRPr="005662CD">
          <w:rPr>
            <w:rFonts w:ascii="Calibri Light" w:hAnsi="Calibri Light" w:cs="Calibri Light"/>
            <w:sz w:val="18"/>
            <w:szCs w:val="18"/>
            <w:rPrChange w:id="190" w:author="Serge Schuetz" w:date="2019-06-12T16:19:00Z">
              <w:rPr>
                <w:rFonts w:cstheme="majorHAnsi"/>
                <w:sz w:val="20"/>
                <w:szCs w:val="20"/>
              </w:rPr>
            </w:rPrChange>
          </w:rPr>
          <w:t>.</w:t>
        </w:r>
      </w:ins>
    </w:p>
    <w:p w14:paraId="780D8AC7" w14:textId="4DAE2163" w:rsidR="008F13F8" w:rsidRPr="005662CD" w:rsidRDefault="00BF5227" w:rsidP="008F13F8">
      <w:pPr>
        <w:pStyle w:val="ListParagraph"/>
        <w:numPr>
          <w:ilvl w:val="0"/>
          <w:numId w:val="1"/>
        </w:numPr>
        <w:rPr>
          <w:rFonts w:ascii="Calibri Light" w:hAnsi="Calibri Light" w:cs="Calibri Light"/>
          <w:sz w:val="18"/>
          <w:szCs w:val="18"/>
          <w:rPrChange w:id="191" w:author="Serge Schuetz" w:date="2019-06-12T16:19:00Z">
            <w:rPr>
              <w:rFonts w:cstheme="majorHAnsi"/>
              <w:sz w:val="20"/>
              <w:szCs w:val="20"/>
            </w:rPr>
          </w:rPrChange>
        </w:rPr>
      </w:pPr>
      <w:ins w:id="192" w:author="Serge Schuetz" w:date="2019-06-12T15:38:00Z">
        <w:r w:rsidRPr="005662CD">
          <w:rPr>
            <w:rFonts w:ascii="Calibri Light" w:hAnsi="Calibri Light" w:cs="Calibri Light"/>
            <w:sz w:val="18"/>
            <w:szCs w:val="18"/>
            <w:rPrChange w:id="193" w:author="Serge Schuetz" w:date="2019-06-12T16:19:00Z">
              <w:rPr>
                <w:rFonts w:cstheme="majorHAnsi"/>
                <w:sz w:val="20"/>
                <w:szCs w:val="20"/>
              </w:rPr>
            </w:rPrChange>
          </w:rPr>
          <w:t xml:space="preserve">To </w:t>
        </w:r>
        <w:r w:rsidR="003E6B36" w:rsidRPr="005662CD">
          <w:rPr>
            <w:rFonts w:ascii="Calibri Light" w:hAnsi="Calibri Light" w:cs="Calibri Light"/>
            <w:sz w:val="18"/>
            <w:szCs w:val="18"/>
            <w:rPrChange w:id="194" w:author="Serge Schuetz" w:date="2019-06-12T16:19:00Z">
              <w:rPr>
                <w:rFonts w:cstheme="majorHAnsi"/>
                <w:sz w:val="20"/>
                <w:szCs w:val="20"/>
              </w:rPr>
            </w:rPrChange>
          </w:rPr>
          <w:t>e</w:t>
        </w:r>
      </w:ins>
      <w:del w:id="195" w:author="Serge Schuetz" w:date="2019-06-12T15:38:00Z">
        <w:r w:rsidR="008F13F8" w:rsidRPr="005662CD" w:rsidDel="003E6B36">
          <w:rPr>
            <w:rFonts w:ascii="Calibri Light" w:hAnsi="Calibri Light" w:cs="Calibri Light"/>
            <w:sz w:val="18"/>
            <w:szCs w:val="18"/>
            <w:rPrChange w:id="196" w:author="Serge Schuetz" w:date="2019-06-12T16:19:00Z">
              <w:rPr>
                <w:rFonts w:cstheme="majorHAnsi"/>
                <w:sz w:val="20"/>
                <w:szCs w:val="20"/>
              </w:rPr>
            </w:rPrChange>
          </w:rPr>
          <w:delText>E</w:delText>
        </w:r>
      </w:del>
      <w:r w:rsidR="008F13F8" w:rsidRPr="005662CD">
        <w:rPr>
          <w:rFonts w:ascii="Calibri Light" w:hAnsi="Calibri Light" w:cs="Calibri Light"/>
          <w:sz w:val="18"/>
          <w:szCs w:val="18"/>
          <w:rPrChange w:id="197" w:author="Serge Schuetz" w:date="2019-06-12T16:19:00Z">
            <w:rPr>
              <w:rFonts w:cstheme="majorHAnsi"/>
              <w:sz w:val="20"/>
              <w:szCs w:val="20"/>
            </w:rPr>
          </w:rPrChange>
        </w:rPr>
        <w:t>xecut</w:t>
      </w:r>
      <w:ins w:id="198" w:author="Serge Schuetz" w:date="2019-06-12T15:38:00Z">
        <w:r w:rsidR="003E6B36" w:rsidRPr="005662CD">
          <w:rPr>
            <w:rFonts w:ascii="Calibri Light" w:hAnsi="Calibri Light" w:cs="Calibri Light"/>
            <w:sz w:val="18"/>
            <w:szCs w:val="18"/>
            <w:rPrChange w:id="199" w:author="Serge Schuetz" w:date="2019-06-12T16:19:00Z">
              <w:rPr>
                <w:rFonts w:cstheme="majorHAnsi"/>
                <w:sz w:val="20"/>
                <w:szCs w:val="20"/>
              </w:rPr>
            </w:rPrChange>
          </w:rPr>
          <w:t>e</w:t>
        </w:r>
      </w:ins>
      <w:del w:id="200" w:author="Serge Schuetz" w:date="2019-06-12T15:38:00Z">
        <w:r w:rsidR="008F13F8" w:rsidRPr="005662CD" w:rsidDel="003E6B36">
          <w:rPr>
            <w:rFonts w:ascii="Calibri Light" w:hAnsi="Calibri Light" w:cs="Calibri Light"/>
            <w:sz w:val="18"/>
            <w:szCs w:val="18"/>
            <w:rPrChange w:id="201" w:author="Serge Schuetz" w:date="2019-06-12T16:19:00Z">
              <w:rPr>
                <w:rFonts w:cstheme="majorHAnsi"/>
                <w:sz w:val="20"/>
                <w:szCs w:val="20"/>
              </w:rPr>
            </w:rPrChange>
          </w:rPr>
          <w:delText>ion</w:delText>
        </w:r>
      </w:del>
      <w:r w:rsidR="008F13F8" w:rsidRPr="005662CD">
        <w:rPr>
          <w:rFonts w:ascii="Calibri Light" w:hAnsi="Calibri Light" w:cs="Calibri Light"/>
          <w:sz w:val="18"/>
          <w:szCs w:val="18"/>
          <w:rPrChange w:id="202" w:author="Serge Schuetz" w:date="2019-06-12T16:19:00Z">
            <w:rPr>
              <w:rFonts w:cstheme="majorHAnsi"/>
              <w:sz w:val="20"/>
              <w:szCs w:val="20"/>
            </w:rPr>
          </w:rPrChange>
        </w:rPr>
        <w:t xml:space="preserve"> </w:t>
      </w:r>
      <w:del w:id="203" w:author="Serge Schuetz" w:date="2019-06-12T15:38:00Z">
        <w:r w:rsidR="008F13F8" w:rsidRPr="005662CD" w:rsidDel="003E6B36">
          <w:rPr>
            <w:rFonts w:ascii="Calibri Light" w:hAnsi="Calibri Light" w:cs="Calibri Light"/>
            <w:sz w:val="18"/>
            <w:szCs w:val="18"/>
            <w:rPrChange w:id="204" w:author="Serge Schuetz" w:date="2019-06-12T16:19:00Z">
              <w:rPr>
                <w:rFonts w:cstheme="majorHAnsi"/>
                <w:sz w:val="20"/>
                <w:szCs w:val="20"/>
              </w:rPr>
            </w:rPrChange>
          </w:rPr>
          <w:delText xml:space="preserve">of </w:delText>
        </w:r>
      </w:del>
      <w:r w:rsidR="008F13F8" w:rsidRPr="005662CD">
        <w:rPr>
          <w:rFonts w:ascii="Calibri Light" w:hAnsi="Calibri Light" w:cs="Calibri Light"/>
          <w:sz w:val="18"/>
          <w:szCs w:val="18"/>
          <w:rPrChange w:id="205" w:author="Serge Schuetz" w:date="2019-06-12T16:19:00Z">
            <w:rPr>
              <w:rFonts w:cstheme="majorHAnsi"/>
              <w:sz w:val="20"/>
              <w:szCs w:val="20"/>
            </w:rPr>
          </w:rPrChange>
        </w:rPr>
        <w:t>an 'Endurance' Test of the application with a significant load (</w:t>
      </w:r>
      <w:ins w:id="206" w:author="Serge Schuetz" w:date="2019-06-12T15:38:00Z">
        <w:r w:rsidR="00461B55" w:rsidRPr="005662CD">
          <w:rPr>
            <w:rFonts w:ascii="Calibri Light" w:hAnsi="Calibri Light" w:cs="Calibri Light"/>
            <w:sz w:val="18"/>
            <w:szCs w:val="18"/>
            <w:rPrChange w:id="207" w:author="Serge Schuetz" w:date="2019-06-12T16:19:00Z">
              <w:rPr>
                <w:rFonts w:cstheme="majorHAnsi"/>
                <w:sz w:val="20"/>
                <w:szCs w:val="20"/>
              </w:rPr>
            </w:rPrChange>
          </w:rPr>
          <w:t>including w</w:t>
        </w:r>
      </w:ins>
      <w:del w:id="208" w:author="Serge Schuetz" w:date="2019-06-12T15:38:00Z">
        <w:r w:rsidR="008F13F8" w:rsidRPr="005662CD" w:rsidDel="00461B55">
          <w:rPr>
            <w:rFonts w:ascii="Calibri Light" w:hAnsi="Calibri Light" w:cs="Calibri Light"/>
            <w:sz w:val="18"/>
            <w:szCs w:val="18"/>
            <w:rPrChange w:id="209" w:author="Serge Schuetz" w:date="2019-06-12T16:19:00Z">
              <w:rPr>
                <w:rFonts w:cstheme="majorHAnsi"/>
                <w:sz w:val="20"/>
                <w:szCs w:val="20"/>
              </w:rPr>
            </w:rPrChange>
          </w:rPr>
          <w:delText>W</w:delText>
        </w:r>
      </w:del>
      <w:r w:rsidR="008F13F8" w:rsidRPr="005662CD">
        <w:rPr>
          <w:rFonts w:ascii="Calibri Light" w:hAnsi="Calibri Light" w:cs="Calibri Light"/>
          <w:sz w:val="18"/>
          <w:szCs w:val="18"/>
          <w:rPrChange w:id="210" w:author="Serge Schuetz" w:date="2019-06-12T16:19:00Z">
            <w:rPr>
              <w:rFonts w:cstheme="majorHAnsi"/>
              <w:sz w:val="20"/>
              <w:szCs w:val="20"/>
            </w:rPr>
          </w:rPrChange>
        </w:rPr>
        <w:t xml:space="preserve">orkload usage </w:t>
      </w:r>
      <w:ins w:id="211" w:author="Serge Schuetz" w:date="2019-06-12T15:38:00Z">
        <w:r w:rsidR="00461B55" w:rsidRPr="005662CD">
          <w:rPr>
            <w:rFonts w:ascii="Calibri Light" w:hAnsi="Calibri Light" w:cs="Calibri Light"/>
            <w:sz w:val="18"/>
            <w:szCs w:val="18"/>
            <w:rPrChange w:id="212" w:author="Serge Schuetz" w:date="2019-06-12T16:19:00Z">
              <w:rPr>
                <w:rFonts w:cstheme="majorHAnsi"/>
                <w:sz w:val="20"/>
                <w:szCs w:val="20"/>
              </w:rPr>
            </w:rPrChange>
          </w:rPr>
          <w:t xml:space="preserve">and </w:t>
        </w:r>
      </w:ins>
      <w:del w:id="213" w:author="Serge Schuetz" w:date="2019-06-12T15:38:00Z">
        <w:r w:rsidR="008F13F8" w:rsidRPr="005662CD" w:rsidDel="00461B55">
          <w:rPr>
            <w:rFonts w:ascii="Calibri Light" w:hAnsi="Calibri Light" w:cs="Calibri Light"/>
            <w:sz w:val="18"/>
            <w:szCs w:val="18"/>
            <w:rPrChange w:id="214" w:author="Serge Schuetz" w:date="2019-06-12T16:19:00Z">
              <w:rPr>
                <w:rFonts w:cstheme="majorHAnsi"/>
                <w:sz w:val="20"/>
                <w:szCs w:val="20"/>
              </w:rPr>
            </w:rPrChange>
          </w:rPr>
          <w:delText xml:space="preserve">including </w:delText>
        </w:r>
      </w:del>
      <w:r w:rsidR="008F13F8" w:rsidRPr="005662CD">
        <w:rPr>
          <w:rFonts w:ascii="Calibri Light" w:hAnsi="Calibri Light" w:cs="Calibri Light"/>
          <w:sz w:val="18"/>
          <w:szCs w:val="18"/>
          <w:rPrChange w:id="215" w:author="Serge Schuetz" w:date="2019-06-12T16:19:00Z">
            <w:rPr>
              <w:rFonts w:cstheme="majorHAnsi"/>
              <w:sz w:val="20"/>
              <w:szCs w:val="20"/>
            </w:rPr>
          </w:rPrChange>
        </w:rPr>
        <w:t>Recurring events) over an extended period of time (duration of 33 hours), to evaluate the behaviour of the application, specific to memory consumption and utilization under sustained use</w:t>
      </w:r>
      <w:ins w:id="216" w:author="Serge Schuetz" w:date="2019-06-12T15:39:00Z">
        <w:r w:rsidR="008D35CA" w:rsidRPr="005662CD">
          <w:rPr>
            <w:rFonts w:ascii="Calibri Light" w:hAnsi="Calibri Light" w:cs="Calibri Light"/>
            <w:sz w:val="18"/>
            <w:szCs w:val="18"/>
            <w:rPrChange w:id="217" w:author="Serge Schuetz" w:date="2019-06-12T16:19:00Z">
              <w:rPr>
                <w:rFonts w:cstheme="majorHAnsi"/>
                <w:sz w:val="20"/>
                <w:szCs w:val="20"/>
              </w:rPr>
            </w:rPrChange>
          </w:rPr>
          <w:t>.</w:t>
        </w:r>
      </w:ins>
      <w:del w:id="218" w:author="Serge Schuetz" w:date="2019-06-12T15:39:00Z">
        <w:r w:rsidR="008F13F8" w:rsidRPr="005662CD" w:rsidDel="008D35CA">
          <w:rPr>
            <w:rFonts w:ascii="Calibri Light" w:hAnsi="Calibri Light" w:cs="Calibri Light"/>
            <w:sz w:val="18"/>
            <w:szCs w:val="18"/>
            <w:rPrChange w:id="219" w:author="Serge Schuetz" w:date="2019-06-12T16:19:00Z">
              <w:rPr>
                <w:rFonts w:cstheme="majorHAnsi"/>
                <w:sz w:val="20"/>
                <w:szCs w:val="20"/>
              </w:rPr>
            </w:rPrChange>
          </w:rPr>
          <w:delText xml:space="preserve"> (See </w:delText>
        </w:r>
        <w:r w:rsidR="008F13F8" w:rsidRPr="005662CD" w:rsidDel="008D35CA">
          <w:rPr>
            <w:rFonts w:ascii="Calibri Light" w:hAnsi="Calibri Light" w:cs="Calibri Light"/>
            <w:b/>
            <w:bCs/>
            <w:i/>
            <w:iCs/>
            <w:sz w:val="18"/>
            <w:szCs w:val="18"/>
            <w:rPrChange w:id="220" w:author="Serge Schuetz" w:date="2019-06-12T16:19:00Z">
              <w:rPr>
                <w:rFonts w:cstheme="majorHAnsi"/>
                <w:b/>
                <w:bCs/>
                <w:i/>
                <w:iCs/>
                <w:sz w:val="20"/>
                <w:szCs w:val="20"/>
              </w:rPr>
            </w:rPrChange>
          </w:rPr>
          <w:delText xml:space="preserve">Appendix </w:delText>
        </w:r>
        <w:r w:rsidR="00123654" w:rsidRPr="005662CD" w:rsidDel="008D35CA">
          <w:rPr>
            <w:rFonts w:ascii="Calibri Light" w:hAnsi="Calibri Light" w:cs="Calibri Light"/>
            <w:b/>
            <w:bCs/>
            <w:i/>
            <w:iCs/>
            <w:sz w:val="18"/>
            <w:szCs w:val="18"/>
            <w:rPrChange w:id="221" w:author="Serge Schuetz" w:date="2019-06-12T16:19:00Z">
              <w:rPr>
                <w:rFonts w:cstheme="majorHAnsi"/>
                <w:b/>
                <w:bCs/>
                <w:i/>
                <w:iCs/>
                <w:sz w:val="20"/>
                <w:szCs w:val="20"/>
              </w:rPr>
            </w:rPrChange>
          </w:rPr>
          <w:delText>B</w:delText>
        </w:r>
        <w:r w:rsidR="008F13F8" w:rsidRPr="005662CD" w:rsidDel="008D35CA">
          <w:rPr>
            <w:rFonts w:ascii="Calibri Light" w:hAnsi="Calibri Light" w:cs="Calibri Light"/>
            <w:sz w:val="18"/>
            <w:szCs w:val="18"/>
            <w:rPrChange w:id="222" w:author="Serge Schuetz" w:date="2019-06-12T16:19:00Z">
              <w:rPr>
                <w:rFonts w:cstheme="majorHAnsi"/>
                <w:sz w:val="20"/>
                <w:szCs w:val="20"/>
              </w:rPr>
            </w:rPrChange>
          </w:rPr>
          <w:delText>)</w:delText>
        </w:r>
      </w:del>
    </w:p>
    <w:p w14:paraId="69FE4AB4" w14:textId="4BD754FC" w:rsidR="0091026C" w:rsidRDefault="008F13F8" w:rsidP="0091026C">
      <w:pPr>
        <w:pStyle w:val="Heading1"/>
        <w:rPr>
          <w:ins w:id="223" w:author="Serge Schuetz" w:date="2019-06-12T15:46:00Z"/>
        </w:rPr>
      </w:pPr>
      <w:del w:id="224" w:author="Serge Schuetz" w:date="2019-06-12T15:55:00Z">
        <w:r w:rsidRPr="008F13F8" w:rsidDel="002B601F">
          <w:rPr>
            <w:rFonts w:cstheme="majorHAnsi"/>
            <w:sz w:val="20"/>
            <w:szCs w:val="20"/>
          </w:rPr>
          <w:delText>Please find attached, under the "Test Summary Report" tab, the performance test results of all items "In Scope" below and their corresponding screenshots under "Appendix X"</w:delText>
        </w:r>
      </w:del>
      <w:bookmarkStart w:id="225" w:name="_Toc11316829"/>
      <w:ins w:id="226" w:author="Serge Schuetz" w:date="2019-06-12T15:46:00Z">
        <w:r w:rsidR="001F1DA6">
          <w:t>Scope</w:t>
        </w:r>
        <w:bookmarkEnd w:id="225"/>
      </w:ins>
    </w:p>
    <w:p w14:paraId="707DF2FF" w14:textId="4763BFB2" w:rsidR="001F1DA6" w:rsidRPr="005662CD" w:rsidRDefault="00812E8A" w:rsidP="001F1DA6">
      <w:pPr>
        <w:pStyle w:val="ListParagraph"/>
        <w:numPr>
          <w:ilvl w:val="0"/>
          <w:numId w:val="1"/>
        </w:numPr>
        <w:rPr>
          <w:ins w:id="227" w:author="Serge Schuetz" w:date="2019-06-12T15:47:00Z"/>
          <w:rFonts w:ascii="Calibri Light" w:hAnsi="Calibri Light" w:cs="Calibri Light"/>
          <w:sz w:val="18"/>
          <w:szCs w:val="18"/>
          <w:rPrChange w:id="228" w:author="Serge Schuetz" w:date="2019-06-12T16:19:00Z">
            <w:rPr>
              <w:ins w:id="229" w:author="Serge Schuetz" w:date="2019-06-12T15:47:00Z"/>
            </w:rPr>
          </w:rPrChange>
        </w:rPr>
      </w:pPr>
      <w:ins w:id="230" w:author="Serge Schuetz" w:date="2019-06-12T15:46:00Z">
        <w:r w:rsidRPr="005662CD">
          <w:rPr>
            <w:rFonts w:ascii="Calibri Light" w:hAnsi="Calibri Light" w:cs="Calibri Light"/>
            <w:sz w:val="18"/>
            <w:szCs w:val="18"/>
            <w:rPrChange w:id="231" w:author="Serge Schuetz" w:date="2019-06-12T16:19:00Z">
              <w:rPr/>
            </w:rPrChange>
          </w:rPr>
          <w:t xml:space="preserve">Workload </w:t>
        </w:r>
      </w:ins>
      <w:ins w:id="232" w:author="Serge Schuetz" w:date="2019-06-12T15:47:00Z">
        <w:r w:rsidRPr="005662CD">
          <w:rPr>
            <w:rFonts w:ascii="Calibri Light" w:hAnsi="Calibri Light" w:cs="Calibri Light"/>
            <w:sz w:val="18"/>
            <w:szCs w:val="18"/>
            <w:rPrChange w:id="233" w:author="Serge Schuetz" w:date="2019-06-12T16:19:00Z">
              <w:rPr/>
            </w:rPrChange>
          </w:rPr>
          <w:t>Usage</w:t>
        </w:r>
      </w:ins>
      <w:ins w:id="234" w:author="Serge Schuetz" w:date="2019-06-12T15:49:00Z">
        <w:r w:rsidR="00090480" w:rsidRPr="005662CD">
          <w:rPr>
            <w:rFonts w:ascii="Calibri Light" w:hAnsi="Calibri Light" w:cs="Calibri Light"/>
            <w:sz w:val="18"/>
            <w:szCs w:val="18"/>
            <w:rPrChange w:id="235" w:author="Serge Schuetz" w:date="2019-06-12T16:19:00Z">
              <w:rPr/>
            </w:rPrChange>
          </w:rPr>
          <w:t xml:space="preserve"> </w:t>
        </w:r>
      </w:ins>
      <w:ins w:id="236" w:author="Serge Schuetz" w:date="2019-06-12T15:50:00Z">
        <w:r w:rsidR="00090480" w:rsidRPr="005662CD">
          <w:rPr>
            <w:rFonts w:ascii="Calibri Light" w:hAnsi="Calibri Light" w:cs="Calibri Light"/>
            <w:sz w:val="18"/>
            <w:szCs w:val="18"/>
            <w:rPrChange w:id="237" w:author="Serge Schuetz" w:date="2019-06-12T16:19:00Z">
              <w:rPr/>
            </w:rPrChange>
          </w:rPr>
          <w:t>Testing</w:t>
        </w:r>
      </w:ins>
    </w:p>
    <w:p w14:paraId="009489EF" w14:textId="3044E71F" w:rsidR="00812E8A" w:rsidRPr="005662CD" w:rsidRDefault="00812E8A" w:rsidP="001F1DA6">
      <w:pPr>
        <w:pStyle w:val="ListParagraph"/>
        <w:numPr>
          <w:ilvl w:val="0"/>
          <w:numId w:val="1"/>
        </w:numPr>
        <w:rPr>
          <w:ins w:id="238" w:author="Serge Schuetz" w:date="2019-06-12T15:47:00Z"/>
          <w:rFonts w:ascii="Calibri Light" w:hAnsi="Calibri Light" w:cs="Calibri Light"/>
          <w:sz w:val="18"/>
          <w:szCs w:val="18"/>
          <w:rPrChange w:id="239" w:author="Serge Schuetz" w:date="2019-06-12T16:19:00Z">
            <w:rPr>
              <w:ins w:id="240" w:author="Serge Schuetz" w:date="2019-06-12T15:47:00Z"/>
            </w:rPr>
          </w:rPrChange>
        </w:rPr>
      </w:pPr>
      <w:ins w:id="241" w:author="Serge Schuetz" w:date="2019-06-12T15:47:00Z">
        <w:r w:rsidRPr="005662CD">
          <w:rPr>
            <w:rFonts w:ascii="Calibri Light" w:hAnsi="Calibri Light" w:cs="Calibri Light"/>
            <w:sz w:val="18"/>
            <w:szCs w:val="18"/>
            <w:rPrChange w:id="242" w:author="Serge Schuetz" w:date="2019-06-12T16:19:00Z">
              <w:rPr/>
            </w:rPrChange>
          </w:rPr>
          <w:t>Endurance Testing</w:t>
        </w:r>
      </w:ins>
    </w:p>
    <w:p w14:paraId="5E636993" w14:textId="2297C426" w:rsidR="00812E8A" w:rsidRPr="005662CD" w:rsidRDefault="00812E8A" w:rsidP="001F1DA6">
      <w:pPr>
        <w:pStyle w:val="ListParagraph"/>
        <w:numPr>
          <w:ilvl w:val="0"/>
          <w:numId w:val="1"/>
        </w:numPr>
        <w:rPr>
          <w:ins w:id="243" w:author="Serge Schuetz" w:date="2019-06-12T15:47:00Z"/>
          <w:rFonts w:ascii="Calibri Light" w:hAnsi="Calibri Light" w:cs="Calibri Light"/>
          <w:sz w:val="18"/>
          <w:szCs w:val="18"/>
          <w:rPrChange w:id="244" w:author="Serge Schuetz" w:date="2019-06-12T16:19:00Z">
            <w:rPr>
              <w:ins w:id="245" w:author="Serge Schuetz" w:date="2019-06-12T15:47:00Z"/>
            </w:rPr>
          </w:rPrChange>
        </w:rPr>
      </w:pPr>
      <w:ins w:id="246" w:author="Serge Schuetz" w:date="2019-06-12T15:47:00Z">
        <w:r w:rsidRPr="005662CD">
          <w:rPr>
            <w:rFonts w:ascii="Calibri Light" w:hAnsi="Calibri Light" w:cs="Calibri Light"/>
            <w:sz w:val="18"/>
            <w:szCs w:val="18"/>
            <w:rPrChange w:id="247" w:author="Serge Schuetz" w:date="2019-06-12T16:19:00Z">
              <w:rPr/>
            </w:rPrChange>
          </w:rPr>
          <w:t>Stress Testing</w:t>
        </w:r>
      </w:ins>
    </w:p>
    <w:p w14:paraId="334C9E14" w14:textId="301AE55A" w:rsidR="00812E8A" w:rsidRPr="005662CD" w:rsidRDefault="00737303" w:rsidP="001F1DA6">
      <w:pPr>
        <w:pStyle w:val="ListParagraph"/>
        <w:numPr>
          <w:ilvl w:val="0"/>
          <w:numId w:val="1"/>
        </w:numPr>
        <w:rPr>
          <w:ins w:id="248" w:author="Serge Schuetz" w:date="2019-06-12T15:48:00Z"/>
          <w:rFonts w:ascii="Calibri Light" w:hAnsi="Calibri Light" w:cs="Calibri Light"/>
          <w:sz w:val="18"/>
          <w:szCs w:val="18"/>
          <w:rPrChange w:id="249" w:author="Serge Schuetz" w:date="2019-06-12T16:19:00Z">
            <w:rPr>
              <w:ins w:id="250" w:author="Serge Schuetz" w:date="2019-06-12T15:48:00Z"/>
            </w:rPr>
          </w:rPrChange>
        </w:rPr>
      </w:pPr>
      <w:ins w:id="251" w:author="Serge Schuetz" w:date="2019-06-12T15:47:00Z">
        <w:r w:rsidRPr="005662CD">
          <w:rPr>
            <w:rFonts w:ascii="Calibri Light" w:hAnsi="Calibri Light" w:cs="Calibri Light"/>
            <w:sz w:val="18"/>
            <w:szCs w:val="18"/>
            <w:rPrChange w:id="252" w:author="Serge Schuetz" w:date="2019-06-12T16:19:00Z">
              <w:rPr/>
            </w:rPrChange>
          </w:rPr>
          <w:t>Recurring Events – Admin Fee (with</w:t>
        </w:r>
        <w:r w:rsidR="009E511A" w:rsidRPr="005662CD">
          <w:rPr>
            <w:rFonts w:ascii="Calibri Light" w:hAnsi="Calibri Light" w:cs="Calibri Light"/>
            <w:sz w:val="18"/>
            <w:szCs w:val="18"/>
            <w:rPrChange w:id="253" w:author="Serge Schuetz" w:date="2019-06-12T16:19:00Z">
              <w:rPr/>
            </w:rPrChange>
          </w:rPr>
          <w:t>/wi</w:t>
        </w:r>
      </w:ins>
      <w:ins w:id="254" w:author="Serge Schuetz" w:date="2019-06-12T15:48:00Z">
        <w:r w:rsidR="009E511A" w:rsidRPr="005662CD">
          <w:rPr>
            <w:rFonts w:ascii="Calibri Light" w:hAnsi="Calibri Light" w:cs="Calibri Light"/>
            <w:sz w:val="18"/>
            <w:szCs w:val="18"/>
            <w:rPrChange w:id="255" w:author="Serge Schuetz" w:date="2019-06-12T16:19:00Z">
              <w:rPr/>
            </w:rPrChange>
          </w:rPr>
          <w:t>thout load)</w:t>
        </w:r>
      </w:ins>
      <w:ins w:id="256" w:author="Serge Schuetz" w:date="2019-06-12T15:50:00Z">
        <w:r w:rsidR="0043432F" w:rsidRPr="005662CD">
          <w:rPr>
            <w:rFonts w:ascii="Calibri Light" w:hAnsi="Calibri Light" w:cs="Calibri Light"/>
            <w:sz w:val="18"/>
            <w:szCs w:val="18"/>
            <w:rPrChange w:id="257" w:author="Serge Schuetz" w:date="2019-06-12T16:19:00Z">
              <w:rPr/>
            </w:rPrChange>
          </w:rPr>
          <w:t xml:space="preserve"> Testing</w:t>
        </w:r>
      </w:ins>
    </w:p>
    <w:p w14:paraId="7A8BEAE8" w14:textId="6AFE5BA9" w:rsidR="009E511A" w:rsidRPr="005662CD" w:rsidRDefault="009E511A" w:rsidP="009E511A">
      <w:pPr>
        <w:pStyle w:val="ListParagraph"/>
        <w:numPr>
          <w:ilvl w:val="0"/>
          <w:numId w:val="1"/>
        </w:numPr>
        <w:rPr>
          <w:ins w:id="258" w:author="Serge Schuetz" w:date="2019-06-12T15:48:00Z"/>
          <w:rFonts w:ascii="Calibri Light" w:hAnsi="Calibri Light" w:cs="Calibri Light"/>
          <w:sz w:val="18"/>
          <w:szCs w:val="18"/>
          <w:rPrChange w:id="259" w:author="Serge Schuetz" w:date="2019-06-12T16:19:00Z">
            <w:rPr>
              <w:ins w:id="260" w:author="Serge Schuetz" w:date="2019-06-12T15:48:00Z"/>
            </w:rPr>
          </w:rPrChange>
        </w:rPr>
      </w:pPr>
      <w:ins w:id="261" w:author="Serge Schuetz" w:date="2019-06-12T15:48:00Z">
        <w:r w:rsidRPr="005662CD">
          <w:rPr>
            <w:rFonts w:ascii="Calibri Light" w:hAnsi="Calibri Light" w:cs="Calibri Light"/>
            <w:sz w:val="18"/>
            <w:szCs w:val="18"/>
            <w:rPrChange w:id="262" w:author="Serge Schuetz" w:date="2019-06-12T16:19:00Z">
              <w:rPr/>
            </w:rPrChange>
          </w:rPr>
          <w:t xml:space="preserve">Recurring Events – </w:t>
        </w:r>
      </w:ins>
      <w:ins w:id="263" w:author="Serge Schuetz" w:date="2019-06-12T15:49:00Z">
        <w:r w:rsidR="00A3486C" w:rsidRPr="005662CD">
          <w:rPr>
            <w:rFonts w:ascii="Calibri Light" w:hAnsi="Calibri Light" w:cs="Calibri Light"/>
            <w:sz w:val="18"/>
            <w:szCs w:val="18"/>
            <w:rPrChange w:id="264" w:author="Serge Schuetz" w:date="2019-06-12T16:19:00Z">
              <w:rPr/>
            </w:rPrChange>
          </w:rPr>
          <w:t>Insurance Premium</w:t>
        </w:r>
      </w:ins>
      <w:ins w:id="265" w:author="Serge Schuetz" w:date="2019-06-12T15:48:00Z">
        <w:r w:rsidRPr="005662CD">
          <w:rPr>
            <w:rFonts w:ascii="Calibri Light" w:hAnsi="Calibri Light" w:cs="Calibri Light"/>
            <w:sz w:val="18"/>
            <w:szCs w:val="18"/>
            <w:rPrChange w:id="266" w:author="Serge Schuetz" w:date="2019-06-12T16:19:00Z">
              <w:rPr/>
            </w:rPrChange>
          </w:rPr>
          <w:t xml:space="preserve"> (with/without load)</w:t>
        </w:r>
      </w:ins>
      <w:ins w:id="267" w:author="Serge Schuetz" w:date="2019-06-12T15:50:00Z">
        <w:r w:rsidR="0043432F" w:rsidRPr="005662CD">
          <w:rPr>
            <w:rFonts w:ascii="Calibri Light" w:hAnsi="Calibri Light" w:cs="Calibri Light"/>
            <w:sz w:val="18"/>
            <w:szCs w:val="18"/>
            <w:rPrChange w:id="268" w:author="Serge Schuetz" w:date="2019-06-12T16:19:00Z">
              <w:rPr/>
            </w:rPrChange>
          </w:rPr>
          <w:t xml:space="preserve"> Testing</w:t>
        </w:r>
      </w:ins>
    </w:p>
    <w:p w14:paraId="64BFAE94" w14:textId="0DA59D00" w:rsidR="009E511A" w:rsidRPr="005662CD" w:rsidRDefault="009E511A" w:rsidP="009E511A">
      <w:pPr>
        <w:pStyle w:val="ListParagraph"/>
        <w:numPr>
          <w:ilvl w:val="0"/>
          <w:numId w:val="1"/>
        </w:numPr>
        <w:rPr>
          <w:ins w:id="269" w:author="Serge Schuetz" w:date="2019-06-12T15:48:00Z"/>
          <w:rFonts w:ascii="Calibri Light" w:hAnsi="Calibri Light" w:cs="Calibri Light"/>
          <w:sz w:val="18"/>
          <w:szCs w:val="18"/>
          <w:rPrChange w:id="270" w:author="Serge Schuetz" w:date="2019-06-12T16:19:00Z">
            <w:rPr>
              <w:ins w:id="271" w:author="Serge Schuetz" w:date="2019-06-12T15:48:00Z"/>
            </w:rPr>
          </w:rPrChange>
        </w:rPr>
      </w:pPr>
      <w:ins w:id="272" w:author="Serge Schuetz" w:date="2019-06-12T15:48:00Z">
        <w:r w:rsidRPr="005662CD">
          <w:rPr>
            <w:rFonts w:ascii="Calibri Light" w:hAnsi="Calibri Light" w:cs="Calibri Light"/>
            <w:sz w:val="18"/>
            <w:szCs w:val="18"/>
            <w:rPrChange w:id="273" w:author="Serge Schuetz" w:date="2019-06-12T16:19:00Z">
              <w:rPr/>
            </w:rPrChange>
          </w:rPr>
          <w:t>Recurring Events – A</w:t>
        </w:r>
      </w:ins>
      <w:ins w:id="274" w:author="Serge Schuetz" w:date="2019-06-12T15:49:00Z">
        <w:r w:rsidR="00090480" w:rsidRPr="005662CD">
          <w:rPr>
            <w:rFonts w:ascii="Calibri Light" w:hAnsi="Calibri Light" w:cs="Calibri Light"/>
            <w:sz w:val="18"/>
            <w:szCs w:val="18"/>
            <w:rPrChange w:id="275" w:author="Serge Schuetz" w:date="2019-06-12T16:19:00Z">
              <w:rPr/>
            </w:rPrChange>
          </w:rPr>
          <w:t>sset Management System</w:t>
        </w:r>
      </w:ins>
      <w:ins w:id="276" w:author="Serge Schuetz" w:date="2019-06-12T15:48:00Z">
        <w:r w:rsidRPr="005662CD">
          <w:rPr>
            <w:rFonts w:ascii="Calibri Light" w:hAnsi="Calibri Light" w:cs="Calibri Light"/>
            <w:sz w:val="18"/>
            <w:szCs w:val="18"/>
            <w:rPrChange w:id="277" w:author="Serge Schuetz" w:date="2019-06-12T16:19:00Z">
              <w:rPr/>
            </w:rPrChange>
          </w:rPr>
          <w:t xml:space="preserve"> (with/without load)</w:t>
        </w:r>
      </w:ins>
      <w:ins w:id="278" w:author="Serge Schuetz" w:date="2019-06-12T15:50:00Z">
        <w:r w:rsidR="0043432F" w:rsidRPr="005662CD">
          <w:rPr>
            <w:rFonts w:ascii="Calibri Light" w:hAnsi="Calibri Light" w:cs="Calibri Light"/>
            <w:sz w:val="18"/>
            <w:szCs w:val="18"/>
            <w:rPrChange w:id="279" w:author="Serge Schuetz" w:date="2019-06-12T16:19:00Z">
              <w:rPr/>
            </w:rPrChange>
          </w:rPr>
          <w:t xml:space="preserve"> Testing</w:t>
        </w:r>
      </w:ins>
    </w:p>
    <w:p w14:paraId="28995DFA" w14:textId="4ADAB5A7" w:rsidR="009E511A" w:rsidRPr="005662CD" w:rsidRDefault="009E511A" w:rsidP="009E511A">
      <w:pPr>
        <w:pStyle w:val="ListParagraph"/>
        <w:numPr>
          <w:ilvl w:val="0"/>
          <w:numId w:val="1"/>
        </w:numPr>
        <w:rPr>
          <w:ins w:id="280" w:author="Serge Schuetz" w:date="2019-06-12T15:48:00Z"/>
          <w:rFonts w:ascii="Calibri Light" w:hAnsi="Calibri Light" w:cs="Calibri Light"/>
          <w:sz w:val="18"/>
          <w:szCs w:val="18"/>
          <w:rPrChange w:id="281" w:author="Serge Schuetz" w:date="2019-06-12T16:19:00Z">
            <w:rPr>
              <w:ins w:id="282" w:author="Serge Schuetz" w:date="2019-06-12T15:48:00Z"/>
            </w:rPr>
          </w:rPrChange>
        </w:rPr>
      </w:pPr>
      <w:ins w:id="283" w:author="Serge Schuetz" w:date="2019-06-12T15:48:00Z">
        <w:r w:rsidRPr="005662CD">
          <w:rPr>
            <w:rFonts w:ascii="Calibri Light" w:hAnsi="Calibri Light" w:cs="Calibri Light"/>
            <w:sz w:val="18"/>
            <w:szCs w:val="18"/>
            <w:rPrChange w:id="284" w:author="Serge Schuetz" w:date="2019-06-12T16:19:00Z">
              <w:rPr/>
            </w:rPrChange>
          </w:rPr>
          <w:t xml:space="preserve">Recurring Events – </w:t>
        </w:r>
      </w:ins>
      <w:ins w:id="285" w:author="Serge Schuetz" w:date="2019-06-12T15:49:00Z">
        <w:r w:rsidR="00A3486C" w:rsidRPr="005662CD">
          <w:rPr>
            <w:rFonts w:ascii="Calibri Light" w:hAnsi="Calibri Light" w:cs="Calibri Light"/>
            <w:sz w:val="18"/>
            <w:szCs w:val="18"/>
            <w:rPrChange w:id="286" w:author="Serge Schuetz" w:date="2019-06-12T16:19:00Z">
              <w:rPr/>
            </w:rPrChange>
          </w:rPr>
          <w:t>Pension Payments</w:t>
        </w:r>
      </w:ins>
      <w:ins w:id="287" w:author="Serge Schuetz" w:date="2019-06-12T15:48:00Z">
        <w:r w:rsidRPr="005662CD">
          <w:rPr>
            <w:rFonts w:ascii="Calibri Light" w:hAnsi="Calibri Light" w:cs="Calibri Light"/>
            <w:sz w:val="18"/>
            <w:szCs w:val="18"/>
            <w:rPrChange w:id="288" w:author="Serge Schuetz" w:date="2019-06-12T16:19:00Z">
              <w:rPr/>
            </w:rPrChange>
          </w:rPr>
          <w:t xml:space="preserve"> (with/without load)</w:t>
        </w:r>
      </w:ins>
      <w:ins w:id="289" w:author="Serge Schuetz" w:date="2019-06-12T15:50:00Z">
        <w:r w:rsidR="0043432F" w:rsidRPr="005662CD">
          <w:rPr>
            <w:rFonts w:ascii="Calibri Light" w:hAnsi="Calibri Light" w:cs="Calibri Light"/>
            <w:sz w:val="18"/>
            <w:szCs w:val="18"/>
            <w:rPrChange w:id="290" w:author="Serge Schuetz" w:date="2019-06-12T16:19:00Z">
              <w:rPr/>
            </w:rPrChange>
          </w:rPr>
          <w:t xml:space="preserve"> Testing</w:t>
        </w:r>
      </w:ins>
    </w:p>
    <w:p w14:paraId="79462D26" w14:textId="6C4EF313" w:rsidR="009E511A" w:rsidRPr="005662CD" w:rsidRDefault="00D50EB6">
      <w:pPr>
        <w:pStyle w:val="ListParagraph"/>
        <w:numPr>
          <w:ilvl w:val="0"/>
          <w:numId w:val="1"/>
        </w:numPr>
        <w:rPr>
          <w:ins w:id="291" w:author="Serge Schuetz" w:date="2019-06-12T15:46:00Z"/>
          <w:rFonts w:ascii="Calibri Light" w:hAnsi="Calibri Light" w:cs="Calibri Light"/>
          <w:sz w:val="18"/>
          <w:szCs w:val="18"/>
          <w:rPrChange w:id="292" w:author="Serge Schuetz" w:date="2019-06-12T16:19:00Z">
            <w:rPr>
              <w:ins w:id="293" w:author="Serge Schuetz" w:date="2019-06-12T15:46:00Z"/>
            </w:rPr>
          </w:rPrChange>
        </w:rPr>
        <w:pPrChange w:id="294" w:author="Serge Schuetz" w:date="2019-06-12T15:46:00Z">
          <w:pPr>
            <w:pStyle w:val="Heading1"/>
          </w:pPr>
        </w:pPrChange>
      </w:pPr>
      <w:ins w:id="295" w:author="Serge Schuetz" w:date="2019-06-12T15:48:00Z">
        <w:r w:rsidRPr="005662CD">
          <w:rPr>
            <w:rFonts w:ascii="Calibri Light" w:hAnsi="Calibri Light" w:cs="Calibri Light"/>
            <w:sz w:val="18"/>
            <w:szCs w:val="18"/>
            <w:rPrChange w:id="296" w:author="Serge Schuetz" w:date="2019-06-12T16:19:00Z">
              <w:rPr/>
            </w:rPrChange>
          </w:rPr>
          <w:t>Data Feed – File Upload Contr</w:t>
        </w:r>
      </w:ins>
      <w:ins w:id="297" w:author="Serge Schuetz" w:date="2019-06-12T15:49:00Z">
        <w:r w:rsidRPr="005662CD">
          <w:rPr>
            <w:rFonts w:ascii="Calibri Light" w:hAnsi="Calibri Light" w:cs="Calibri Light"/>
            <w:sz w:val="18"/>
            <w:szCs w:val="18"/>
            <w:rPrChange w:id="298" w:author="Serge Schuetz" w:date="2019-06-12T16:19:00Z">
              <w:rPr/>
            </w:rPrChange>
          </w:rPr>
          <w:t>ibution File</w:t>
        </w:r>
      </w:ins>
      <w:ins w:id="299" w:author="Serge Schuetz" w:date="2019-06-12T15:50:00Z">
        <w:r w:rsidR="0043432F" w:rsidRPr="005662CD">
          <w:rPr>
            <w:rFonts w:ascii="Calibri Light" w:hAnsi="Calibri Light" w:cs="Calibri Light"/>
            <w:sz w:val="18"/>
            <w:szCs w:val="18"/>
            <w:rPrChange w:id="300" w:author="Serge Schuetz" w:date="2019-06-12T16:19:00Z">
              <w:rPr/>
            </w:rPrChange>
          </w:rPr>
          <w:t xml:space="preserve"> Testing</w:t>
        </w:r>
      </w:ins>
    </w:p>
    <w:p w14:paraId="686E5494" w14:textId="7BB1AB1C" w:rsidR="002C6D5D" w:rsidRPr="004A6240" w:rsidRDefault="002C6D5D" w:rsidP="002C6D5D">
      <w:pPr>
        <w:pStyle w:val="Heading1"/>
        <w:rPr>
          <w:moveTo w:id="301" w:author="Serge Schuetz" w:date="2019-06-12T14:30:00Z"/>
        </w:rPr>
      </w:pPr>
      <w:moveToRangeStart w:id="302" w:author="Serge Schuetz" w:date="2019-06-12T14:30:00Z" w:name="move11242236"/>
      <w:moveTo w:id="303" w:author="Serge Schuetz" w:date="2019-06-12T14:30:00Z">
        <w:del w:id="304" w:author="Serge Schuetz" w:date="2019-06-12T15:41:00Z">
          <w:r w:rsidRPr="004A6240" w:rsidDel="00AA0431">
            <w:delText>C</w:delText>
          </w:r>
        </w:del>
      </w:moveTo>
      <w:bookmarkStart w:id="305" w:name="_Toc11316830"/>
      <w:ins w:id="306" w:author="Serge Schuetz" w:date="2019-06-12T15:41:00Z">
        <w:r w:rsidR="00AA0431">
          <w:t>Assumptions</w:t>
        </w:r>
      </w:ins>
      <w:bookmarkEnd w:id="305"/>
      <w:moveTo w:id="307" w:author="Serge Schuetz" w:date="2019-06-12T14:30:00Z">
        <w:del w:id="308" w:author="Serge Schuetz" w:date="2019-06-12T15:41:00Z">
          <w:r w:rsidRPr="004A6240" w:rsidDel="00AA0431">
            <w:delText>onsiderations</w:delText>
          </w:r>
        </w:del>
      </w:moveTo>
    </w:p>
    <w:p w14:paraId="6BAF957E" w14:textId="508BD677" w:rsidR="002C6D5D" w:rsidRPr="00DF1632" w:rsidRDefault="002C6D5D" w:rsidP="002C6D5D">
      <w:pPr>
        <w:pStyle w:val="ListParagraph"/>
        <w:numPr>
          <w:ilvl w:val="0"/>
          <w:numId w:val="1"/>
        </w:numPr>
        <w:rPr>
          <w:moveTo w:id="309" w:author="Serge Schuetz" w:date="2019-06-12T14:30:00Z"/>
          <w:rFonts w:ascii="Calibri Light" w:hAnsi="Calibri Light" w:cs="Calibri Light"/>
          <w:sz w:val="18"/>
          <w:szCs w:val="18"/>
          <w:rPrChange w:id="310" w:author="Serge Schuetz" w:date="2019-06-12T16:19:00Z">
            <w:rPr>
              <w:moveTo w:id="311" w:author="Serge Schuetz" w:date="2019-06-12T14:30:00Z"/>
              <w:rFonts w:cstheme="majorHAnsi"/>
              <w:sz w:val="20"/>
              <w:szCs w:val="20"/>
            </w:rPr>
          </w:rPrChange>
        </w:rPr>
      </w:pPr>
      <w:moveTo w:id="312" w:author="Serge Schuetz" w:date="2019-06-12T14:30:00Z">
        <w:r w:rsidRPr="00DF1632">
          <w:rPr>
            <w:rFonts w:ascii="Calibri Light" w:hAnsi="Calibri Light" w:cs="Calibri Light"/>
            <w:sz w:val="18"/>
            <w:szCs w:val="18"/>
            <w:rPrChange w:id="313" w:author="Serge Schuetz" w:date="2019-06-12T16:19:00Z">
              <w:rPr>
                <w:rFonts w:cstheme="majorHAnsi"/>
                <w:sz w:val="20"/>
                <w:szCs w:val="20"/>
              </w:rPr>
            </w:rPrChange>
          </w:rPr>
          <w:t xml:space="preserve">Admin Portal performance test were executed on </w:t>
        </w:r>
      </w:moveTo>
      <w:ins w:id="314" w:author="Serge Schuetz" w:date="2019-06-12T15:41:00Z">
        <w:r w:rsidR="0049266F" w:rsidRPr="00DF1632">
          <w:rPr>
            <w:rFonts w:ascii="Calibri Light" w:hAnsi="Calibri Light" w:cs="Calibri Light"/>
            <w:sz w:val="18"/>
            <w:szCs w:val="18"/>
            <w:rPrChange w:id="315" w:author="Serge Schuetz" w:date="2019-06-12T16:19:00Z">
              <w:rPr>
                <w:rFonts w:cstheme="majorHAnsi"/>
                <w:sz w:val="20"/>
                <w:szCs w:val="20"/>
              </w:rPr>
            </w:rPrChange>
          </w:rPr>
          <w:t>‘</w:t>
        </w:r>
      </w:ins>
      <w:moveTo w:id="316" w:author="Serge Schuetz" w:date="2019-06-12T14:30:00Z">
        <w:r w:rsidRPr="00DF1632">
          <w:rPr>
            <w:rFonts w:ascii="Calibri Light" w:hAnsi="Calibri Light" w:cs="Calibri Light"/>
            <w:sz w:val="18"/>
            <w:szCs w:val="18"/>
            <w:rPrChange w:id="317" w:author="Serge Schuetz" w:date="2019-06-12T16:19:00Z">
              <w:rPr>
                <w:rFonts w:cstheme="majorHAnsi"/>
                <w:sz w:val="20"/>
                <w:szCs w:val="20"/>
              </w:rPr>
            </w:rPrChange>
          </w:rPr>
          <w:t>production</w:t>
        </w:r>
      </w:moveTo>
      <w:ins w:id="318" w:author="Serge Schuetz" w:date="2019-06-12T15:41:00Z">
        <w:r w:rsidR="0049266F" w:rsidRPr="00DF1632">
          <w:rPr>
            <w:rFonts w:ascii="Calibri Light" w:hAnsi="Calibri Light" w:cs="Calibri Light"/>
            <w:sz w:val="18"/>
            <w:szCs w:val="18"/>
            <w:rPrChange w:id="319" w:author="Serge Schuetz" w:date="2019-06-12T16:19:00Z">
              <w:rPr>
                <w:rFonts w:cstheme="majorHAnsi"/>
                <w:sz w:val="20"/>
                <w:szCs w:val="20"/>
              </w:rPr>
            </w:rPrChange>
          </w:rPr>
          <w:t xml:space="preserve"> like’</w:t>
        </w:r>
      </w:ins>
      <w:moveTo w:id="320" w:author="Serge Schuetz" w:date="2019-06-12T14:30:00Z">
        <w:r w:rsidRPr="00DF1632">
          <w:rPr>
            <w:rFonts w:ascii="Calibri Light" w:hAnsi="Calibri Light" w:cs="Calibri Light"/>
            <w:sz w:val="18"/>
            <w:szCs w:val="18"/>
            <w:rPrChange w:id="321" w:author="Serge Schuetz" w:date="2019-06-12T16:19:00Z">
              <w:rPr>
                <w:rFonts w:cstheme="majorHAnsi"/>
                <w:sz w:val="20"/>
                <w:szCs w:val="20"/>
              </w:rPr>
            </w:rPrChange>
          </w:rPr>
          <w:t xml:space="preserve"> migrated data </w:t>
        </w:r>
      </w:moveTo>
      <w:ins w:id="322" w:author="Serge Schuetz" w:date="2019-06-12T15:41:00Z">
        <w:r w:rsidR="0049266F" w:rsidRPr="00DF1632">
          <w:rPr>
            <w:rFonts w:ascii="Calibri Light" w:hAnsi="Calibri Light" w:cs="Calibri Light"/>
            <w:sz w:val="18"/>
            <w:szCs w:val="18"/>
            <w:rPrChange w:id="323" w:author="Serge Schuetz" w:date="2019-06-12T16:19:00Z">
              <w:rPr>
                <w:rFonts w:cstheme="majorHAnsi"/>
                <w:sz w:val="20"/>
                <w:szCs w:val="20"/>
              </w:rPr>
            </w:rPrChange>
          </w:rPr>
          <w:t>in a dedic</w:t>
        </w:r>
        <w:r w:rsidR="002769D2" w:rsidRPr="00DF1632">
          <w:rPr>
            <w:rFonts w:ascii="Calibri Light" w:hAnsi="Calibri Light" w:cs="Calibri Light"/>
            <w:sz w:val="18"/>
            <w:szCs w:val="18"/>
            <w:rPrChange w:id="324" w:author="Serge Schuetz" w:date="2019-06-12T16:19:00Z">
              <w:rPr>
                <w:rFonts w:cstheme="majorHAnsi"/>
                <w:sz w:val="20"/>
                <w:szCs w:val="20"/>
              </w:rPr>
            </w:rPrChange>
          </w:rPr>
          <w:t xml:space="preserve">ated </w:t>
        </w:r>
      </w:ins>
      <w:ins w:id="325" w:author="Serge Schuetz" w:date="2019-06-12T15:42:00Z">
        <w:r w:rsidR="002769D2" w:rsidRPr="00DF1632">
          <w:rPr>
            <w:rFonts w:ascii="Calibri Light" w:hAnsi="Calibri Light" w:cs="Calibri Light"/>
            <w:sz w:val="18"/>
            <w:szCs w:val="18"/>
            <w:rPrChange w:id="326" w:author="Serge Schuetz" w:date="2019-06-12T16:19:00Z">
              <w:rPr>
                <w:rFonts w:cstheme="majorHAnsi"/>
                <w:sz w:val="20"/>
                <w:szCs w:val="20"/>
              </w:rPr>
            </w:rPrChange>
          </w:rPr>
          <w:t>Performance SIT environment.</w:t>
        </w:r>
      </w:ins>
    </w:p>
    <w:p w14:paraId="4A06F9E9" w14:textId="77777777" w:rsidR="002C6D5D" w:rsidRPr="004A6240" w:rsidRDefault="002C6D5D" w:rsidP="002C6D5D">
      <w:pPr>
        <w:pStyle w:val="Heading1"/>
        <w:rPr>
          <w:moveTo w:id="327" w:author="Serge Schuetz" w:date="2019-06-12T14:30:00Z"/>
        </w:rPr>
      </w:pPr>
      <w:bookmarkStart w:id="328" w:name="_Toc11316831"/>
      <w:moveTo w:id="329" w:author="Serge Schuetz" w:date="2019-06-12T14:30:00Z">
        <w:r w:rsidRPr="004A6240">
          <w:t>Risks</w:t>
        </w:r>
        <w:bookmarkEnd w:id="328"/>
      </w:moveTo>
    </w:p>
    <w:p w14:paraId="08AE324B" w14:textId="1FAF7BC2" w:rsidR="002C6D5D" w:rsidRPr="00DF1632" w:rsidRDefault="002C6D5D" w:rsidP="002C6D5D">
      <w:pPr>
        <w:pStyle w:val="ListParagraph"/>
        <w:numPr>
          <w:ilvl w:val="0"/>
          <w:numId w:val="1"/>
        </w:numPr>
        <w:rPr>
          <w:moveTo w:id="330" w:author="Serge Schuetz" w:date="2019-06-12T14:30:00Z"/>
          <w:rFonts w:ascii="Calibri Light" w:hAnsi="Calibri Light" w:cs="Calibri Light"/>
          <w:sz w:val="18"/>
          <w:szCs w:val="18"/>
          <w:rPrChange w:id="331" w:author="Serge Schuetz" w:date="2019-06-12T16:19:00Z">
            <w:rPr>
              <w:moveTo w:id="332" w:author="Serge Schuetz" w:date="2019-06-12T14:30:00Z"/>
              <w:rFonts w:cstheme="majorHAnsi"/>
              <w:sz w:val="20"/>
              <w:szCs w:val="20"/>
            </w:rPr>
          </w:rPrChange>
        </w:rPr>
      </w:pPr>
      <w:moveTo w:id="333" w:author="Serge Schuetz" w:date="2019-06-12T14:30:00Z">
        <w:r w:rsidRPr="00DF1632">
          <w:rPr>
            <w:rFonts w:ascii="Calibri Light" w:hAnsi="Calibri Light" w:cs="Calibri Light"/>
            <w:sz w:val="18"/>
            <w:szCs w:val="18"/>
            <w:rPrChange w:id="334" w:author="Serge Schuetz" w:date="2019-06-12T16:19:00Z">
              <w:rPr>
                <w:rFonts w:cstheme="majorHAnsi"/>
                <w:sz w:val="20"/>
                <w:szCs w:val="20"/>
              </w:rPr>
            </w:rPrChange>
          </w:rPr>
          <w:t>Performance tests have been tested from migrated data - No scalability tests have been performed in terms of the growth of the Mine database (i.e. difficult to predict the size of tables after 1, 3 or 5 years of use)</w:t>
        </w:r>
      </w:moveTo>
      <w:ins w:id="335" w:author="Serge Schuetz" w:date="2019-06-12T15:42:00Z">
        <w:r w:rsidR="002769D2" w:rsidRPr="00DF1632">
          <w:rPr>
            <w:rFonts w:ascii="Calibri Light" w:hAnsi="Calibri Light" w:cs="Calibri Light"/>
            <w:sz w:val="18"/>
            <w:szCs w:val="18"/>
            <w:rPrChange w:id="336" w:author="Serge Schuetz" w:date="2019-06-12T16:19:00Z">
              <w:rPr>
                <w:rFonts w:cstheme="majorHAnsi"/>
                <w:sz w:val="20"/>
                <w:szCs w:val="20"/>
              </w:rPr>
            </w:rPrChange>
          </w:rPr>
          <w:t>.</w:t>
        </w:r>
      </w:ins>
    </w:p>
    <w:moveToRangeEnd w:id="302"/>
    <w:p w14:paraId="188E1FC6" w14:textId="2B4CA647" w:rsidR="002C6D5D" w:rsidRDefault="002C6D5D">
      <w:pPr>
        <w:rPr>
          <w:ins w:id="337" w:author="Serge Schuetz" w:date="2019-06-12T14:30:00Z"/>
          <w:rFonts w:cstheme="majorHAnsi"/>
          <w:sz w:val="20"/>
          <w:szCs w:val="20"/>
        </w:rPr>
      </w:pPr>
      <w:ins w:id="338" w:author="Serge Schuetz" w:date="2019-06-12T14:30:00Z">
        <w:r>
          <w:rPr>
            <w:rFonts w:cstheme="majorHAnsi"/>
            <w:sz w:val="20"/>
            <w:szCs w:val="20"/>
          </w:rPr>
          <w:br w:type="page"/>
        </w:r>
      </w:ins>
    </w:p>
    <w:p w14:paraId="7F165FF4" w14:textId="77777777" w:rsidR="00D64579" w:rsidRDefault="00D64579" w:rsidP="004A6240">
      <w:pPr>
        <w:pStyle w:val="Heading1"/>
        <w:rPr>
          <w:ins w:id="339" w:author="Serge Schuetz" w:date="2019-06-12T14:34:00Z"/>
          <w:rFonts w:cstheme="majorHAnsi"/>
          <w:sz w:val="20"/>
          <w:szCs w:val="20"/>
        </w:rPr>
        <w:sectPr w:rsidR="00D64579" w:rsidSect="008A6101">
          <w:headerReference w:type="default" r:id="rId8"/>
          <w:footerReference w:type="default" r:id="rId9"/>
          <w:pgSz w:w="11906" w:h="16838"/>
          <w:pgMar w:top="1440" w:right="1440" w:bottom="1440" w:left="1440" w:header="708" w:footer="708" w:gutter="0"/>
          <w:cols w:space="708"/>
          <w:docGrid w:linePitch="360"/>
        </w:sectPr>
      </w:pPr>
    </w:p>
    <w:p w14:paraId="3693AE30" w14:textId="391F413C" w:rsidR="00062F42" w:rsidRPr="002C6D5D" w:rsidDel="002C6D5D" w:rsidRDefault="00062F42">
      <w:pPr>
        <w:rPr>
          <w:del w:id="348" w:author="Serge Schuetz" w:date="2019-06-12T14:30:00Z"/>
          <w:rFonts w:cstheme="majorHAnsi"/>
          <w:sz w:val="20"/>
          <w:szCs w:val="20"/>
          <w:rPrChange w:id="349" w:author="Serge Schuetz" w:date="2019-06-12T14:29:00Z">
            <w:rPr>
              <w:del w:id="350" w:author="Serge Schuetz" w:date="2019-06-12T14:30:00Z"/>
            </w:rPr>
          </w:rPrChange>
        </w:rPr>
        <w:pPrChange w:id="351" w:author="Serge Schuetz" w:date="2019-06-12T14:29:00Z">
          <w:pPr>
            <w:pStyle w:val="ListParagraph"/>
            <w:numPr>
              <w:numId w:val="1"/>
            </w:numPr>
            <w:ind w:hanging="360"/>
          </w:pPr>
        </w:pPrChange>
      </w:pPr>
    </w:p>
    <w:p w14:paraId="0A4FEFF4" w14:textId="670CA3FC" w:rsidR="008F13F8" w:rsidRPr="004A6240" w:rsidRDefault="008F13F8" w:rsidP="004A6240">
      <w:pPr>
        <w:pStyle w:val="Heading1"/>
      </w:pPr>
      <w:bookmarkStart w:id="352" w:name="_Toc11316832"/>
      <w:r w:rsidRPr="004A6240">
        <w:t>Test Results</w:t>
      </w:r>
      <w:bookmarkEnd w:id="352"/>
    </w:p>
    <w:p w14:paraId="312B621B" w14:textId="77777777" w:rsidR="00CF5EFD" w:rsidRPr="00210DEB" w:rsidRDefault="00CF5EFD" w:rsidP="00CF5EFD">
      <w:pPr>
        <w:rPr>
          <w:ins w:id="353" w:author="Serge Schuetz" w:date="2019-06-12T14:40:00Z"/>
          <w:rFonts w:asciiTheme="majorHAnsi" w:hAnsiTheme="majorHAnsi" w:cstheme="majorHAnsi"/>
          <w:b/>
          <w:bCs/>
        </w:rPr>
      </w:pPr>
      <w:ins w:id="354" w:author="Serge Schuetz" w:date="2019-06-12T14:40:00Z">
        <w:r w:rsidRPr="00210DEB">
          <w:rPr>
            <w:rFonts w:asciiTheme="majorHAnsi" w:hAnsiTheme="majorHAnsi" w:cstheme="majorHAnsi"/>
            <w:b/>
            <w:bCs/>
          </w:rPr>
          <w:t>Workload Usage</w:t>
        </w:r>
      </w:ins>
    </w:p>
    <w:p w14:paraId="50F3F7C0" w14:textId="4274ECD8" w:rsidR="00CF5EFD" w:rsidRPr="003D429A" w:rsidRDefault="0065050E" w:rsidP="00CF5EFD">
      <w:pPr>
        <w:rPr>
          <w:ins w:id="355" w:author="Serge Schuetz" w:date="2019-06-12T14:39:00Z"/>
          <w:rFonts w:ascii="Calibri Light" w:hAnsi="Calibri Light" w:cs="Calibri Light"/>
          <w:iCs/>
          <w:sz w:val="18"/>
          <w:szCs w:val="18"/>
          <w:rPrChange w:id="356" w:author="Serge Schuetz" w:date="2019-06-12T16:18:00Z">
            <w:rPr>
              <w:ins w:id="357" w:author="Serge Schuetz" w:date="2019-06-12T14:39:00Z"/>
              <w:rFonts w:cstheme="majorHAnsi"/>
              <w:iCs/>
              <w:sz w:val="20"/>
              <w:szCs w:val="20"/>
            </w:rPr>
          </w:rPrChange>
        </w:rPr>
      </w:pPr>
      <w:ins w:id="358" w:author="Serge Schuetz" w:date="2019-06-13T11:00:00Z">
        <w:r>
          <w:rPr>
            <w:rFonts w:ascii="Calibri Light" w:hAnsi="Calibri Light" w:cs="Calibri Light"/>
            <w:sz w:val="18"/>
            <w:szCs w:val="18"/>
          </w:rPr>
          <w:t xml:space="preserve">A workload model </w:t>
        </w:r>
      </w:ins>
      <w:ins w:id="359" w:author="Serge Schuetz" w:date="2019-06-13T11:01:00Z">
        <w:r w:rsidR="00E13943">
          <w:rPr>
            <w:rFonts w:ascii="Calibri Light" w:hAnsi="Calibri Light" w:cs="Calibri Light"/>
            <w:sz w:val="18"/>
            <w:szCs w:val="18"/>
          </w:rPr>
          <w:t xml:space="preserve">of the Admin portal </w:t>
        </w:r>
      </w:ins>
      <w:ins w:id="360" w:author="Serge Schuetz" w:date="2019-06-13T11:02:00Z">
        <w:r w:rsidR="00906F81" w:rsidRPr="00886C8E">
          <w:rPr>
            <w:rFonts w:ascii="Calibri Light" w:hAnsi="Calibri Light" w:cs="Calibri Light"/>
            <w:sz w:val="18"/>
            <w:szCs w:val="18"/>
          </w:rPr>
          <w:t>(</w:t>
        </w:r>
        <w:r w:rsidR="00906F81">
          <w:rPr>
            <w:rFonts w:ascii="Calibri Light" w:hAnsi="Calibri Light" w:cs="Calibri Light"/>
            <w:sz w:val="18"/>
            <w:szCs w:val="18"/>
          </w:rPr>
          <w:t xml:space="preserve">using </w:t>
        </w:r>
        <w:r w:rsidR="00906F81" w:rsidRPr="00886C8E">
          <w:rPr>
            <w:rFonts w:ascii="Calibri Light" w:hAnsi="Calibri Light" w:cs="Calibri Light"/>
            <w:sz w:val="18"/>
            <w:szCs w:val="18"/>
          </w:rPr>
          <w:t>Mine-UAT environment</w:t>
        </w:r>
        <w:r w:rsidR="00906F81">
          <w:rPr>
            <w:rFonts w:ascii="Calibri Light" w:hAnsi="Calibri Light" w:cs="Calibri Light"/>
            <w:sz w:val="18"/>
            <w:szCs w:val="18"/>
          </w:rPr>
          <w:t>)</w:t>
        </w:r>
        <w:r w:rsidR="00EC49F0">
          <w:rPr>
            <w:rFonts w:ascii="Calibri Light" w:hAnsi="Calibri Light" w:cs="Calibri Light"/>
            <w:sz w:val="18"/>
            <w:szCs w:val="18"/>
          </w:rPr>
          <w:t xml:space="preserve"> </w:t>
        </w:r>
      </w:ins>
      <w:ins w:id="361" w:author="Serge Schuetz" w:date="2019-06-13T11:00:00Z">
        <w:r>
          <w:rPr>
            <w:rFonts w:ascii="Calibri Light" w:hAnsi="Calibri Light" w:cs="Calibri Light"/>
            <w:sz w:val="18"/>
            <w:szCs w:val="18"/>
          </w:rPr>
          <w:t xml:space="preserve">was established </w:t>
        </w:r>
      </w:ins>
      <w:ins w:id="362" w:author="Serge Schuetz" w:date="2019-06-13T11:01:00Z">
        <w:r w:rsidR="00E13943">
          <w:rPr>
            <w:rFonts w:ascii="Calibri Light" w:hAnsi="Calibri Light" w:cs="Calibri Light"/>
            <w:sz w:val="18"/>
            <w:szCs w:val="18"/>
          </w:rPr>
          <w:t xml:space="preserve">by monitoring </w:t>
        </w:r>
      </w:ins>
      <w:ins w:id="363" w:author="Serge Schuetz" w:date="2019-06-13T11:04:00Z">
        <w:r w:rsidR="00C3042E">
          <w:rPr>
            <w:rFonts w:ascii="Calibri Light" w:hAnsi="Calibri Light" w:cs="Calibri Light"/>
            <w:sz w:val="18"/>
            <w:szCs w:val="18"/>
          </w:rPr>
          <w:t xml:space="preserve">and extracting </w:t>
        </w:r>
        <w:r w:rsidR="0040595A">
          <w:rPr>
            <w:rFonts w:ascii="Calibri Light" w:hAnsi="Calibri Light" w:cs="Calibri Light"/>
            <w:sz w:val="18"/>
            <w:szCs w:val="18"/>
          </w:rPr>
          <w:t xml:space="preserve">web calls </w:t>
        </w:r>
      </w:ins>
      <w:ins w:id="364" w:author="Serge Schuetz" w:date="2019-06-12T14:40:00Z">
        <w:r w:rsidR="00CF5EFD" w:rsidRPr="003D429A">
          <w:rPr>
            <w:rFonts w:ascii="Calibri Light" w:hAnsi="Calibri Light" w:cs="Calibri Light"/>
            <w:sz w:val="18"/>
            <w:szCs w:val="18"/>
            <w:rPrChange w:id="365" w:author="Serge Schuetz" w:date="2019-06-12T16:18:00Z">
              <w:rPr>
                <w:rFonts w:cstheme="majorHAnsi"/>
                <w:sz w:val="20"/>
                <w:szCs w:val="20"/>
              </w:rPr>
            </w:rPrChange>
          </w:rPr>
          <w:t xml:space="preserve">over a </w:t>
        </w:r>
        <w:proofErr w:type="gramStart"/>
        <w:r w:rsidR="00CF5EFD" w:rsidRPr="003D429A">
          <w:rPr>
            <w:rFonts w:ascii="Calibri Light" w:hAnsi="Calibri Light" w:cs="Calibri Light"/>
            <w:sz w:val="18"/>
            <w:szCs w:val="18"/>
            <w:rPrChange w:id="366" w:author="Serge Schuetz" w:date="2019-06-12T16:18:00Z">
              <w:rPr>
                <w:rFonts w:cstheme="majorHAnsi"/>
                <w:sz w:val="20"/>
                <w:szCs w:val="20"/>
              </w:rPr>
            </w:rPrChange>
          </w:rPr>
          <w:t>7 day</w:t>
        </w:r>
        <w:proofErr w:type="gramEnd"/>
        <w:r w:rsidR="00CF5EFD" w:rsidRPr="003D429A">
          <w:rPr>
            <w:rFonts w:ascii="Calibri Light" w:hAnsi="Calibri Light" w:cs="Calibri Light"/>
            <w:sz w:val="18"/>
            <w:szCs w:val="18"/>
            <w:rPrChange w:id="367" w:author="Serge Schuetz" w:date="2019-06-12T16:18:00Z">
              <w:rPr>
                <w:rFonts w:cstheme="majorHAnsi"/>
                <w:sz w:val="20"/>
                <w:szCs w:val="20"/>
              </w:rPr>
            </w:rPrChange>
          </w:rPr>
          <w:t xml:space="preserve"> period</w:t>
        </w:r>
      </w:ins>
      <w:ins w:id="368" w:author="Serge Schuetz" w:date="2019-06-13T11:05:00Z">
        <w:r w:rsidR="0040595A">
          <w:rPr>
            <w:rFonts w:ascii="Calibri Light" w:hAnsi="Calibri Light" w:cs="Calibri Light"/>
            <w:sz w:val="18"/>
            <w:szCs w:val="18"/>
          </w:rPr>
          <w:t xml:space="preserve">. </w:t>
        </w:r>
      </w:ins>
      <w:ins w:id="369" w:author="Serge Schuetz" w:date="2019-06-13T10:57:00Z">
        <w:r w:rsidR="00B035D0">
          <w:rPr>
            <w:rFonts w:ascii="Calibri Light" w:hAnsi="Calibri Light" w:cs="Calibri Light"/>
            <w:sz w:val="18"/>
            <w:szCs w:val="18"/>
          </w:rPr>
          <w:t>E</w:t>
        </w:r>
        <w:r w:rsidR="00FC69B4" w:rsidRPr="00FC69B4">
          <w:rPr>
            <w:rFonts w:ascii="Calibri Light" w:hAnsi="Calibri Light" w:cs="Calibri Light"/>
            <w:sz w:val="18"/>
            <w:szCs w:val="18"/>
          </w:rPr>
          <w:t>ach web call was calculated as a percentage (i.e. the # of a specific web call / the total # of all web calls)</w:t>
        </w:r>
        <w:r w:rsidR="00FC69B4" w:rsidRPr="00FC69B4" w:rsidDel="00D9215F">
          <w:rPr>
            <w:rFonts w:ascii="Calibri Light" w:hAnsi="Calibri Light" w:cs="Calibri Light"/>
            <w:sz w:val="18"/>
            <w:szCs w:val="18"/>
          </w:rPr>
          <w:t xml:space="preserve"> </w:t>
        </w:r>
      </w:ins>
      <w:ins w:id="370" w:author="Serge Schuetz" w:date="2019-06-13T10:59:00Z">
        <w:r w:rsidR="00936619">
          <w:rPr>
            <w:rFonts w:ascii="Calibri Light" w:hAnsi="Calibri Light" w:cs="Calibri Light"/>
            <w:sz w:val="18"/>
            <w:szCs w:val="18"/>
          </w:rPr>
          <w:t xml:space="preserve">to determine </w:t>
        </w:r>
      </w:ins>
      <w:ins w:id="371" w:author="Serge Schuetz" w:date="2019-06-13T11:05:00Z">
        <w:r w:rsidR="00C1083C">
          <w:rPr>
            <w:rFonts w:ascii="Calibri Light" w:hAnsi="Calibri Light" w:cs="Calibri Light"/>
            <w:sz w:val="18"/>
            <w:szCs w:val="18"/>
          </w:rPr>
          <w:t>an accurate simulation of all use cases</w:t>
        </w:r>
        <w:r w:rsidR="00E13B3A">
          <w:rPr>
            <w:rFonts w:ascii="Calibri Light" w:hAnsi="Calibri Light" w:cs="Calibri Light"/>
            <w:sz w:val="18"/>
            <w:szCs w:val="18"/>
          </w:rPr>
          <w:t xml:space="preserve"> of the Admin portal.</w:t>
        </w:r>
      </w:ins>
      <w:del w:id="372" w:author="Serge Schuetz" w:date="2019-06-12T14:28:00Z">
        <w:r w:rsidR="00275433" w:rsidRPr="003D429A" w:rsidDel="00D9215F">
          <w:rPr>
            <w:rFonts w:ascii="Calibri Light" w:hAnsi="Calibri Light" w:cs="Calibri Light"/>
            <w:iCs/>
            <w:sz w:val="18"/>
            <w:szCs w:val="18"/>
            <w:rPrChange w:id="373" w:author="Serge Schuetz" w:date="2019-06-12T16:18:00Z">
              <w:rPr>
                <w:rFonts w:cstheme="majorHAnsi"/>
                <w:i/>
                <w:sz w:val="20"/>
                <w:szCs w:val="20"/>
              </w:rPr>
            </w:rPrChange>
          </w:rPr>
          <w:delText>Please see Appendix A</w:delText>
        </w:r>
      </w:del>
    </w:p>
    <w:tbl>
      <w:tblPr>
        <w:tblW w:w="14880" w:type="dxa"/>
        <w:tblLook w:val="04A0" w:firstRow="1" w:lastRow="0" w:firstColumn="1" w:lastColumn="0" w:noHBand="0" w:noVBand="1"/>
      </w:tblPr>
      <w:tblGrid>
        <w:gridCol w:w="440"/>
        <w:gridCol w:w="4460"/>
        <w:gridCol w:w="1460"/>
        <w:gridCol w:w="2100"/>
        <w:gridCol w:w="1260"/>
        <w:gridCol w:w="1260"/>
        <w:gridCol w:w="1220"/>
        <w:gridCol w:w="1320"/>
        <w:gridCol w:w="1360"/>
      </w:tblGrid>
      <w:tr w:rsidR="004F7AF3" w:rsidRPr="00C440B0" w14:paraId="4C12A68F" w14:textId="77777777" w:rsidTr="00C440B0">
        <w:trPr>
          <w:trHeight w:val="290"/>
          <w:ins w:id="374" w:author="Serge Schuetz" w:date="2019-06-12T14:41:00Z"/>
        </w:trPr>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5AD00C" w14:textId="77777777" w:rsidR="00C440B0" w:rsidRPr="00C440B0" w:rsidRDefault="00C440B0" w:rsidP="00C440B0">
            <w:pPr>
              <w:spacing w:after="0" w:line="240" w:lineRule="auto"/>
              <w:rPr>
                <w:ins w:id="375" w:author="Serge Schuetz" w:date="2019-06-12T14:41:00Z"/>
                <w:rFonts w:ascii="Calibri" w:eastAsia="Times New Roman" w:hAnsi="Calibri" w:cs="Calibri"/>
                <w:b/>
                <w:bCs/>
                <w:color w:val="000000"/>
                <w:sz w:val="20"/>
                <w:szCs w:val="20"/>
                <w:lang w:eastAsia="en-AU"/>
              </w:rPr>
            </w:pPr>
            <w:ins w:id="376" w:author="Serge Schuetz" w:date="2019-06-12T14:41:00Z">
              <w:r w:rsidRPr="00C440B0">
                <w:rPr>
                  <w:rFonts w:ascii="Calibri" w:eastAsia="Times New Roman" w:hAnsi="Calibri" w:cs="Calibri"/>
                  <w:b/>
                  <w:bCs/>
                  <w:color w:val="000000"/>
                  <w:sz w:val="20"/>
                  <w:szCs w:val="20"/>
                  <w:lang w:eastAsia="en-AU"/>
                </w:rPr>
                <w:t> </w:t>
              </w:r>
            </w:ins>
          </w:p>
        </w:tc>
        <w:tc>
          <w:tcPr>
            <w:tcW w:w="4460" w:type="dxa"/>
            <w:tcBorders>
              <w:top w:val="single" w:sz="4" w:space="0" w:color="auto"/>
              <w:left w:val="nil"/>
              <w:bottom w:val="single" w:sz="4" w:space="0" w:color="auto"/>
              <w:right w:val="single" w:sz="4" w:space="0" w:color="auto"/>
            </w:tcBorders>
            <w:shd w:val="clear" w:color="auto" w:fill="auto"/>
            <w:noWrap/>
            <w:vAlign w:val="bottom"/>
            <w:hideMark/>
          </w:tcPr>
          <w:p w14:paraId="4DEC0379" w14:textId="77777777" w:rsidR="00C440B0" w:rsidRPr="00C440B0" w:rsidRDefault="00C440B0" w:rsidP="00C440B0">
            <w:pPr>
              <w:spacing w:after="0" w:line="240" w:lineRule="auto"/>
              <w:rPr>
                <w:ins w:id="377" w:author="Serge Schuetz" w:date="2019-06-12T14:41:00Z"/>
                <w:rFonts w:ascii="Calibri" w:eastAsia="Times New Roman" w:hAnsi="Calibri" w:cs="Calibri"/>
                <w:color w:val="000000"/>
                <w:sz w:val="20"/>
                <w:szCs w:val="20"/>
                <w:lang w:eastAsia="en-AU"/>
              </w:rPr>
            </w:pPr>
            <w:ins w:id="378" w:author="Serge Schuetz" w:date="2019-06-12T14:41:00Z">
              <w:r w:rsidRPr="00C440B0">
                <w:rPr>
                  <w:rFonts w:ascii="Calibri" w:eastAsia="Times New Roman" w:hAnsi="Calibri" w:cs="Calibri"/>
                  <w:color w:val="000000"/>
                  <w:sz w:val="20"/>
                  <w:szCs w:val="20"/>
                  <w:lang w:eastAsia="en-AU"/>
                </w:rPr>
                <w:t> </w:t>
              </w:r>
            </w:ins>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724E0BC0" w14:textId="77777777" w:rsidR="00C440B0" w:rsidRPr="00C440B0" w:rsidRDefault="00C440B0" w:rsidP="00C440B0">
            <w:pPr>
              <w:spacing w:after="0" w:line="240" w:lineRule="auto"/>
              <w:rPr>
                <w:ins w:id="379" w:author="Serge Schuetz" w:date="2019-06-12T14:41:00Z"/>
                <w:rFonts w:ascii="Calibri" w:eastAsia="Times New Roman" w:hAnsi="Calibri" w:cs="Calibri"/>
                <w:color w:val="000000"/>
                <w:sz w:val="20"/>
                <w:szCs w:val="20"/>
                <w:lang w:eastAsia="en-AU"/>
              </w:rPr>
            </w:pPr>
            <w:ins w:id="380" w:author="Serge Schuetz" w:date="2019-06-12T14:41:00Z">
              <w:r w:rsidRPr="00C440B0">
                <w:rPr>
                  <w:rFonts w:ascii="Calibri" w:eastAsia="Times New Roman" w:hAnsi="Calibri" w:cs="Calibri"/>
                  <w:color w:val="000000"/>
                  <w:sz w:val="20"/>
                  <w:szCs w:val="20"/>
                  <w:lang w:eastAsia="en-AU"/>
                </w:rPr>
                <w:t> </w:t>
              </w:r>
            </w:ins>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3725B9F0" w14:textId="77777777" w:rsidR="00C440B0" w:rsidRPr="00C440B0" w:rsidRDefault="00C440B0" w:rsidP="00C440B0">
            <w:pPr>
              <w:spacing w:after="0" w:line="240" w:lineRule="auto"/>
              <w:rPr>
                <w:ins w:id="381" w:author="Serge Schuetz" w:date="2019-06-12T14:41:00Z"/>
                <w:rFonts w:ascii="Calibri" w:eastAsia="Times New Roman" w:hAnsi="Calibri" w:cs="Calibri"/>
                <w:color w:val="000000"/>
                <w:sz w:val="20"/>
                <w:szCs w:val="20"/>
                <w:lang w:eastAsia="en-AU"/>
              </w:rPr>
            </w:pPr>
            <w:ins w:id="382" w:author="Serge Schuetz" w:date="2019-06-12T14:41:00Z">
              <w:r w:rsidRPr="00C440B0">
                <w:rPr>
                  <w:rFonts w:ascii="Calibri" w:eastAsia="Times New Roman" w:hAnsi="Calibri" w:cs="Calibri"/>
                  <w:color w:val="000000"/>
                  <w:sz w:val="20"/>
                  <w:szCs w:val="20"/>
                  <w:lang w:eastAsia="en-AU"/>
                </w:rPr>
                <w:t> </w:t>
              </w:r>
            </w:ins>
          </w:p>
        </w:tc>
        <w:tc>
          <w:tcPr>
            <w:tcW w:w="2520" w:type="dxa"/>
            <w:gridSpan w:val="2"/>
            <w:tcBorders>
              <w:top w:val="single" w:sz="4" w:space="0" w:color="auto"/>
              <w:left w:val="nil"/>
              <w:bottom w:val="single" w:sz="4" w:space="0" w:color="auto"/>
              <w:right w:val="single" w:sz="4" w:space="0" w:color="auto"/>
            </w:tcBorders>
            <w:shd w:val="clear" w:color="000000" w:fill="DDEBF7"/>
            <w:noWrap/>
            <w:vAlign w:val="bottom"/>
            <w:hideMark/>
          </w:tcPr>
          <w:p w14:paraId="3D5B0953" w14:textId="77777777" w:rsidR="00C440B0" w:rsidRPr="00C440B0" w:rsidRDefault="00C440B0" w:rsidP="00C440B0">
            <w:pPr>
              <w:spacing w:after="0" w:line="240" w:lineRule="auto"/>
              <w:jc w:val="center"/>
              <w:rPr>
                <w:ins w:id="383" w:author="Serge Schuetz" w:date="2019-06-12T14:41:00Z"/>
                <w:rFonts w:ascii="Calibri" w:eastAsia="Times New Roman" w:hAnsi="Calibri" w:cs="Calibri"/>
                <w:b/>
                <w:bCs/>
                <w:color w:val="000000"/>
                <w:lang w:eastAsia="en-AU"/>
              </w:rPr>
            </w:pPr>
            <w:ins w:id="384" w:author="Serge Schuetz" w:date="2019-06-12T14:41:00Z">
              <w:r w:rsidRPr="00C440B0">
                <w:rPr>
                  <w:rFonts w:ascii="Calibri" w:eastAsia="Times New Roman" w:hAnsi="Calibri" w:cs="Calibri"/>
                  <w:b/>
                  <w:bCs/>
                  <w:color w:val="000000"/>
                  <w:lang w:eastAsia="en-AU"/>
                </w:rPr>
                <w:t xml:space="preserve"> SLA</w:t>
              </w:r>
            </w:ins>
          </w:p>
        </w:tc>
        <w:tc>
          <w:tcPr>
            <w:tcW w:w="3900" w:type="dxa"/>
            <w:gridSpan w:val="3"/>
            <w:tcBorders>
              <w:top w:val="single" w:sz="4" w:space="0" w:color="auto"/>
              <w:left w:val="nil"/>
              <w:bottom w:val="single" w:sz="4" w:space="0" w:color="auto"/>
              <w:right w:val="single" w:sz="4" w:space="0" w:color="auto"/>
            </w:tcBorders>
            <w:shd w:val="clear" w:color="000000" w:fill="FFF2CC"/>
            <w:noWrap/>
            <w:vAlign w:val="bottom"/>
            <w:hideMark/>
          </w:tcPr>
          <w:p w14:paraId="68818686" w14:textId="77777777" w:rsidR="00C440B0" w:rsidRPr="00C440B0" w:rsidRDefault="00C440B0" w:rsidP="00C440B0">
            <w:pPr>
              <w:spacing w:after="0" w:line="240" w:lineRule="auto"/>
              <w:jc w:val="center"/>
              <w:rPr>
                <w:ins w:id="385" w:author="Serge Schuetz" w:date="2019-06-12T14:41:00Z"/>
                <w:rFonts w:ascii="Calibri" w:eastAsia="Times New Roman" w:hAnsi="Calibri" w:cs="Calibri"/>
                <w:b/>
                <w:bCs/>
                <w:color w:val="000000"/>
                <w:lang w:eastAsia="en-AU"/>
              </w:rPr>
            </w:pPr>
            <w:ins w:id="386" w:author="Serge Schuetz" w:date="2019-06-12T14:41:00Z">
              <w:r w:rsidRPr="00C440B0">
                <w:rPr>
                  <w:rFonts w:ascii="Calibri" w:eastAsia="Times New Roman" w:hAnsi="Calibri" w:cs="Calibri"/>
                  <w:b/>
                  <w:bCs/>
                  <w:color w:val="000000"/>
                  <w:lang w:eastAsia="en-AU"/>
                </w:rPr>
                <w:t xml:space="preserve">Performance </w:t>
              </w:r>
              <w:proofErr w:type="gramStart"/>
              <w:r w:rsidRPr="00C440B0">
                <w:rPr>
                  <w:rFonts w:ascii="Calibri" w:eastAsia="Times New Roman" w:hAnsi="Calibri" w:cs="Calibri"/>
                  <w:b/>
                  <w:bCs/>
                  <w:color w:val="000000"/>
                  <w:lang w:eastAsia="en-AU"/>
                </w:rPr>
                <w:t>Test  Results</w:t>
              </w:r>
              <w:proofErr w:type="gramEnd"/>
            </w:ins>
          </w:p>
        </w:tc>
      </w:tr>
      <w:tr w:rsidR="004F7AF3" w:rsidRPr="00C440B0" w14:paraId="623399FF" w14:textId="77777777" w:rsidTr="00C440B0">
        <w:trPr>
          <w:trHeight w:val="780"/>
          <w:ins w:id="387" w:author="Serge Schuetz" w:date="2019-06-12T14:41:00Z"/>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28C9AAA" w14:textId="77777777" w:rsidR="00C440B0" w:rsidRPr="00C440B0" w:rsidRDefault="00C440B0" w:rsidP="00C440B0">
            <w:pPr>
              <w:spacing w:after="0" w:line="240" w:lineRule="auto"/>
              <w:jc w:val="center"/>
              <w:rPr>
                <w:ins w:id="388" w:author="Serge Schuetz" w:date="2019-06-12T14:41:00Z"/>
                <w:rFonts w:ascii="Calibri" w:eastAsia="Times New Roman" w:hAnsi="Calibri" w:cs="Calibri"/>
                <w:b/>
                <w:bCs/>
                <w:color w:val="000000"/>
                <w:sz w:val="20"/>
                <w:szCs w:val="20"/>
                <w:lang w:eastAsia="en-AU"/>
              </w:rPr>
            </w:pPr>
            <w:ins w:id="389" w:author="Serge Schuetz" w:date="2019-06-12T14:41:00Z">
              <w:r w:rsidRPr="00C440B0">
                <w:rPr>
                  <w:rFonts w:ascii="Calibri" w:eastAsia="Times New Roman" w:hAnsi="Calibri" w:cs="Calibri"/>
                  <w:b/>
                  <w:bCs/>
                  <w:color w:val="000000"/>
                  <w:sz w:val="20"/>
                  <w:szCs w:val="20"/>
                  <w:lang w:eastAsia="en-AU"/>
                </w:rPr>
                <w:t>#</w:t>
              </w:r>
            </w:ins>
          </w:p>
        </w:tc>
        <w:tc>
          <w:tcPr>
            <w:tcW w:w="4460" w:type="dxa"/>
            <w:tcBorders>
              <w:top w:val="nil"/>
              <w:left w:val="nil"/>
              <w:bottom w:val="single" w:sz="4" w:space="0" w:color="auto"/>
              <w:right w:val="single" w:sz="4" w:space="0" w:color="auto"/>
            </w:tcBorders>
            <w:shd w:val="clear" w:color="auto" w:fill="auto"/>
            <w:noWrap/>
            <w:vAlign w:val="center"/>
            <w:hideMark/>
          </w:tcPr>
          <w:p w14:paraId="67160FA5" w14:textId="77777777" w:rsidR="00C440B0" w:rsidRPr="00C440B0" w:rsidRDefault="00C440B0" w:rsidP="00C440B0">
            <w:pPr>
              <w:spacing w:after="0" w:line="240" w:lineRule="auto"/>
              <w:jc w:val="center"/>
              <w:rPr>
                <w:ins w:id="390" w:author="Serge Schuetz" w:date="2019-06-12T14:41:00Z"/>
                <w:rFonts w:ascii="Calibri" w:eastAsia="Times New Roman" w:hAnsi="Calibri" w:cs="Calibri"/>
                <w:b/>
                <w:bCs/>
                <w:color w:val="000000"/>
                <w:sz w:val="20"/>
                <w:szCs w:val="20"/>
                <w:lang w:eastAsia="en-AU"/>
              </w:rPr>
            </w:pPr>
            <w:ins w:id="391" w:author="Serge Schuetz" w:date="2019-06-12T14:41:00Z">
              <w:r w:rsidRPr="00C440B0">
                <w:rPr>
                  <w:rFonts w:ascii="Calibri" w:eastAsia="Times New Roman" w:hAnsi="Calibri" w:cs="Calibri"/>
                  <w:b/>
                  <w:bCs/>
                  <w:color w:val="000000"/>
                  <w:sz w:val="20"/>
                  <w:szCs w:val="20"/>
                  <w:lang w:eastAsia="en-AU"/>
                </w:rPr>
                <w:t>Test</w:t>
              </w:r>
            </w:ins>
          </w:p>
        </w:tc>
        <w:tc>
          <w:tcPr>
            <w:tcW w:w="1460" w:type="dxa"/>
            <w:tcBorders>
              <w:top w:val="nil"/>
              <w:left w:val="nil"/>
              <w:bottom w:val="single" w:sz="4" w:space="0" w:color="auto"/>
              <w:right w:val="single" w:sz="4" w:space="0" w:color="auto"/>
            </w:tcBorders>
            <w:shd w:val="clear" w:color="auto" w:fill="auto"/>
            <w:noWrap/>
            <w:vAlign w:val="center"/>
            <w:hideMark/>
          </w:tcPr>
          <w:p w14:paraId="54632D5F" w14:textId="77777777" w:rsidR="00C440B0" w:rsidRPr="00C440B0" w:rsidRDefault="00C440B0" w:rsidP="00C440B0">
            <w:pPr>
              <w:spacing w:after="0" w:line="240" w:lineRule="auto"/>
              <w:jc w:val="center"/>
              <w:rPr>
                <w:ins w:id="392" w:author="Serge Schuetz" w:date="2019-06-12T14:41:00Z"/>
                <w:rFonts w:ascii="Calibri" w:eastAsia="Times New Roman" w:hAnsi="Calibri" w:cs="Calibri"/>
                <w:b/>
                <w:bCs/>
                <w:color w:val="000000"/>
                <w:sz w:val="20"/>
                <w:szCs w:val="20"/>
                <w:lang w:eastAsia="en-AU"/>
              </w:rPr>
            </w:pPr>
            <w:ins w:id="393" w:author="Serge Schuetz" w:date="2019-06-12T14:41:00Z">
              <w:r w:rsidRPr="00C440B0">
                <w:rPr>
                  <w:rFonts w:ascii="Calibri" w:eastAsia="Times New Roman" w:hAnsi="Calibri" w:cs="Calibri"/>
                  <w:b/>
                  <w:bCs/>
                  <w:color w:val="000000"/>
                  <w:sz w:val="20"/>
                  <w:szCs w:val="20"/>
                  <w:lang w:eastAsia="en-AU"/>
                </w:rPr>
                <w:t>Status (vs SLA)</w:t>
              </w:r>
            </w:ins>
          </w:p>
        </w:tc>
        <w:tc>
          <w:tcPr>
            <w:tcW w:w="2100" w:type="dxa"/>
            <w:tcBorders>
              <w:top w:val="nil"/>
              <w:left w:val="nil"/>
              <w:bottom w:val="single" w:sz="4" w:space="0" w:color="auto"/>
              <w:right w:val="single" w:sz="4" w:space="0" w:color="auto"/>
            </w:tcBorders>
            <w:shd w:val="clear" w:color="auto" w:fill="auto"/>
            <w:noWrap/>
            <w:vAlign w:val="center"/>
            <w:hideMark/>
          </w:tcPr>
          <w:p w14:paraId="7BD06CBA" w14:textId="77777777" w:rsidR="00C440B0" w:rsidRPr="00C440B0" w:rsidRDefault="00C440B0" w:rsidP="00C440B0">
            <w:pPr>
              <w:spacing w:after="0" w:line="240" w:lineRule="auto"/>
              <w:jc w:val="center"/>
              <w:rPr>
                <w:ins w:id="394" w:author="Serge Schuetz" w:date="2019-06-12T14:41:00Z"/>
                <w:rFonts w:ascii="Calibri" w:eastAsia="Times New Roman" w:hAnsi="Calibri" w:cs="Calibri"/>
                <w:b/>
                <w:bCs/>
                <w:color w:val="000000"/>
                <w:sz w:val="20"/>
                <w:szCs w:val="20"/>
                <w:lang w:eastAsia="en-AU"/>
              </w:rPr>
            </w:pPr>
            <w:ins w:id="395" w:author="Serge Schuetz" w:date="2019-06-12T14:41:00Z">
              <w:r w:rsidRPr="00C440B0">
                <w:rPr>
                  <w:rFonts w:ascii="Calibri" w:eastAsia="Times New Roman" w:hAnsi="Calibri" w:cs="Calibri"/>
                  <w:b/>
                  <w:bCs/>
                  <w:color w:val="000000"/>
                  <w:sz w:val="20"/>
                  <w:szCs w:val="20"/>
                  <w:lang w:eastAsia="en-AU"/>
                </w:rPr>
                <w:t>Run Date</w:t>
              </w:r>
            </w:ins>
          </w:p>
        </w:tc>
        <w:tc>
          <w:tcPr>
            <w:tcW w:w="1260" w:type="dxa"/>
            <w:tcBorders>
              <w:top w:val="nil"/>
              <w:left w:val="nil"/>
              <w:bottom w:val="single" w:sz="4" w:space="0" w:color="auto"/>
              <w:right w:val="single" w:sz="4" w:space="0" w:color="auto"/>
            </w:tcBorders>
            <w:shd w:val="clear" w:color="auto" w:fill="auto"/>
            <w:vAlign w:val="center"/>
            <w:hideMark/>
          </w:tcPr>
          <w:p w14:paraId="05E805E6" w14:textId="77777777" w:rsidR="00C440B0" w:rsidRPr="00C440B0" w:rsidRDefault="00C440B0" w:rsidP="00C440B0">
            <w:pPr>
              <w:spacing w:after="0" w:line="240" w:lineRule="auto"/>
              <w:jc w:val="center"/>
              <w:rPr>
                <w:ins w:id="396" w:author="Serge Schuetz" w:date="2019-06-12T14:41:00Z"/>
                <w:rFonts w:ascii="Calibri" w:eastAsia="Times New Roman" w:hAnsi="Calibri" w:cs="Calibri"/>
                <w:b/>
                <w:bCs/>
                <w:color w:val="000000"/>
                <w:sz w:val="20"/>
                <w:szCs w:val="20"/>
                <w:lang w:eastAsia="en-AU"/>
              </w:rPr>
            </w:pPr>
            <w:ins w:id="397" w:author="Serge Schuetz" w:date="2019-06-12T14:41:00Z">
              <w:r w:rsidRPr="00C440B0">
                <w:rPr>
                  <w:rFonts w:ascii="Calibri" w:eastAsia="Times New Roman" w:hAnsi="Calibri" w:cs="Calibri"/>
                  <w:b/>
                  <w:bCs/>
                  <w:color w:val="000000"/>
                  <w:sz w:val="20"/>
                  <w:szCs w:val="20"/>
                  <w:lang w:eastAsia="en-AU"/>
                </w:rPr>
                <w:t>Request Size</w:t>
              </w:r>
            </w:ins>
          </w:p>
        </w:tc>
        <w:tc>
          <w:tcPr>
            <w:tcW w:w="1260" w:type="dxa"/>
            <w:tcBorders>
              <w:top w:val="nil"/>
              <w:left w:val="nil"/>
              <w:bottom w:val="single" w:sz="4" w:space="0" w:color="auto"/>
              <w:right w:val="single" w:sz="4" w:space="0" w:color="auto"/>
            </w:tcBorders>
            <w:shd w:val="clear" w:color="auto" w:fill="auto"/>
            <w:vAlign w:val="center"/>
            <w:hideMark/>
          </w:tcPr>
          <w:p w14:paraId="3136F271" w14:textId="77777777" w:rsidR="00C440B0" w:rsidRPr="00C440B0" w:rsidRDefault="00C440B0" w:rsidP="00C440B0">
            <w:pPr>
              <w:spacing w:after="0" w:line="240" w:lineRule="auto"/>
              <w:jc w:val="center"/>
              <w:rPr>
                <w:ins w:id="398" w:author="Serge Schuetz" w:date="2019-06-12T14:41:00Z"/>
                <w:rFonts w:ascii="Calibri" w:eastAsia="Times New Roman" w:hAnsi="Calibri" w:cs="Calibri"/>
                <w:b/>
                <w:bCs/>
                <w:color w:val="000000"/>
                <w:sz w:val="20"/>
                <w:szCs w:val="20"/>
                <w:lang w:eastAsia="en-AU"/>
              </w:rPr>
            </w:pPr>
            <w:ins w:id="399" w:author="Serge Schuetz" w:date="2019-06-12T14:41:00Z">
              <w:r w:rsidRPr="00C440B0">
                <w:rPr>
                  <w:rFonts w:ascii="Calibri" w:eastAsia="Times New Roman" w:hAnsi="Calibri" w:cs="Calibri"/>
                  <w:b/>
                  <w:bCs/>
                  <w:color w:val="000000"/>
                  <w:sz w:val="20"/>
                  <w:szCs w:val="20"/>
                  <w:lang w:eastAsia="en-AU"/>
                </w:rPr>
                <w:t>SLA Response Time in Minutes</w:t>
              </w:r>
            </w:ins>
          </w:p>
        </w:tc>
        <w:tc>
          <w:tcPr>
            <w:tcW w:w="1220" w:type="dxa"/>
            <w:tcBorders>
              <w:top w:val="nil"/>
              <w:left w:val="nil"/>
              <w:bottom w:val="single" w:sz="4" w:space="0" w:color="auto"/>
              <w:right w:val="single" w:sz="4" w:space="0" w:color="auto"/>
            </w:tcBorders>
            <w:shd w:val="clear" w:color="auto" w:fill="auto"/>
            <w:vAlign w:val="center"/>
            <w:hideMark/>
          </w:tcPr>
          <w:p w14:paraId="23FFA122" w14:textId="77777777" w:rsidR="00C440B0" w:rsidRPr="00C440B0" w:rsidRDefault="00C440B0" w:rsidP="00C440B0">
            <w:pPr>
              <w:spacing w:after="0" w:line="240" w:lineRule="auto"/>
              <w:jc w:val="center"/>
              <w:rPr>
                <w:ins w:id="400" w:author="Serge Schuetz" w:date="2019-06-12T14:41:00Z"/>
                <w:rFonts w:ascii="Calibri" w:eastAsia="Times New Roman" w:hAnsi="Calibri" w:cs="Calibri"/>
                <w:b/>
                <w:bCs/>
                <w:color w:val="000000"/>
                <w:sz w:val="20"/>
                <w:szCs w:val="20"/>
                <w:lang w:eastAsia="en-AU"/>
              </w:rPr>
            </w:pPr>
            <w:ins w:id="401" w:author="Serge Schuetz" w:date="2019-06-12T14:41:00Z">
              <w:r w:rsidRPr="00C440B0">
                <w:rPr>
                  <w:rFonts w:ascii="Calibri" w:eastAsia="Times New Roman" w:hAnsi="Calibri" w:cs="Calibri"/>
                  <w:b/>
                  <w:bCs/>
                  <w:color w:val="000000"/>
                  <w:sz w:val="20"/>
                  <w:szCs w:val="20"/>
                  <w:lang w:eastAsia="en-AU"/>
                </w:rPr>
                <w:t>Request Size executed</w:t>
              </w:r>
            </w:ins>
          </w:p>
        </w:tc>
        <w:tc>
          <w:tcPr>
            <w:tcW w:w="1320" w:type="dxa"/>
            <w:tcBorders>
              <w:top w:val="nil"/>
              <w:left w:val="nil"/>
              <w:bottom w:val="single" w:sz="4" w:space="0" w:color="auto"/>
              <w:right w:val="single" w:sz="4" w:space="0" w:color="auto"/>
            </w:tcBorders>
            <w:shd w:val="clear" w:color="auto" w:fill="auto"/>
            <w:vAlign w:val="center"/>
            <w:hideMark/>
          </w:tcPr>
          <w:p w14:paraId="20D56527" w14:textId="77777777" w:rsidR="00C440B0" w:rsidRPr="00C440B0" w:rsidRDefault="00C440B0" w:rsidP="00C440B0">
            <w:pPr>
              <w:spacing w:after="0" w:line="240" w:lineRule="auto"/>
              <w:jc w:val="center"/>
              <w:rPr>
                <w:ins w:id="402" w:author="Serge Schuetz" w:date="2019-06-12T14:41:00Z"/>
                <w:rFonts w:ascii="Calibri" w:eastAsia="Times New Roman" w:hAnsi="Calibri" w:cs="Calibri"/>
                <w:b/>
                <w:bCs/>
                <w:color w:val="000000"/>
                <w:sz w:val="20"/>
                <w:szCs w:val="20"/>
                <w:lang w:eastAsia="en-AU"/>
              </w:rPr>
            </w:pPr>
            <w:ins w:id="403" w:author="Serge Schuetz" w:date="2019-06-12T14:41:00Z">
              <w:r w:rsidRPr="00C440B0">
                <w:rPr>
                  <w:rFonts w:ascii="Calibri" w:eastAsia="Times New Roman" w:hAnsi="Calibri" w:cs="Calibri"/>
                  <w:b/>
                  <w:bCs/>
                  <w:color w:val="000000"/>
                  <w:sz w:val="20"/>
                  <w:szCs w:val="20"/>
                  <w:lang w:eastAsia="en-AU"/>
                </w:rPr>
                <w:t>Response Time (Minutes)</w:t>
              </w:r>
            </w:ins>
          </w:p>
        </w:tc>
        <w:tc>
          <w:tcPr>
            <w:tcW w:w="1360" w:type="dxa"/>
            <w:tcBorders>
              <w:top w:val="nil"/>
              <w:left w:val="nil"/>
              <w:bottom w:val="single" w:sz="4" w:space="0" w:color="auto"/>
              <w:right w:val="single" w:sz="4" w:space="0" w:color="auto"/>
            </w:tcBorders>
            <w:shd w:val="clear" w:color="auto" w:fill="auto"/>
            <w:vAlign w:val="center"/>
            <w:hideMark/>
          </w:tcPr>
          <w:p w14:paraId="35964DCE" w14:textId="77777777" w:rsidR="00C440B0" w:rsidRPr="00C440B0" w:rsidRDefault="00C440B0" w:rsidP="00C440B0">
            <w:pPr>
              <w:spacing w:after="0" w:line="240" w:lineRule="auto"/>
              <w:jc w:val="center"/>
              <w:rPr>
                <w:ins w:id="404" w:author="Serge Schuetz" w:date="2019-06-12T14:41:00Z"/>
                <w:rFonts w:ascii="Calibri" w:eastAsia="Times New Roman" w:hAnsi="Calibri" w:cs="Calibri"/>
                <w:b/>
                <w:bCs/>
                <w:color w:val="000000"/>
                <w:sz w:val="20"/>
                <w:szCs w:val="20"/>
                <w:lang w:eastAsia="en-AU"/>
              </w:rPr>
            </w:pPr>
            <w:ins w:id="405" w:author="Serge Schuetz" w:date="2019-06-12T14:41:00Z">
              <w:r w:rsidRPr="00C440B0">
                <w:rPr>
                  <w:rFonts w:ascii="Calibri" w:eastAsia="Times New Roman" w:hAnsi="Calibri" w:cs="Calibri"/>
                  <w:b/>
                  <w:bCs/>
                  <w:color w:val="000000"/>
                  <w:sz w:val="20"/>
                  <w:szCs w:val="20"/>
                  <w:lang w:eastAsia="en-AU"/>
                </w:rPr>
                <w:t>Time (Hours)</w:t>
              </w:r>
            </w:ins>
          </w:p>
        </w:tc>
      </w:tr>
      <w:tr w:rsidR="004F7AF3" w:rsidRPr="00C440B0" w14:paraId="338BAB06" w14:textId="77777777" w:rsidTr="00C440B0">
        <w:trPr>
          <w:trHeight w:val="260"/>
          <w:ins w:id="406" w:author="Serge Schuetz" w:date="2019-06-12T14:41:00Z"/>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70A7B462" w14:textId="77777777" w:rsidR="00C440B0" w:rsidRPr="00E3751D" w:rsidRDefault="00C440B0" w:rsidP="00C440B0">
            <w:pPr>
              <w:spacing w:after="0" w:line="240" w:lineRule="auto"/>
              <w:jc w:val="center"/>
              <w:rPr>
                <w:ins w:id="407" w:author="Serge Schuetz" w:date="2019-06-12T14:41:00Z"/>
                <w:rFonts w:ascii="Calibri Light" w:eastAsia="Times New Roman" w:hAnsi="Calibri Light" w:cs="Calibri Light"/>
                <w:color w:val="000000"/>
                <w:sz w:val="18"/>
                <w:szCs w:val="18"/>
                <w:lang w:eastAsia="en-AU"/>
                <w:rPrChange w:id="408" w:author="Serge Schuetz" w:date="2019-06-12T16:16:00Z">
                  <w:rPr>
                    <w:ins w:id="409" w:author="Serge Schuetz" w:date="2019-06-12T14:41:00Z"/>
                    <w:rFonts w:ascii="Calibri" w:eastAsia="Times New Roman" w:hAnsi="Calibri" w:cs="Calibri"/>
                    <w:color w:val="000000"/>
                    <w:sz w:val="20"/>
                    <w:szCs w:val="20"/>
                    <w:lang w:eastAsia="en-AU"/>
                  </w:rPr>
                </w:rPrChange>
              </w:rPr>
            </w:pPr>
            <w:ins w:id="410" w:author="Serge Schuetz" w:date="2019-06-12T14:41:00Z">
              <w:r w:rsidRPr="00E3751D">
                <w:rPr>
                  <w:rFonts w:ascii="Calibri Light" w:eastAsia="Times New Roman" w:hAnsi="Calibri Light" w:cs="Calibri Light"/>
                  <w:color w:val="000000"/>
                  <w:sz w:val="18"/>
                  <w:szCs w:val="18"/>
                  <w:lang w:eastAsia="en-AU"/>
                  <w:rPrChange w:id="411" w:author="Serge Schuetz" w:date="2019-06-12T16:16:00Z">
                    <w:rPr>
                      <w:rFonts w:ascii="Calibri" w:eastAsia="Times New Roman" w:hAnsi="Calibri" w:cs="Calibri"/>
                      <w:color w:val="000000"/>
                      <w:sz w:val="20"/>
                      <w:szCs w:val="20"/>
                      <w:lang w:eastAsia="en-AU"/>
                    </w:rPr>
                  </w:rPrChange>
                </w:rPr>
                <w:t>1</w:t>
              </w:r>
            </w:ins>
          </w:p>
        </w:tc>
        <w:tc>
          <w:tcPr>
            <w:tcW w:w="4460" w:type="dxa"/>
            <w:tcBorders>
              <w:top w:val="nil"/>
              <w:left w:val="nil"/>
              <w:bottom w:val="single" w:sz="4" w:space="0" w:color="auto"/>
              <w:right w:val="single" w:sz="4" w:space="0" w:color="auto"/>
            </w:tcBorders>
            <w:shd w:val="clear" w:color="auto" w:fill="auto"/>
            <w:vAlign w:val="center"/>
            <w:hideMark/>
          </w:tcPr>
          <w:p w14:paraId="6CC01141" w14:textId="77777777" w:rsidR="00C440B0" w:rsidRPr="00E3751D" w:rsidRDefault="00C440B0" w:rsidP="00C440B0">
            <w:pPr>
              <w:spacing w:after="0" w:line="240" w:lineRule="auto"/>
              <w:jc w:val="center"/>
              <w:rPr>
                <w:ins w:id="412" w:author="Serge Schuetz" w:date="2019-06-12T14:41:00Z"/>
                <w:rFonts w:ascii="Calibri Light" w:eastAsia="Times New Roman" w:hAnsi="Calibri Light" w:cs="Calibri Light"/>
                <w:color w:val="000000"/>
                <w:sz w:val="18"/>
                <w:szCs w:val="18"/>
                <w:lang w:eastAsia="en-AU"/>
                <w:rPrChange w:id="413" w:author="Serge Schuetz" w:date="2019-06-12T16:16:00Z">
                  <w:rPr>
                    <w:ins w:id="414" w:author="Serge Schuetz" w:date="2019-06-12T14:41:00Z"/>
                    <w:rFonts w:ascii="Calibri" w:eastAsia="Times New Roman" w:hAnsi="Calibri" w:cs="Calibri"/>
                    <w:color w:val="000000"/>
                    <w:sz w:val="20"/>
                    <w:szCs w:val="20"/>
                    <w:lang w:eastAsia="en-AU"/>
                  </w:rPr>
                </w:rPrChange>
              </w:rPr>
            </w:pPr>
            <w:ins w:id="415" w:author="Serge Schuetz" w:date="2019-06-12T14:41:00Z">
              <w:r w:rsidRPr="00E3751D">
                <w:rPr>
                  <w:rFonts w:ascii="Calibri Light" w:eastAsia="Times New Roman" w:hAnsi="Calibri Light" w:cs="Calibri Light"/>
                  <w:color w:val="000000"/>
                  <w:sz w:val="18"/>
                  <w:szCs w:val="18"/>
                  <w:lang w:eastAsia="en-AU"/>
                  <w:rPrChange w:id="416" w:author="Serge Schuetz" w:date="2019-06-12T16:16:00Z">
                    <w:rPr>
                      <w:rFonts w:ascii="Calibri" w:eastAsia="Times New Roman" w:hAnsi="Calibri" w:cs="Calibri"/>
                      <w:color w:val="000000"/>
                      <w:sz w:val="20"/>
                      <w:szCs w:val="20"/>
                      <w:lang w:eastAsia="en-AU"/>
                    </w:rPr>
                  </w:rPrChange>
                </w:rPr>
                <w:t>Workload Usage</w:t>
              </w:r>
            </w:ins>
          </w:p>
        </w:tc>
        <w:tc>
          <w:tcPr>
            <w:tcW w:w="1460" w:type="dxa"/>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1F62DBFB" w14:textId="77777777" w:rsidR="00C440B0" w:rsidRPr="00E3751D" w:rsidRDefault="00C440B0" w:rsidP="00C440B0">
            <w:pPr>
              <w:spacing w:after="0" w:line="240" w:lineRule="auto"/>
              <w:jc w:val="center"/>
              <w:rPr>
                <w:ins w:id="417" w:author="Serge Schuetz" w:date="2019-06-12T14:41:00Z"/>
                <w:rFonts w:ascii="Calibri Light" w:eastAsia="Times New Roman" w:hAnsi="Calibri Light" w:cs="Calibri Light"/>
                <w:color w:val="000000"/>
                <w:sz w:val="18"/>
                <w:szCs w:val="18"/>
                <w:lang w:eastAsia="en-AU"/>
                <w:rPrChange w:id="418" w:author="Serge Schuetz" w:date="2019-06-12T16:16:00Z">
                  <w:rPr>
                    <w:ins w:id="419" w:author="Serge Schuetz" w:date="2019-06-12T14:41:00Z"/>
                    <w:rFonts w:ascii="Calibri" w:eastAsia="Times New Roman" w:hAnsi="Calibri" w:cs="Calibri"/>
                    <w:color w:val="000000"/>
                    <w:sz w:val="20"/>
                    <w:szCs w:val="20"/>
                    <w:lang w:eastAsia="en-AU"/>
                  </w:rPr>
                </w:rPrChange>
              </w:rPr>
            </w:pPr>
            <w:ins w:id="420" w:author="Serge Schuetz" w:date="2019-06-12T14:41:00Z">
              <w:r w:rsidRPr="00E3751D">
                <w:rPr>
                  <w:rFonts w:ascii="Calibri Light" w:eastAsia="Times New Roman" w:hAnsi="Calibri Light" w:cs="Calibri Light"/>
                  <w:color w:val="000000"/>
                  <w:sz w:val="18"/>
                  <w:szCs w:val="18"/>
                  <w:lang w:eastAsia="en-AU"/>
                  <w:rPrChange w:id="421" w:author="Serge Schuetz" w:date="2019-06-12T16:16:00Z">
                    <w:rPr>
                      <w:rFonts w:ascii="Calibri" w:eastAsia="Times New Roman" w:hAnsi="Calibri" w:cs="Calibri"/>
                      <w:color w:val="000000"/>
                      <w:sz w:val="20"/>
                      <w:szCs w:val="20"/>
                      <w:lang w:eastAsia="en-AU"/>
                    </w:rPr>
                  </w:rPrChange>
                </w:rPr>
                <w:t>Green</w:t>
              </w:r>
            </w:ins>
          </w:p>
        </w:tc>
        <w:tc>
          <w:tcPr>
            <w:tcW w:w="2100" w:type="dxa"/>
            <w:tcBorders>
              <w:top w:val="nil"/>
              <w:left w:val="nil"/>
              <w:bottom w:val="single" w:sz="4" w:space="0" w:color="auto"/>
              <w:right w:val="single" w:sz="4" w:space="0" w:color="auto"/>
            </w:tcBorders>
            <w:shd w:val="clear" w:color="auto" w:fill="auto"/>
            <w:vAlign w:val="center"/>
            <w:hideMark/>
          </w:tcPr>
          <w:p w14:paraId="2E9DFF48" w14:textId="77777777" w:rsidR="00C440B0" w:rsidRPr="00E3751D" w:rsidRDefault="00C440B0" w:rsidP="00C440B0">
            <w:pPr>
              <w:spacing w:after="0" w:line="240" w:lineRule="auto"/>
              <w:jc w:val="center"/>
              <w:rPr>
                <w:ins w:id="422" w:author="Serge Schuetz" w:date="2019-06-12T14:41:00Z"/>
                <w:rFonts w:ascii="Calibri Light" w:eastAsia="Times New Roman" w:hAnsi="Calibri Light" w:cs="Calibri Light"/>
                <w:color w:val="000000"/>
                <w:sz w:val="18"/>
                <w:szCs w:val="18"/>
                <w:lang w:eastAsia="en-AU"/>
                <w:rPrChange w:id="423" w:author="Serge Schuetz" w:date="2019-06-12T16:16:00Z">
                  <w:rPr>
                    <w:ins w:id="424" w:author="Serge Schuetz" w:date="2019-06-12T14:41:00Z"/>
                    <w:rFonts w:ascii="Calibri" w:eastAsia="Times New Roman" w:hAnsi="Calibri" w:cs="Calibri"/>
                    <w:color w:val="000000"/>
                    <w:sz w:val="20"/>
                    <w:szCs w:val="20"/>
                    <w:lang w:eastAsia="en-AU"/>
                  </w:rPr>
                </w:rPrChange>
              </w:rPr>
            </w:pPr>
            <w:ins w:id="425" w:author="Serge Schuetz" w:date="2019-06-12T14:41:00Z">
              <w:r w:rsidRPr="00E3751D">
                <w:rPr>
                  <w:rFonts w:ascii="Calibri Light" w:eastAsia="Times New Roman" w:hAnsi="Calibri Light" w:cs="Calibri Light"/>
                  <w:color w:val="000000"/>
                  <w:sz w:val="18"/>
                  <w:szCs w:val="18"/>
                  <w:lang w:eastAsia="en-AU"/>
                  <w:rPrChange w:id="426" w:author="Serge Schuetz" w:date="2019-06-12T16:16:00Z">
                    <w:rPr>
                      <w:rFonts w:ascii="Calibri" w:eastAsia="Times New Roman" w:hAnsi="Calibri" w:cs="Calibri"/>
                      <w:color w:val="000000"/>
                      <w:sz w:val="20"/>
                      <w:szCs w:val="20"/>
                      <w:lang w:eastAsia="en-AU"/>
                    </w:rPr>
                  </w:rPrChange>
                </w:rPr>
                <w:t>10/05/2019</w:t>
              </w:r>
            </w:ins>
          </w:p>
        </w:tc>
        <w:tc>
          <w:tcPr>
            <w:tcW w:w="1260" w:type="dxa"/>
            <w:tcBorders>
              <w:top w:val="nil"/>
              <w:left w:val="nil"/>
              <w:bottom w:val="single" w:sz="4" w:space="0" w:color="auto"/>
              <w:right w:val="single" w:sz="4" w:space="0" w:color="auto"/>
            </w:tcBorders>
            <w:shd w:val="clear" w:color="auto" w:fill="auto"/>
            <w:noWrap/>
            <w:vAlign w:val="center"/>
            <w:hideMark/>
          </w:tcPr>
          <w:p w14:paraId="7E57317D" w14:textId="77777777" w:rsidR="00C440B0" w:rsidRPr="00E3751D" w:rsidRDefault="00C440B0" w:rsidP="00C440B0">
            <w:pPr>
              <w:spacing w:after="0" w:line="240" w:lineRule="auto"/>
              <w:jc w:val="center"/>
              <w:rPr>
                <w:ins w:id="427" w:author="Serge Schuetz" w:date="2019-06-12T14:41:00Z"/>
                <w:rFonts w:ascii="Calibri Light" w:eastAsia="Times New Roman" w:hAnsi="Calibri Light" w:cs="Calibri Light"/>
                <w:color w:val="000000"/>
                <w:sz w:val="18"/>
                <w:szCs w:val="18"/>
                <w:lang w:eastAsia="en-AU"/>
                <w:rPrChange w:id="428" w:author="Serge Schuetz" w:date="2019-06-12T16:16:00Z">
                  <w:rPr>
                    <w:ins w:id="429" w:author="Serge Schuetz" w:date="2019-06-12T14:41:00Z"/>
                    <w:rFonts w:ascii="Calibri" w:eastAsia="Times New Roman" w:hAnsi="Calibri" w:cs="Calibri"/>
                    <w:color w:val="000000"/>
                    <w:sz w:val="20"/>
                    <w:szCs w:val="20"/>
                    <w:lang w:eastAsia="en-AU"/>
                  </w:rPr>
                </w:rPrChange>
              </w:rPr>
            </w:pPr>
            <w:ins w:id="430" w:author="Serge Schuetz" w:date="2019-06-12T14:41:00Z">
              <w:r w:rsidRPr="00E3751D">
                <w:rPr>
                  <w:rFonts w:ascii="Calibri Light" w:eastAsia="Times New Roman" w:hAnsi="Calibri Light" w:cs="Calibri Light"/>
                  <w:color w:val="000000"/>
                  <w:sz w:val="18"/>
                  <w:szCs w:val="18"/>
                  <w:lang w:eastAsia="en-AU"/>
                  <w:rPrChange w:id="431" w:author="Serge Schuetz" w:date="2019-06-12T16:16:00Z">
                    <w:rPr>
                      <w:rFonts w:ascii="Calibri" w:eastAsia="Times New Roman" w:hAnsi="Calibri" w:cs="Calibri"/>
                      <w:color w:val="000000"/>
                      <w:sz w:val="20"/>
                      <w:szCs w:val="20"/>
                      <w:lang w:eastAsia="en-AU"/>
                    </w:rPr>
                  </w:rPrChange>
                </w:rPr>
                <w:t>N/A</w:t>
              </w:r>
            </w:ins>
          </w:p>
        </w:tc>
        <w:tc>
          <w:tcPr>
            <w:tcW w:w="1260" w:type="dxa"/>
            <w:tcBorders>
              <w:top w:val="nil"/>
              <w:left w:val="nil"/>
              <w:bottom w:val="single" w:sz="4" w:space="0" w:color="auto"/>
              <w:right w:val="single" w:sz="4" w:space="0" w:color="auto"/>
            </w:tcBorders>
            <w:shd w:val="clear" w:color="auto" w:fill="auto"/>
            <w:noWrap/>
            <w:vAlign w:val="center"/>
            <w:hideMark/>
          </w:tcPr>
          <w:p w14:paraId="72127B6C" w14:textId="77777777" w:rsidR="00C440B0" w:rsidRPr="00E3751D" w:rsidRDefault="00C440B0" w:rsidP="00C440B0">
            <w:pPr>
              <w:spacing w:after="0" w:line="240" w:lineRule="auto"/>
              <w:jc w:val="center"/>
              <w:rPr>
                <w:ins w:id="432" w:author="Serge Schuetz" w:date="2019-06-12T14:41:00Z"/>
                <w:rFonts w:ascii="Calibri Light" w:eastAsia="Times New Roman" w:hAnsi="Calibri Light" w:cs="Calibri Light"/>
                <w:color w:val="000000"/>
                <w:sz w:val="18"/>
                <w:szCs w:val="18"/>
                <w:lang w:eastAsia="en-AU"/>
                <w:rPrChange w:id="433" w:author="Serge Schuetz" w:date="2019-06-12T16:16:00Z">
                  <w:rPr>
                    <w:ins w:id="434" w:author="Serge Schuetz" w:date="2019-06-12T14:41:00Z"/>
                    <w:rFonts w:ascii="Calibri" w:eastAsia="Times New Roman" w:hAnsi="Calibri" w:cs="Calibri"/>
                    <w:color w:val="000000"/>
                    <w:sz w:val="20"/>
                    <w:szCs w:val="20"/>
                    <w:lang w:eastAsia="en-AU"/>
                  </w:rPr>
                </w:rPrChange>
              </w:rPr>
            </w:pPr>
            <w:ins w:id="435" w:author="Serge Schuetz" w:date="2019-06-12T14:41:00Z">
              <w:r w:rsidRPr="00E3751D">
                <w:rPr>
                  <w:rFonts w:ascii="Calibri Light" w:eastAsia="Times New Roman" w:hAnsi="Calibri Light" w:cs="Calibri Light"/>
                  <w:color w:val="000000"/>
                  <w:sz w:val="18"/>
                  <w:szCs w:val="18"/>
                  <w:lang w:eastAsia="en-AU"/>
                  <w:rPrChange w:id="436" w:author="Serge Schuetz" w:date="2019-06-12T16:16:00Z">
                    <w:rPr>
                      <w:rFonts w:ascii="Calibri" w:eastAsia="Times New Roman" w:hAnsi="Calibri" w:cs="Calibri"/>
                      <w:color w:val="000000"/>
                      <w:sz w:val="20"/>
                      <w:szCs w:val="20"/>
                      <w:lang w:eastAsia="en-AU"/>
                    </w:rPr>
                  </w:rPrChange>
                </w:rPr>
                <w:t>N/A</w:t>
              </w:r>
            </w:ins>
          </w:p>
        </w:tc>
        <w:tc>
          <w:tcPr>
            <w:tcW w:w="1220" w:type="dxa"/>
            <w:tcBorders>
              <w:top w:val="nil"/>
              <w:left w:val="nil"/>
              <w:bottom w:val="single" w:sz="4" w:space="0" w:color="auto"/>
              <w:right w:val="single" w:sz="4" w:space="0" w:color="auto"/>
            </w:tcBorders>
            <w:shd w:val="clear" w:color="auto" w:fill="auto"/>
            <w:noWrap/>
            <w:vAlign w:val="center"/>
            <w:hideMark/>
          </w:tcPr>
          <w:p w14:paraId="4A15D78B" w14:textId="77777777" w:rsidR="00C440B0" w:rsidRPr="00E3751D" w:rsidRDefault="00C440B0" w:rsidP="00C440B0">
            <w:pPr>
              <w:spacing w:after="0" w:line="240" w:lineRule="auto"/>
              <w:jc w:val="center"/>
              <w:rPr>
                <w:ins w:id="437" w:author="Serge Schuetz" w:date="2019-06-12T14:41:00Z"/>
                <w:rFonts w:ascii="Calibri Light" w:eastAsia="Times New Roman" w:hAnsi="Calibri Light" w:cs="Calibri Light"/>
                <w:color w:val="000000"/>
                <w:sz w:val="18"/>
                <w:szCs w:val="18"/>
                <w:lang w:eastAsia="en-AU"/>
                <w:rPrChange w:id="438" w:author="Serge Schuetz" w:date="2019-06-12T16:16:00Z">
                  <w:rPr>
                    <w:ins w:id="439" w:author="Serge Schuetz" w:date="2019-06-12T14:41:00Z"/>
                    <w:rFonts w:ascii="Calibri" w:eastAsia="Times New Roman" w:hAnsi="Calibri" w:cs="Calibri"/>
                    <w:color w:val="000000"/>
                    <w:sz w:val="20"/>
                    <w:szCs w:val="20"/>
                    <w:lang w:eastAsia="en-AU"/>
                  </w:rPr>
                </w:rPrChange>
              </w:rPr>
            </w:pPr>
            <w:ins w:id="440" w:author="Serge Schuetz" w:date="2019-06-12T14:41:00Z">
              <w:r w:rsidRPr="00E3751D">
                <w:rPr>
                  <w:rFonts w:ascii="Calibri Light" w:eastAsia="Times New Roman" w:hAnsi="Calibri Light" w:cs="Calibri Light"/>
                  <w:color w:val="000000"/>
                  <w:sz w:val="18"/>
                  <w:szCs w:val="18"/>
                  <w:lang w:eastAsia="en-AU"/>
                  <w:rPrChange w:id="441" w:author="Serge Schuetz" w:date="2019-06-12T16:16:00Z">
                    <w:rPr>
                      <w:rFonts w:ascii="Calibri" w:eastAsia="Times New Roman" w:hAnsi="Calibri" w:cs="Calibri"/>
                      <w:color w:val="000000"/>
                      <w:sz w:val="20"/>
                      <w:szCs w:val="20"/>
                      <w:lang w:eastAsia="en-AU"/>
                    </w:rPr>
                  </w:rPrChange>
                </w:rPr>
                <w:t>N/A</w:t>
              </w:r>
            </w:ins>
          </w:p>
        </w:tc>
        <w:tc>
          <w:tcPr>
            <w:tcW w:w="1320" w:type="dxa"/>
            <w:tcBorders>
              <w:top w:val="nil"/>
              <w:left w:val="nil"/>
              <w:bottom w:val="single" w:sz="4" w:space="0" w:color="auto"/>
              <w:right w:val="single" w:sz="4" w:space="0" w:color="auto"/>
            </w:tcBorders>
            <w:shd w:val="clear" w:color="auto" w:fill="auto"/>
            <w:noWrap/>
            <w:vAlign w:val="center"/>
            <w:hideMark/>
          </w:tcPr>
          <w:p w14:paraId="42FACC55" w14:textId="77777777" w:rsidR="00C440B0" w:rsidRPr="00E3751D" w:rsidRDefault="00C440B0" w:rsidP="00C440B0">
            <w:pPr>
              <w:spacing w:after="0" w:line="240" w:lineRule="auto"/>
              <w:jc w:val="center"/>
              <w:rPr>
                <w:ins w:id="442" w:author="Serge Schuetz" w:date="2019-06-12T14:41:00Z"/>
                <w:rFonts w:ascii="Calibri Light" w:eastAsia="Times New Roman" w:hAnsi="Calibri Light" w:cs="Calibri Light"/>
                <w:color w:val="000000"/>
                <w:sz w:val="18"/>
                <w:szCs w:val="18"/>
                <w:lang w:eastAsia="en-AU"/>
                <w:rPrChange w:id="443" w:author="Serge Schuetz" w:date="2019-06-12T16:16:00Z">
                  <w:rPr>
                    <w:ins w:id="444" w:author="Serge Schuetz" w:date="2019-06-12T14:41:00Z"/>
                    <w:rFonts w:ascii="Calibri" w:eastAsia="Times New Roman" w:hAnsi="Calibri" w:cs="Calibri"/>
                    <w:color w:val="000000"/>
                    <w:sz w:val="20"/>
                    <w:szCs w:val="20"/>
                    <w:lang w:eastAsia="en-AU"/>
                  </w:rPr>
                </w:rPrChange>
              </w:rPr>
            </w:pPr>
            <w:ins w:id="445" w:author="Serge Schuetz" w:date="2019-06-12T14:41:00Z">
              <w:r w:rsidRPr="00E3751D">
                <w:rPr>
                  <w:rFonts w:ascii="Calibri Light" w:eastAsia="Times New Roman" w:hAnsi="Calibri Light" w:cs="Calibri Light"/>
                  <w:color w:val="000000"/>
                  <w:sz w:val="18"/>
                  <w:szCs w:val="18"/>
                  <w:lang w:eastAsia="en-AU"/>
                  <w:rPrChange w:id="446" w:author="Serge Schuetz" w:date="2019-06-12T16:16:00Z">
                    <w:rPr>
                      <w:rFonts w:ascii="Calibri" w:eastAsia="Times New Roman" w:hAnsi="Calibri" w:cs="Calibri"/>
                      <w:color w:val="000000"/>
                      <w:sz w:val="20"/>
                      <w:szCs w:val="20"/>
                      <w:lang w:eastAsia="en-AU"/>
                    </w:rPr>
                  </w:rPrChange>
                </w:rPr>
                <w:t>N/A</w:t>
              </w:r>
            </w:ins>
          </w:p>
        </w:tc>
        <w:tc>
          <w:tcPr>
            <w:tcW w:w="1360" w:type="dxa"/>
            <w:tcBorders>
              <w:top w:val="nil"/>
              <w:left w:val="nil"/>
              <w:bottom w:val="single" w:sz="4" w:space="0" w:color="auto"/>
              <w:right w:val="single" w:sz="4" w:space="0" w:color="auto"/>
            </w:tcBorders>
            <w:shd w:val="clear" w:color="auto" w:fill="auto"/>
            <w:noWrap/>
            <w:vAlign w:val="center"/>
            <w:hideMark/>
          </w:tcPr>
          <w:p w14:paraId="2A7DB4BE" w14:textId="77777777" w:rsidR="00C440B0" w:rsidRPr="00E3751D" w:rsidRDefault="00C440B0" w:rsidP="00C440B0">
            <w:pPr>
              <w:spacing w:after="0" w:line="240" w:lineRule="auto"/>
              <w:jc w:val="center"/>
              <w:rPr>
                <w:ins w:id="447" w:author="Serge Schuetz" w:date="2019-06-12T14:41:00Z"/>
                <w:rFonts w:ascii="Calibri Light" w:eastAsia="Times New Roman" w:hAnsi="Calibri Light" w:cs="Calibri Light"/>
                <w:color w:val="000000"/>
                <w:sz w:val="18"/>
                <w:szCs w:val="18"/>
                <w:lang w:eastAsia="en-AU"/>
                <w:rPrChange w:id="448" w:author="Serge Schuetz" w:date="2019-06-12T16:16:00Z">
                  <w:rPr>
                    <w:ins w:id="449" w:author="Serge Schuetz" w:date="2019-06-12T14:41:00Z"/>
                    <w:rFonts w:ascii="Calibri" w:eastAsia="Times New Roman" w:hAnsi="Calibri" w:cs="Calibri"/>
                    <w:color w:val="000000"/>
                    <w:sz w:val="20"/>
                    <w:szCs w:val="20"/>
                    <w:lang w:eastAsia="en-AU"/>
                  </w:rPr>
                </w:rPrChange>
              </w:rPr>
            </w:pPr>
            <w:ins w:id="450" w:author="Serge Schuetz" w:date="2019-06-12T14:41:00Z">
              <w:r w:rsidRPr="00E3751D">
                <w:rPr>
                  <w:rFonts w:ascii="Calibri Light" w:eastAsia="Times New Roman" w:hAnsi="Calibri Light" w:cs="Calibri Light"/>
                  <w:color w:val="000000"/>
                  <w:sz w:val="18"/>
                  <w:szCs w:val="18"/>
                  <w:lang w:eastAsia="en-AU"/>
                  <w:rPrChange w:id="451" w:author="Serge Schuetz" w:date="2019-06-12T16:16:00Z">
                    <w:rPr>
                      <w:rFonts w:ascii="Calibri" w:eastAsia="Times New Roman" w:hAnsi="Calibri" w:cs="Calibri"/>
                      <w:color w:val="000000"/>
                      <w:sz w:val="20"/>
                      <w:szCs w:val="20"/>
                      <w:lang w:eastAsia="en-AU"/>
                    </w:rPr>
                  </w:rPrChange>
                </w:rPr>
                <w:t>N/A</w:t>
              </w:r>
            </w:ins>
          </w:p>
        </w:tc>
      </w:tr>
    </w:tbl>
    <w:p w14:paraId="1E3F342A" w14:textId="685E0949" w:rsidR="00A55D22" w:rsidRPr="00210DEB" w:rsidRDefault="00A55D22" w:rsidP="00A55D22">
      <w:pPr>
        <w:rPr>
          <w:moveTo w:id="452" w:author="Serge Schuetz" w:date="2019-06-12T14:35:00Z"/>
          <w:rFonts w:asciiTheme="majorHAnsi" w:hAnsiTheme="majorHAnsi" w:cstheme="majorHAnsi"/>
          <w:b/>
          <w:bCs/>
        </w:rPr>
      </w:pPr>
      <w:moveToRangeStart w:id="453" w:author="Serge Schuetz" w:date="2019-06-12T14:35:00Z" w:name="move11242572"/>
      <w:moveTo w:id="454" w:author="Serge Schuetz" w:date="2019-06-12T14:35:00Z">
        <w:r w:rsidRPr="00CF5EFD">
          <w:rPr>
            <w:rFonts w:asciiTheme="majorHAnsi" w:hAnsiTheme="majorHAnsi" w:cstheme="majorHAnsi"/>
            <w:b/>
            <w:bCs/>
            <w:iCs/>
            <w:rPrChange w:id="455" w:author="Serge Schuetz" w:date="2019-06-12T14:39:00Z">
              <w:rPr>
                <w:rFonts w:asciiTheme="majorHAnsi" w:hAnsiTheme="majorHAnsi" w:cstheme="majorHAnsi"/>
                <w:b/>
                <w:bCs/>
              </w:rPr>
            </w:rPrChange>
          </w:rPr>
          <w:t>Endurance</w:t>
        </w:r>
        <w:r>
          <w:rPr>
            <w:rFonts w:asciiTheme="majorHAnsi" w:hAnsiTheme="majorHAnsi" w:cstheme="majorHAnsi"/>
            <w:b/>
            <w:bCs/>
          </w:rPr>
          <w:t xml:space="preserve"> Testing</w:t>
        </w:r>
      </w:moveTo>
    </w:p>
    <w:p w14:paraId="6AFBD848" w14:textId="1CE27A1E" w:rsidR="00275433" w:rsidRPr="003D429A" w:rsidRDefault="00A55D22">
      <w:pPr>
        <w:rPr>
          <w:ins w:id="456" w:author="Serge Schuetz" w:date="2019-06-12T14:28:00Z"/>
          <w:rFonts w:ascii="Calibri Light" w:hAnsi="Calibri Light" w:cs="Calibri Light"/>
          <w:i/>
          <w:sz w:val="18"/>
          <w:szCs w:val="18"/>
          <w:rPrChange w:id="457" w:author="Serge Schuetz" w:date="2019-06-12T16:18:00Z">
            <w:rPr>
              <w:ins w:id="458" w:author="Serge Schuetz" w:date="2019-06-12T14:28:00Z"/>
              <w:rFonts w:cstheme="majorHAnsi"/>
              <w:iCs/>
              <w:sz w:val="20"/>
              <w:szCs w:val="20"/>
            </w:rPr>
          </w:rPrChange>
        </w:rPr>
        <w:pPrChange w:id="459" w:author="Serge Schuetz" w:date="2019-06-12T14:39:00Z">
          <w:pPr>
            <w:pStyle w:val="ListParagraph"/>
            <w:numPr>
              <w:numId w:val="1"/>
            </w:numPr>
            <w:ind w:hanging="360"/>
          </w:pPr>
        </w:pPrChange>
      </w:pPr>
      <w:moveTo w:id="460" w:author="Serge Schuetz" w:date="2019-06-12T14:35:00Z">
        <w:r w:rsidRPr="003D429A">
          <w:rPr>
            <w:rFonts w:ascii="Calibri Light" w:hAnsi="Calibri Light" w:cs="Calibri Light"/>
            <w:sz w:val="18"/>
            <w:szCs w:val="18"/>
            <w:rPrChange w:id="461" w:author="Serge Schuetz" w:date="2019-06-12T16:18:00Z">
              <w:rPr/>
            </w:rPrChange>
          </w:rPr>
          <w:t xml:space="preserve">Testing the application with a significant load </w:t>
        </w:r>
      </w:moveTo>
      <w:ins w:id="462" w:author="Serge Schuetz" w:date="2019-06-13T11:06:00Z">
        <w:r w:rsidR="00BA3A23">
          <w:rPr>
            <w:rFonts w:ascii="Calibri Light" w:hAnsi="Calibri Light" w:cs="Calibri Light"/>
            <w:sz w:val="18"/>
            <w:szCs w:val="18"/>
          </w:rPr>
          <w:t xml:space="preserve">(Workload </w:t>
        </w:r>
        <w:r w:rsidR="006B6DB9">
          <w:rPr>
            <w:rFonts w:ascii="Calibri Light" w:hAnsi="Calibri Light" w:cs="Calibri Light"/>
            <w:sz w:val="18"/>
            <w:szCs w:val="18"/>
          </w:rPr>
          <w:t xml:space="preserve">usage </w:t>
        </w:r>
        <w:r w:rsidR="00BA3A23">
          <w:rPr>
            <w:rFonts w:ascii="Calibri Light" w:hAnsi="Calibri Light" w:cs="Calibri Light"/>
            <w:sz w:val="18"/>
            <w:szCs w:val="18"/>
          </w:rPr>
          <w:t xml:space="preserve">model – see above) </w:t>
        </w:r>
      </w:ins>
      <w:moveTo w:id="463" w:author="Serge Schuetz" w:date="2019-06-12T14:35:00Z">
        <w:r w:rsidRPr="003D429A">
          <w:rPr>
            <w:rFonts w:ascii="Calibri Light" w:hAnsi="Calibri Light" w:cs="Calibri Light"/>
            <w:sz w:val="18"/>
            <w:szCs w:val="18"/>
            <w:rPrChange w:id="464" w:author="Serge Schuetz" w:date="2019-06-12T16:18:00Z">
              <w:rPr/>
            </w:rPrChange>
          </w:rPr>
          <w:t xml:space="preserve">over an extended period of </w:t>
        </w:r>
        <w:del w:id="465" w:author="Serge Schuetz" w:date="2019-06-12T16:49:00Z">
          <w:r w:rsidRPr="003D429A" w:rsidDel="00EE29E4">
            <w:rPr>
              <w:rFonts w:ascii="Calibri Light" w:hAnsi="Calibri Light" w:cs="Calibri Light"/>
              <w:sz w:val="18"/>
              <w:szCs w:val="18"/>
              <w:rPrChange w:id="466" w:author="Serge Schuetz" w:date="2019-06-12T16:18:00Z">
                <w:rPr/>
              </w:rPrChange>
            </w:rPr>
            <w:delText>time</w:delText>
          </w:r>
        </w:del>
      </w:moveTo>
      <w:ins w:id="467" w:author="Serge Schuetz" w:date="2019-06-12T16:49:00Z">
        <w:r w:rsidR="00EE29E4">
          <w:rPr>
            <w:rFonts w:ascii="Calibri Light" w:hAnsi="Calibri Light" w:cs="Calibri Light"/>
            <w:sz w:val="18"/>
            <w:szCs w:val="18"/>
          </w:rPr>
          <w:t>33 hours</w:t>
        </w:r>
      </w:ins>
      <w:moveTo w:id="468" w:author="Serge Schuetz" w:date="2019-06-12T14:35:00Z">
        <w:r w:rsidRPr="003D429A">
          <w:rPr>
            <w:rFonts w:ascii="Calibri Light" w:hAnsi="Calibri Light" w:cs="Calibri Light"/>
            <w:sz w:val="18"/>
            <w:szCs w:val="18"/>
            <w:rPrChange w:id="469" w:author="Serge Schuetz" w:date="2019-06-12T16:18:00Z">
              <w:rPr/>
            </w:rPrChange>
          </w:rPr>
          <w:t>, to evaluate the behaviour of the application, specific to memory consumption and utilization under sustained use.</w:t>
        </w:r>
      </w:moveTo>
      <w:moveToRangeEnd w:id="453"/>
      <w:ins w:id="470" w:author="Serge Schuetz" w:date="2019-06-12T16:35:00Z">
        <w:r w:rsidR="00FC4B8B">
          <w:rPr>
            <w:rFonts w:ascii="Calibri Light" w:hAnsi="Calibri Light" w:cs="Calibri Light"/>
            <w:sz w:val="18"/>
            <w:szCs w:val="18"/>
          </w:rPr>
          <w:t xml:space="preserve"> CPU Utilization under sustained </w:t>
        </w:r>
        <w:r w:rsidR="00E3117B">
          <w:rPr>
            <w:rFonts w:ascii="Calibri Light" w:hAnsi="Calibri Light" w:cs="Calibri Light"/>
            <w:sz w:val="18"/>
            <w:szCs w:val="18"/>
          </w:rPr>
          <w:t xml:space="preserve">use </w:t>
        </w:r>
      </w:ins>
      <w:ins w:id="471" w:author="Serge Schuetz" w:date="2019-06-12T16:48:00Z">
        <w:r w:rsidR="00EF31A7">
          <w:rPr>
            <w:rFonts w:ascii="Calibri Light" w:hAnsi="Calibri Light" w:cs="Calibri Light"/>
            <w:sz w:val="18"/>
            <w:szCs w:val="18"/>
          </w:rPr>
          <w:t>of 33 hours</w:t>
        </w:r>
        <w:r w:rsidR="00E65576">
          <w:rPr>
            <w:rFonts w:ascii="Calibri Light" w:hAnsi="Calibri Light" w:cs="Calibri Light"/>
            <w:sz w:val="18"/>
            <w:szCs w:val="18"/>
          </w:rPr>
          <w:t xml:space="preserve">, </w:t>
        </w:r>
      </w:ins>
      <w:ins w:id="472" w:author="Serge Schuetz" w:date="2019-06-12T16:35:00Z">
        <w:r w:rsidR="00FC4B8B">
          <w:rPr>
            <w:rFonts w:ascii="Calibri Light" w:hAnsi="Calibri Light" w:cs="Calibri Light"/>
            <w:sz w:val="18"/>
            <w:szCs w:val="18"/>
          </w:rPr>
          <w:t>peak</w:t>
        </w:r>
        <w:r w:rsidR="00E3117B">
          <w:rPr>
            <w:rFonts w:ascii="Calibri Light" w:hAnsi="Calibri Light" w:cs="Calibri Light"/>
            <w:sz w:val="18"/>
            <w:szCs w:val="18"/>
          </w:rPr>
          <w:t>ed</w:t>
        </w:r>
        <w:r w:rsidR="00FC4B8B">
          <w:rPr>
            <w:rFonts w:ascii="Calibri Light" w:hAnsi="Calibri Light" w:cs="Calibri Light"/>
            <w:sz w:val="18"/>
            <w:szCs w:val="18"/>
          </w:rPr>
          <w:t xml:space="preserve"> to 13%</w:t>
        </w:r>
      </w:ins>
      <w:ins w:id="473" w:author="Serge Schuetz" w:date="2019-06-13T10:54:00Z">
        <w:r w:rsidR="00B33AA8">
          <w:rPr>
            <w:rFonts w:ascii="Calibri Light" w:hAnsi="Calibri Light" w:cs="Calibri Light"/>
            <w:sz w:val="18"/>
            <w:szCs w:val="18"/>
          </w:rPr>
          <w:t xml:space="preserve"> and no memory leaks were observed.</w:t>
        </w:r>
      </w:ins>
    </w:p>
    <w:tbl>
      <w:tblPr>
        <w:tblW w:w="14880" w:type="dxa"/>
        <w:tblLook w:val="04A0" w:firstRow="1" w:lastRow="0" w:firstColumn="1" w:lastColumn="0" w:noHBand="0" w:noVBand="1"/>
      </w:tblPr>
      <w:tblGrid>
        <w:gridCol w:w="440"/>
        <w:gridCol w:w="4460"/>
        <w:gridCol w:w="1460"/>
        <w:gridCol w:w="2100"/>
        <w:gridCol w:w="1260"/>
        <w:gridCol w:w="1260"/>
        <w:gridCol w:w="1220"/>
        <w:gridCol w:w="1320"/>
        <w:gridCol w:w="1360"/>
      </w:tblGrid>
      <w:tr w:rsidR="00994A0D" w:rsidRPr="00062F42" w14:paraId="125ABAAF" w14:textId="77777777" w:rsidTr="00062F42">
        <w:trPr>
          <w:trHeight w:val="290"/>
          <w:ins w:id="474" w:author="Serge Schuetz" w:date="2019-06-12T14:29:00Z"/>
        </w:trPr>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6086C9" w14:textId="77777777" w:rsidR="00062F42" w:rsidRPr="00062F42" w:rsidRDefault="00062F42" w:rsidP="00062F42">
            <w:pPr>
              <w:spacing w:after="0" w:line="240" w:lineRule="auto"/>
              <w:rPr>
                <w:ins w:id="475" w:author="Serge Schuetz" w:date="2019-06-12T14:29:00Z"/>
                <w:rFonts w:ascii="Calibri" w:eastAsia="Times New Roman" w:hAnsi="Calibri" w:cs="Calibri"/>
                <w:b/>
                <w:bCs/>
                <w:color w:val="000000"/>
                <w:sz w:val="20"/>
                <w:szCs w:val="20"/>
                <w:lang w:eastAsia="en-AU"/>
              </w:rPr>
            </w:pPr>
            <w:ins w:id="476" w:author="Serge Schuetz" w:date="2019-06-12T14:29:00Z">
              <w:r w:rsidRPr="00062F42">
                <w:rPr>
                  <w:rFonts w:ascii="Calibri" w:eastAsia="Times New Roman" w:hAnsi="Calibri" w:cs="Calibri"/>
                  <w:b/>
                  <w:bCs/>
                  <w:color w:val="000000"/>
                  <w:sz w:val="20"/>
                  <w:szCs w:val="20"/>
                  <w:lang w:eastAsia="en-AU"/>
                </w:rPr>
                <w:t> </w:t>
              </w:r>
            </w:ins>
          </w:p>
        </w:tc>
        <w:tc>
          <w:tcPr>
            <w:tcW w:w="4460" w:type="dxa"/>
            <w:tcBorders>
              <w:top w:val="single" w:sz="4" w:space="0" w:color="auto"/>
              <w:left w:val="nil"/>
              <w:bottom w:val="single" w:sz="4" w:space="0" w:color="auto"/>
              <w:right w:val="single" w:sz="4" w:space="0" w:color="auto"/>
            </w:tcBorders>
            <w:shd w:val="clear" w:color="auto" w:fill="auto"/>
            <w:noWrap/>
            <w:vAlign w:val="bottom"/>
            <w:hideMark/>
          </w:tcPr>
          <w:p w14:paraId="361FC4AE" w14:textId="77777777" w:rsidR="00062F42" w:rsidRPr="00062F42" w:rsidRDefault="00062F42" w:rsidP="00062F42">
            <w:pPr>
              <w:spacing w:after="0" w:line="240" w:lineRule="auto"/>
              <w:rPr>
                <w:ins w:id="477" w:author="Serge Schuetz" w:date="2019-06-12T14:29:00Z"/>
                <w:rFonts w:ascii="Calibri" w:eastAsia="Times New Roman" w:hAnsi="Calibri" w:cs="Calibri"/>
                <w:color w:val="000000"/>
                <w:sz w:val="20"/>
                <w:szCs w:val="20"/>
                <w:lang w:eastAsia="en-AU"/>
              </w:rPr>
            </w:pPr>
            <w:ins w:id="478" w:author="Serge Schuetz" w:date="2019-06-12T14:29:00Z">
              <w:r w:rsidRPr="00062F42">
                <w:rPr>
                  <w:rFonts w:ascii="Calibri" w:eastAsia="Times New Roman" w:hAnsi="Calibri" w:cs="Calibri"/>
                  <w:color w:val="000000"/>
                  <w:sz w:val="20"/>
                  <w:szCs w:val="20"/>
                  <w:lang w:eastAsia="en-AU"/>
                </w:rPr>
                <w:t> </w:t>
              </w:r>
            </w:ins>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7BC92432" w14:textId="77777777" w:rsidR="00062F42" w:rsidRPr="00062F42" w:rsidRDefault="00062F42" w:rsidP="00062F42">
            <w:pPr>
              <w:spacing w:after="0" w:line="240" w:lineRule="auto"/>
              <w:rPr>
                <w:ins w:id="479" w:author="Serge Schuetz" w:date="2019-06-12T14:29:00Z"/>
                <w:rFonts w:ascii="Calibri" w:eastAsia="Times New Roman" w:hAnsi="Calibri" w:cs="Calibri"/>
                <w:color w:val="000000"/>
                <w:sz w:val="20"/>
                <w:szCs w:val="20"/>
                <w:lang w:eastAsia="en-AU"/>
              </w:rPr>
            </w:pPr>
            <w:ins w:id="480" w:author="Serge Schuetz" w:date="2019-06-12T14:29:00Z">
              <w:r w:rsidRPr="00062F42">
                <w:rPr>
                  <w:rFonts w:ascii="Calibri" w:eastAsia="Times New Roman" w:hAnsi="Calibri" w:cs="Calibri"/>
                  <w:color w:val="000000"/>
                  <w:sz w:val="20"/>
                  <w:szCs w:val="20"/>
                  <w:lang w:eastAsia="en-AU"/>
                </w:rPr>
                <w:t> </w:t>
              </w:r>
            </w:ins>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6E7E7BF6" w14:textId="77777777" w:rsidR="00062F42" w:rsidRPr="00062F42" w:rsidRDefault="00062F42" w:rsidP="00062F42">
            <w:pPr>
              <w:spacing w:after="0" w:line="240" w:lineRule="auto"/>
              <w:rPr>
                <w:ins w:id="481" w:author="Serge Schuetz" w:date="2019-06-12T14:29:00Z"/>
                <w:rFonts w:ascii="Calibri" w:eastAsia="Times New Roman" w:hAnsi="Calibri" w:cs="Calibri"/>
                <w:color w:val="000000"/>
                <w:sz w:val="20"/>
                <w:szCs w:val="20"/>
                <w:lang w:eastAsia="en-AU"/>
              </w:rPr>
            </w:pPr>
            <w:ins w:id="482" w:author="Serge Schuetz" w:date="2019-06-12T14:29:00Z">
              <w:r w:rsidRPr="00062F42">
                <w:rPr>
                  <w:rFonts w:ascii="Calibri" w:eastAsia="Times New Roman" w:hAnsi="Calibri" w:cs="Calibri"/>
                  <w:color w:val="000000"/>
                  <w:sz w:val="20"/>
                  <w:szCs w:val="20"/>
                  <w:lang w:eastAsia="en-AU"/>
                </w:rPr>
                <w:t> </w:t>
              </w:r>
            </w:ins>
          </w:p>
        </w:tc>
        <w:tc>
          <w:tcPr>
            <w:tcW w:w="2520" w:type="dxa"/>
            <w:gridSpan w:val="2"/>
            <w:tcBorders>
              <w:top w:val="single" w:sz="4" w:space="0" w:color="auto"/>
              <w:left w:val="nil"/>
              <w:bottom w:val="single" w:sz="4" w:space="0" w:color="auto"/>
              <w:right w:val="single" w:sz="4" w:space="0" w:color="auto"/>
            </w:tcBorders>
            <w:shd w:val="clear" w:color="000000" w:fill="DDEBF7"/>
            <w:noWrap/>
            <w:vAlign w:val="bottom"/>
            <w:hideMark/>
          </w:tcPr>
          <w:p w14:paraId="0566787E" w14:textId="77777777" w:rsidR="00062F42" w:rsidRPr="00062F42" w:rsidRDefault="00062F42" w:rsidP="00062F42">
            <w:pPr>
              <w:spacing w:after="0" w:line="240" w:lineRule="auto"/>
              <w:jc w:val="center"/>
              <w:rPr>
                <w:ins w:id="483" w:author="Serge Schuetz" w:date="2019-06-12T14:29:00Z"/>
                <w:rFonts w:ascii="Calibri" w:eastAsia="Times New Roman" w:hAnsi="Calibri" w:cs="Calibri"/>
                <w:b/>
                <w:bCs/>
                <w:color w:val="000000"/>
                <w:lang w:eastAsia="en-AU"/>
              </w:rPr>
            </w:pPr>
            <w:ins w:id="484" w:author="Serge Schuetz" w:date="2019-06-12T14:29:00Z">
              <w:r w:rsidRPr="00062F42">
                <w:rPr>
                  <w:rFonts w:ascii="Calibri" w:eastAsia="Times New Roman" w:hAnsi="Calibri" w:cs="Calibri"/>
                  <w:b/>
                  <w:bCs/>
                  <w:color w:val="000000"/>
                  <w:lang w:eastAsia="en-AU"/>
                </w:rPr>
                <w:t xml:space="preserve"> SLA</w:t>
              </w:r>
            </w:ins>
          </w:p>
        </w:tc>
        <w:tc>
          <w:tcPr>
            <w:tcW w:w="3900" w:type="dxa"/>
            <w:gridSpan w:val="3"/>
            <w:tcBorders>
              <w:top w:val="single" w:sz="4" w:space="0" w:color="auto"/>
              <w:left w:val="nil"/>
              <w:bottom w:val="single" w:sz="4" w:space="0" w:color="auto"/>
              <w:right w:val="single" w:sz="4" w:space="0" w:color="auto"/>
            </w:tcBorders>
            <w:shd w:val="clear" w:color="000000" w:fill="FFF2CC"/>
            <w:noWrap/>
            <w:vAlign w:val="bottom"/>
            <w:hideMark/>
          </w:tcPr>
          <w:p w14:paraId="47293172" w14:textId="77777777" w:rsidR="00062F42" w:rsidRPr="00062F42" w:rsidRDefault="00062F42" w:rsidP="00062F42">
            <w:pPr>
              <w:spacing w:after="0" w:line="240" w:lineRule="auto"/>
              <w:jc w:val="center"/>
              <w:rPr>
                <w:ins w:id="485" w:author="Serge Schuetz" w:date="2019-06-12T14:29:00Z"/>
                <w:rFonts w:ascii="Calibri" w:eastAsia="Times New Roman" w:hAnsi="Calibri" w:cs="Calibri"/>
                <w:b/>
                <w:bCs/>
                <w:color w:val="000000"/>
                <w:lang w:eastAsia="en-AU"/>
              </w:rPr>
            </w:pPr>
            <w:ins w:id="486" w:author="Serge Schuetz" w:date="2019-06-12T14:29:00Z">
              <w:r w:rsidRPr="00062F42">
                <w:rPr>
                  <w:rFonts w:ascii="Calibri" w:eastAsia="Times New Roman" w:hAnsi="Calibri" w:cs="Calibri"/>
                  <w:b/>
                  <w:bCs/>
                  <w:color w:val="000000"/>
                  <w:lang w:eastAsia="en-AU"/>
                </w:rPr>
                <w:t xml:space="preserve">Performance </w:t>
              </w:r>
              <w:proofErr w:type="gramStart"/>
              <w:r w:rsidRPr="00062F42">
                <w:rPr>
                  <w:rFonts w:ascii="Calibri" w:eastAsia="Times New Roman" w:hAnsi="Calibri" w:cs="Calibri"/>
                  <w:b/>
                  <w:bCs/>
                  <w:color w:val="000000"/>
                  <w:lang w:eastAsia="en-AU"/>
                </w:rPr>
                <w:t>Test  Results</w:t>
              </w:r>
              <w:proofErr w:type="gramEnd"/>
            </w:ins>
          </w:p>
        </w:tc>
      </w:tr>
      <w:tr w:rsidR="00994A0D" w:rsidRPr="00062F42" w14:paraId="495EE3CD" w14:textId="77777777" w:rsidTr="00062F42">
        <w:trPr>
          <w:trHeight w:val="780"/>
          <w:ins w:id="487" w:author="Serge Schuetz" w:date="2019-06-12T14:29:00Z"/>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3DB87E00" w14:textId="77777777" w:rsidR="00062F42" w:rsidRPr="00062F42" w:rsidRDefault="00062F42" w:rsidP="00062F42">
            <w:pPr>
              <w:spacing w:after="0" w:line="240" w:lineRule="auto"/>
              <w:jc w:val="center"/>
              <w:rPr>
                <w:ins w:id="488" w:author="Serge Schuetz" w:date="2019-06-12T14:29:00Z"/>
                <w:rFonts w:ascii="Calibri" w:eastAsia="Times New Roman" w:hAnsi="Calibri" w:cs="Calibri"/>
                <w:b/>
                <w:bCs/>
                <w:color w:val="000000"/>
                <w:sz w:val="20"/>
                <w:szCs w:val="20"/>
                <w:lang w:eastAsia="en-AU"/>
              </w:rPr>
            </w:pPr>
            <w:ins w:id="489" w:author="Serge Schuetz" w:date="2019-06-12T14:29:00Z">
              <w:r w:rsidRPr="00062F42">
                <w:rPr>
                  <w:rFonts w:ascii="Calibri" w:eastAsia="Times New Roman" w:hAnsi="Calibri" w:cs="Calibri"/>
                  <w:b/>
                  <w:bCs/>
                  <w:color w:val="000000"/>
                  <w:sz w:val="20"/>
                  <w:szCs w:val="20"/>
                  <w:lang w:eastAsia="en-AU"/>
                </w:rPr>
                <w:t>#</w:t>
              </w:r>
            </w:ins>
          </w:p>
        </w:tc>
        <w:tc>
          <w:tcPr>
            <w:tcW w:w="4460" w:type="dxa"/>
            <w:tcBorders>
              <w:top w:val="nil"/>
              <w:left w:val="nil"/>
              <w:bottom w:val="single" w:sz="4" w:space="0" w:color="auto"/>
              <w:right w:val="single" w:sz="4" w:space="0" w:color="auto"/>
            </w:tcBorders>
            <w:shd w:val="clear" w:color="auto" w:fill="auto"/>
            <w:noWrap/>
            <w:vAlign w:val="center"/>
            <w:hideMark/>
          </w:tcPr>
          <w:p w14:paraId="69C6A934" w14:textId="77777777" w:rsidR="00062F42" w:rsidRPr="00062F42" w:rsidRDefault="00062F42" w:rsidP="00062F42">
            <w:pPr>
              <w:spacing w:after="0" w:line="240" w:lineRule="auto"/>
              <w:jc w:val="center"/>
              <w:rPr>
                <w:ins w:id="490" w:author="Serge Schuetz" w:date="2019-06-12T14:29:00Z"/>
                <w:rFonts w:ascii="Calibri" w:eastAsia="Times New Roman" w:hAnsi="Calibri" w:cs="Calibri"/>
                <w:b/>
                <w:bCs/>
                <w:color w:val="000000"/>
                <w:sz w:val="20"/>
                <w:szCs w:val="20"/>
                <w:lang w:eastAsia="en-AU"/>
              </w:rPr>
            </w:pPr>
            <w:ins w:id="491" w:author="Serge Schuetz" w:date="2019-06-12T14:29:00Z">
              <w:r w:rsidRPr="00062F42">
                <w:rPr>
                  <w:rFonts w:ascii="Calibri" w:eastAsia="Times New Roman" w:hAnsi="Calibri" w:cs="Calibri"/>
                  <w:b/>
                  <w:bCs/>
                  <w:color w:val="000000"/>
                  <w:sz w:val="20"/>
                  <w:szCs w:val="20"/>
                  <w:lang w:eastAsia="en-AU"/>
                </w:rPr>
                <w:t>Test</w:t>
              </w:r>
            </w:ins>
          </w:p>
        </w:tc>
        <w:tc>
          <w:tcPr>
            <w:tcW w:w="1460" w:type="dxa"/>
            <w:tcBorders>
              <w:top w:val="nil"/>
              <w:left w:val="nil"/>
              <w:bottom w:val="single" w:sz="4" w:space="0" w:color="auto"/>
              <w:right w:val="single" w:sz="4" w:space="0" w:color="auto"/>
            </w:tcBorders>
            <w:shd w:val="clear" w:color="auto" w:fill="auto"/>
            <w:noWrap/>
            <w:vAlign w:val="center"/>
            <w:hideMark/>
          </w:tcPr>
          <w:p w14:paraId="05561C9E" w14:textId="77777777" w:rsidR="00062F42" w:rsidRPr="00062F42" w:rsidRDefault="00062F42" w:rsidP="00062F42">
            <w:pPr>
              <w:spacing w:after="0" w:line="240" w:lineRule="auto"/>
              <w:jc w:val="center"/>
              <w:rPr>
                <w:ins w:id="492" w:author="Serge Schuetz" w:date="2019-06-12T14:29:00Z"/>
                <w:rFonts w:ascii="Calibri" w:eastAsia="Times New Roman" w:hAnsi="Calibri" w:cs="Calibri"/>
                <w:b/>
                <w:bCs/>
                <w:color w:val="000000"/>
                <w:sz w:val="20"/>
                <w:szCs w:val="20"/>
                <w:lang w:eastAsia="en-AU"/>
              </w:rPr>
            </w:pPr>
            <w:ins w:id="493" w:author="Serge Schuetz" w:date="2019-06-12T14:29:00Z">
              <w:r w:rsidRPr="00062F42">
                <w:rPr>
                  <w:rFonts w:ascii="Calibri" w:eastAsia="Times New Roman" w:hAnsi="Calibri" w:cs="Calibri"/>
                  <w:b/>
                  <w:bCs/>
                  <w:color w:val="000000"/>
                  <w:sz w:val="20"/>
                  <w:szCs w:val="20"/>
                  <w:lang w:eastAsia="en-AU"/>
                </w:rPr>
                <w:t>Status (vs SLA)</w:t>
              </w:r>
            </w:ins>
          </w:p>
        </w:tc>
        <w:tc>
          <w:tcPr>
            <w:tcW w:w="2100" w:type="dxa"/>
            <w:tcBorders>
              <w:top w:val="nil"/>
              <w:left w:val="nil"/>
              <w:bottom w:val="single" w:sz="4" w:space="0" w:color="auto"/>
              <w:right w:val="single" w:sz="4" w:space="0" w:color="auto"/>
            </w:tcBorders>
            <w:shd w:val="clear" w:color="auto" w:fill="auto"/>
            <w:noWrap/>
            <w:vAlign w:val="center"/>
            <w:hideMark/>
          </w:tcPr>
          <w:p w14:paraId="53947C04" w14:textId="77777777" w:rsidR="00062F42" w:rsidRPr="00062F42" w:rsidRDefault="00062F42" w:rsidP="00062F42">
            <w:pPr>
              <w:spacing w:after="0" w:line="240" w:lineRule="auto"/>
              <w:jc w:val="center"/>
              <w:rPr>
                <w:ins w:id="494" w:author="Serge Schuetz" w:date="2019-06-12T14:29:00Z"/>
                <w:rFonts w:ascii="Calibri" w:eastAsia="Times New Roman" w:hAnsi="Calibri" w:cs="Calibri"/>
                <w:b/>
                <w:bCs/>
                <w:color w:val="000000"/>
                <w:sz w:val="20"/>
                <w:szCs w:val="20"/>
                <w:lang w:eastAsia="en-AU"/>
              </w:rPr>
            </w:pPr>
            <w:ins w:id="495" w:author="Serge Schuetz" w:date="2019-06-12T14:29:00Z">
              <w:r w:rsidRPr="00062F42">
                <w:rPr>
                  <w:rFonts w:ascii="Calibri" w:eastAsia="Times New Roman" w:hAnsi="Calibri" w:cs="Calibri"/>
                  <w:b/>
                  <w:bCs/>
                  <w:color w:val="000000"/>
                  <w:sz w:val="20"/>
                  <w:szCs w:val="20"/>
                  <w:lang w:eastAsia="en-AU"/>
                </w:rPr>
                <w:t>Run Date</w:t>
              </w:r>
            </w:ins>
          </w:p>
        </w:tc>
        <w:tc>
          <w:tcPr>
            <w:tcW w:w="1260" w:type="dxa"/>
            <w:tcBorders>
              <w:top w:val="nil"/>
              <w:left w:val="nil"/>
              <w:bottom w:val="single" w:sz="4" w:space="0" w:color="auto"/>
              <w:right w:val="single" w:sz="4" w:space="0" w:color="auto"/>
            </w:tcBorders>
            <w:shd w:val="clear" w:color="auto" w:fill="auto"/>
            <w:vAlign w:val="center"/>
            <w:hideMark/>
          </w:tcPr>
          <w:p w14:paraId="02667C26" w14:textId="77777777" w:rsidR="00062F42" w:rsidRPr="00062F42" w:rsidRDefault="00062F42" w:rsidP="00062F42">
            <w:pPr>
              <w:spacing w:after="0" w:line="240" w:lineRule="auto"/>
              <w:jc w:val="center"/>
              <w:rPr>
                <w:ins w:id="496" w:author="Serge Schuetz" w:date="2019-06-12T14:29:00Z"/>
                <w:rFonts w:ascii="Calibri" w:eastAsia="Times New Roman" w:hAnsi="Calibri" w:cs="Calibri"/>
                <w:b/>
                <w:bCs/>
                <w:color w:val="000000"/>
                <w:sz w:val="20"/>
                <w:szCs w:val="20"/>
                <w:lang w:eastAsia="en-AU"/>
              </w:rPr>
            </w:pPr>
            <w:ins w:id="497" w:author="Serge Schuetz" w:date="2019-06-12T14:29:00Z">
              <w:r w:rsidRPr="00062F42">
                <w:rPr>
                  <w:rFonts w:ascii="Calibri" w:eastAsia="Times New Roman" w:hAnsi="Calibri" w:cs="Calibri"/>
                  <w:b/>
                  <w:bCs/>
                  <w:color w:val="000000"/>
                  <w:sz w:val="20"/>
                  <w:szCs w:val="20"/>
                  <w:lang w:eastAsia="en-AU"/>
                </w:rPr>
                <w:t>Request Size</w:t>
              </w:r>
            </w:ins>
          </w:p>
        </w:tc>
        <w:tc>
          <w:tcPr>
            <w:tcW w:w="1260" w:type="dxa"/>
            <w:tcBorders>
              <w:top w:val="nil"/>
              <w:left w:val="nil"/>
              <w:bottom w:val="single" w:sz="4" w:space="0" w:color="auto"/>
              <w:right w:val="single" w:sz="4" w:space="0" w:color="auto"/>
            </w:tcBorders>
            <w:shd w:val="clear" w:color="auto" w:fill="auto"/>
            <w:vAlign w:val="center"/>
            <w:hideMark/>
          </w:tcPr>
          <w:p w14:paraId="30B5775A" w14:textId="77777777" w:rsidR="00062F42" w:rsidRPr="00062F42" w:rsidRDefault="00062F42" w:rsidP="00062F42">
            <w:pPr>
              <w:spacing w:after="0" w:line="240" w:lineRule="auto"/>
              <w:jc w:val="center"/>
              <w:rPr>
                <w:ins w:id="498" w:author="Serge Schuetz" w:date="2019-06-12T14:29:00Z"/>
                <w:rFonts w:ascii="Calibri" w:eastAsia="Times New Roman" w:hAnsi="Calibri" w:cs="Calibri"/>
                <w:b/>
                <w:bCs/>
                <w:color w:val="000000"/>
                <w:sz w:val="20"/>
                <w:szCs w:val="20"/>
                <w:lang w:eastAsia="en-AU"/>
              </w:rPr>
            </w:pPr>
            <w:ins w:id="499" w:author="Serge Schuetz" w:date="2019-06-12T14:29:00Z">
              <w:r w:rsidRPr="00062F42">
                <w:rPr>
                  <w:rFonts w:ascii="Calibri" w:eastAsia="Times New Roman" w:hAnsi="Calibri" w:cs="Calibri"/>
                  <w:b/>
                  <w:bCs/>
                  <w:color w:val="000000"/>
                  <w:sz w:val="20"/>
                  <w:szCs w:val="20"/>
                  <w:lang w:eastAsia="en-AU"/>
                </w:rPr>
                <w:t>SLA Response Time in Minutes</w:t>
              </w:r>
            </w:ins>
          </w:p>
        </w:tc>
        <w:tc>
          <w:tcPr>
            <w:tcW w:w="1220" w:type="dxa"/>
            <w:tcBorders>
              <w:top w:val="nil"/>
              <w:left w:val="nil"/>
              <w:bottom w:val="single" w:sz="4" w:space="0" w:color="auto"/>
              <w:right w:val="single" w:sz="4" w:space="0" w:color="auto"/>
            </w:tcBorders>
            <w:shd w:val="clear" w:color="auto" w:fill="auto"/>
            <w:vAlign w:val="center"/>
            <w:hideMark/>
          </w:tcPr>
          <w:p w14:paraId="3CB07E5B" w14:textId="77777777" w:rsidR="00062F42" w:rsidRPr="00062F42" w:rsidRDefault="00062F42" w:rsidP="00062F42">
            <w:pPr>
              <w:spacing w:after="0" w:line="240" w:lineRule="auto"/>
              <w:jc w:val="center"/>
              <w:rPr>
                <w:ins w:id="500" w:author="Serge Schuetz" w:date="2019-06-12T14:29:00Z"/>
                <w:rFonts w:ascii="Calibri" w:eastAsia="Times New Roman" w:hAnsi="Calibri" w:cs="Calibri"/>
                <w:b/>
                <w:bCs/>
                <w:color w:val="000000"/>
                <w:sz w:val="20"/>
                <w:szCs w:val="20"/>
                <w:lang w:eastAsia="en-AU"/>
              </w:rPr>
            </w:pPr>
            <w:ins w:id="501" w:author="Serge Schuetz" w:date="2019-06-12T14:29:00Z">
              <w:r w:rsidRPr="00062F42">
                <w:rPr>
                  <w:rFonts w:ascii="Calibri" w:eastAsia="Times New Roman" w:hAnsi="Calibri" w:cs="Calibri"/>
                  <w:b/>
                  <w:bCs/>
                  <w:color w:val="000000"/>
                  <w:sz w:val="20"/>
                  <w:szCs w:val="20"/>
                  <w:lang w:eastAsia="en-AU"/>
                </w:rPr>
                <w:t>Request Size executed</w:t>
              </w:r>
            </w:ins>
          </w:p>
        </w:tc>
        <w:tc>
          <w:tcPr>
            <w:tcW w:w="1320" w:type="dxa"/>
            <w:tcBorders>
              <w:top w:val="nil"/>
              <w:left w:val="nil"/>
              <w:bottom w:val="single" w:sz="4" w:space="0" w:color="auto"/>
              <w:right w:val="single" w:sz="4" w:space="0" w:color="auto"/>
            </w:tcBorders>
            <w:shd w:val="clear" w:color="auto" w:fill="auto"/>
            <w:vAlign w:val="center"/>
            <w:hideMark/>
          </w:tcPr>
          <w:p w14:paraId="59EC3E8D" w14:textId="77777777" w:rsidR="00062F42" w:rsidRPr="00062F42" w:rsidRDefault="00062F42" w:rsidP="00062F42">
            <w:pPr>
              <w:spacing w:after="0" w:line="240" w:lineRule="auto"/>
              <w:jc w:val="center"/>
              <w:rPr>
                <w:ins w:id="502" w:author="Serge Schuetz" w:date="2019-06-12T14:29:00Z"/>
                <w:rFonts w:ascii="Calibri" w:eastAsia="Times New Roman" w:hAnsi="Calibri" w:cs="Calibri"/>
                <w:b/>
                <w:bCs/>
                <w:color w:val="000000"/>
                <w:sz w:val="20"/>
                <w:szCs w:val="20"/>
                <w:lang w:eastAsia="en-AU"/>
              </w:rPr>
            </w:pPr>
            <w:ins w:id="503" w:author="Serge Schuetz" w:date="2019-06-12T14:29:00Z">
              <w:r w:rsidRPr="00062F42">
                <w:rPr>
                  <w:rFonts w:ascii="Calibri" w:eastAsia="Times New Roman" w:hAnsi="Calibri" w:cs="Calibri"/>
                  <w:b/>
                  <w:bCs/>
                  <w:color w:val="000000"/>
                  <w:sz w:val="20"/>
                  <w:szCs w:val="20"/>
                  <w:lang w:eastAsia="en-AU"/>
                </w:rPr>
                <w:t>Response Time (Minutes)</w:t>
              </w:r>
            </w:ins>
          </w:p>
        </w:tc>
        <w:tc>
          <w:tcPr>
            <w:tcW w:w="1360" w:type="dxa"/>
            <w:tcBorders>
              <w:top w:val="nil"/>
              <w:left w:val="nil"/>
              <w:bottom w:val="single" w:sz="4" w:space="0" w:color="auto"/>
              <w:right w:val="single" w:sz="4" w:space="0" w:color="auto"/>
            </w:tcBorders>
            <w:shd w:val="clear" w:color="auto" w:fill="auto"/>
            <w:vAlign w:val="center"/>
            <w:hideMark/>
          </w:tcPr>
          <w:p w14:paraId="57288ABA" w14:textId="77777777" w:rsidR="00062F42" w:rsidRPr="00062F42" w:rsidRDefault="00062F42" w:rsidP="00062F42">
            <w:pPr>
              <w:spacing w:after="0" w:line="240" w:lineRule="auto"/>
              <w:jc w:val="center"/>
              <w:rPr>
                <w:ins w:id="504" w:author="Serge Schuetz" w:date="2019-06-12T14:29:00Z"/>
                <w:rFonts w:ascii="Calibri" w:eastAsia="Times New Roman" w:hAnsi="Calibri" w:cs="Calibri"/>
                <w:b/>
                <w:bCs/>
                <w:color w:val="000000"/>
                <w:sz w:val="20"/>
                <w:szCs w:val="20"/>
                <w:lang w:eastAsia="en-AU"/>
              </w:rPr>
            </w:pPr>
            <w:ins w:id="505" w:author="Serge Schuetz" w:date="2019-06-12T14:29:00Z">
              <w:r w:rsidRPr="00062F42">
                <w:rPr>
                  <w:rFonts w:ascii="Calibri" w:eastAsia="Times New Roman" w:hAnsi="Calibri" w:cs="Calibri"/>
                  <w:b/>
                  <w:bCs/>
                  <w:color w:val="000000"/>
                  <w:sz w:val="20"/>
                  <w:szCs w:val="20"/>
                  <w:lang w:eastAsia="en-AU"/>
                </w:rPr>
                <w:t>Time (Hours)</w:t>
              </w:r>
            </w:ins>
          </w:p>
        </w:tc>
      </w:tr>
      <w:tr w:rsidR="00994A0D" w:rsidRPr="00062F42" w14:paraId="7A9EF00D" w14:textId="77777777" w:rsidTr="00062F42">
        <w:trPr>
          <w:trHeight w:val="260"/>
          <w:ins w:id="506" w:author="Serge Schuetz" w:date="2019-06-12T14:29:00Z"/>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58560E55" w14:textId="583EAEAA" w:rsidR="00062F42" w:rsidRPr="00E3751D" w:rsidRDefault="009E78B8" w:rsidP="00062F42">
            <w:pPr>
              <w:spacing w:after="0" w:line="240" w:lineRule="auto"/>
              <w:jc w:val="center"/>
              <w:rPr>
                <w:ins w:id="507" w:author="Serge Schuetz" w:date="2019-06-12T14:29:00Z"/>
                <w:rFonts w:ascii="Calibri Light" w:eastAsia="Times New Roman" w:hAnsi="Calibri Light" w:cs="Calibri Light"/>
                <w:color w:val="000000"/>
                <w:sz w:val="18"/>
                <w:szCs w:val="18"/>
                <w:lang w:eastAsia="en-AU"/>
                <w:rPrChange w:id="508" w:author="Serge Schuetz" w:date="2019-06-12T16:17:00Z">
                  <w:rPr>
                    <w:ins w:id="509" w:author="Serge Schuetz" w:date="2019-06-12T14:29:00Z"/>
                    <w:rFonts w:ascii="Calibri" w:eastAsia="Times New Roman" w:hAnsi="Calibri" w:cs="Calibri"/>
                    <w:color w:val="000000"/>
                    <w:sz w:val="20"/>
                    <w:szCs w:val="20"/>
                    <w:lang w:eastAsia="en-AU"/>
                  </w:rPr>
                </w:rPrChange>
              </w:rPr>
            </w:pPr>
            <w:ins w:id="510" w:author="Serge Schuetz" w:date="2019-06-12T14:42:00Z">
              <w:r w:rsidRPr="00E3751D">
                <w:rPr>
                  <w:rFonts w:ascii="Calibri Light" w:eastAsia="Times New Roman" w:hAnsi="Calibri Light" w:cs="Calibri Light"/>
                  <w:color w:val="000000"/>
                  <w:sz w:val="18"/>
                  <w:szCs w:val="18"/>
                  <w:lang w:eastAsia="en-AU"/>
                  <w:rPrChange w:id="511" w:author="Serge Schuetz" w:date="2019-06-12T16:17:00Z">
                    <w:rPr>
                      <w:rFonts w:ascii="Calibri" w:eastAsia="Times New Roman" w:hAnsi="Calibri" w:cs="Calibri"/>
                      <w:color w:val="000000"/>
                      <w:sz w:val="20"/>
                      <w:szCs w:val="20"/>
                      <w:lang w:eastAsia="en-AU"/>
                    </w:rPr>
                  </w:rPrChange>
                </w:rPr>
                <w:t>2</w:t>
              </w:r>
            </w:ins>
          </w:p>
        </w:tc>
        <w:tc>
          <w:tcPr>
            <w:tcW w:w="4460" w:type="dxa"/>
            <w:tcBorders>
              <w:top w:val="nil"/>
              <w:left w:val="nil"/>
              <w:bottom w:val="single" w:sz="4" w:space="0" w:color="auto"/>
              <w:right w:val="single" w:sz="4" w:space="0" w:color="auto"/>
            </w:tcBorders>
            <w:shd w:val="clear" w:color="auto" w:fill="auto"/>
            <w:vAlign w:val="center"/>
            <w:hideMark/>
          </w:tcPr>
          <w:p w14:paraId="7870AB11" w14:textId="77777777" w:rsidR="00062F42" w:rsidRPr="00E3751D" w:rsidRDefault="00062F42" w:rsidP="00062F42">
            <w:pPr>
              <w:spacing w:after="0" w:line="240" w:lineRule="auto"/>
              <w:jc w:val="center"/>
              <w:rPr>
                <w:ins w:id="512" w:author="Serge Schuetz" w:date="2019-06-12T14:29:00Z"/>
                <w:rFonts w:ascii="Calibri Light" w:eastAsia="Times New Roman" w:hAnsi="Calibri Light" w:cs="Calibri Light"/>
                <w:color w:val="000000"/>
                <w:sz w:val="18"/>
                <w:szCs w:val="18"/>
                <w:lang w:eastAsia="en-AU"/>
                <w:rPrChange w:id="513" w:author="Serge Schuetz" w:date="2019-06-12T16:17:00Z">
                  <w:rPr>
                    <w:ins w:id="514" w:author="Serge Schuetz" w:date="2019-06-12T14:29:00Z"/>
                    <w:rFonts w:ascii="Calibri" w:eastAsia="Times New Roman" w:hAnsi="Calibri" w:cs="Calibri"/>
                    <w:color w:val="000000"/>
                    <w:sz w:val="20"/>
                    <w:szCs w:val="20"/>
                    <w:lang w:eastAsia="en-AU"/>
                  </w:rPr>
                </w:rPrChange>
              </w:rPr>
            </w:pPr>
            <w:ins w:id="515" w:author="Serge Schuetz" w:date="2019-06-12T14:29:00Z">
              <w:r w:rsidRPr="00E3751D">
                <w:rPr>
                  <w:rFonts w:ascii="Calibri Light" w:eastAsia="Times New Roman" w:hAnsi="Calibri Light" w:cs="Calibri Light"/>
                  <w:color w:val="000000"/>
                  <w:sz w:val="18"/>
                  <w:szCs w:val="18"/>
                  <w:lang w:eastAsia="en-AU"/>
                  <w:rPrChange w:id="516" w:author="Serge Schuetz" w:date="2019-06-12T16:17:00Z">
                    <w:rPr>
                      <w:rFonts w:ascii="Calibri" w:eastAsia="Times New Roman" w:hAnsi="Calibri" w:cs="Calibri"/>
                      <w:color w:val="000000"/>
                      <w:sz w:val="20"/>
                      <w:szCs w:val="20"/>
                      <w:lang w:eastAsia="en-AU"/>
                    </w:rPr>
                  </w:rPrChange>
                </w:rPr>
                <w:t>Endurance Test</w:t>
              </w:r>
            </w:ins>
          </w:p>
        </w:tc>
        <w:tc>
          <w:tcPr>
            <w:tcW w:w="1460" w:type="dxa"/>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155FA35D" w14:textId="77777777" w:rsidR="00062F42" w:rsidRPr="00E3751D" w:rsidRDefault="00062F42" w:rsidP="00062F42">
            <w:pPr>
              <w:spacing w:after="0" w:line="240" w:lineRule="auto"/>
              <w:jc w:val="center"/>
              <w:rPr>
                <w:ins w:id="517" w:author="Serge Schuetz" w:date="2019-06-12T14:29:00Z"/>
                <w:rFonts w:ascii="Calibri Light" w:eastAsia="Times New Roman" w:hAnsi="Calibri Light" w:cs="Calibri Light"/>
                <w:color w:val="000000"/>
                <w:sz w:val="18"/>
                <w:szCs w:val="18"/>
                <w:lang w:eastAsia="en-AU"/>
                <w:rPrChange w:id="518" w:author="Serge Schuetz" w:date="2019-06-12T16:17:00Z">
                  <w:rPr>
                    <w:ins w:id="519" w:author="Serge Schuetz" w:date="2019-06-12T14:29:00Z"/>
                    <w:rFonts w:ascii="Calibri" w:eastAsia="Times New Roman" w:hAnsi="Calibri" w:cs="Calibri"/>
                    <w:color w:val="000000"/>
                    <w:sz w:val="20"/>
                    <w:szCs w:val="20"/>
                    <w:lang w:eastAsia="en-AU"/>
                  </w:rPr>
                </w:rPrChange>
              </w:rPr>
            </w:pPr>
            <w:ins w:id="520" w:author="Serge Schuetz" w:date="2019-06-12T14:29:00Z">
              <w:r w:rsidRPr="00E3751D">
                <w:rPr>
                  <w:rFonts w:ascii="Calibri Light" w:eastAsia="Times New Roman" w:hAnsi="Calibri Light" w:cs="Calibri Light"/>
                  <w:color w:val="000000"/>
                  <w:sz w:val="18"/>
                  <w:szCs w:val="18"/>
                  <w:lang w:eastAsia="en-AU"/>
                  <w:rPrChange w:id="521" w:author="Serge Schuetz" w:date="2019-06-12T16:17:00Z">
                    <w:rPr>
                      <w:rFonts w:ascii="Calibri" w:eastAsia="Times New Roman" w:hAnsi="Calibri" w:cs="Calibri"/>
                      <w:color w:val="000000"/>
                      <w:sz w:val="20"/>
                      <w:szCs w:val="20"/>
                      <w:lang w:eastAsia="en-AU"/>
                    </w:rPr>
                  </w:rPrChange>
                </w:rPr>
                <w:t>Green</w:t>
              </w:r>
            </w:ins>
          </w:p>
        </w:tc>
        <w:tc>
          <w:tcPr>
            <w:tcW w:w="2100" w:type="dxa"/>
            <w:tcBorders>
              <w:top w:val="nil"/>
              <w:left w:val="nil"/>
              <w:bottom w:val="single" w:sz="4" w:space="0" w:color="auto"/>
              <w:right w:val="single" w:sz="4" w:space="0" w:color="auto"/>
            </w:tcBorders>
            <w:shd w:val="clear" w:color="auto" w:fill="auto"/>
            <w:vAlign w:val="center"/>
            <w:hideMark/>
          </w:tcPr>
          <w:p w14:paraId="110AE7C0" w14:textId="77777777" w:rsidR="00062F42" w:rsidRPr="00E3751D" w:rsidRDefault="00062F42" w:rsidP="00062F42">
            <w:pPr>
              <w:spacing w:after="0" w:line="240" w:lineRule="auto"/>
              <w:jc w:val="center"/>
              <w:rPr>
                <w:ins w:id="522" w:author="Serge Schuetz" w:date="2019-06-12T14:29:00Z"/>
                <w:rFonts w:ascii="Calibri Light" w:eastAsia="Times New Roman" w:hAnsi="Calibri Light" w:cs="Calibri Light"/>
                <w:i/>
                <w:iCs/>
                <w:color w:val="000000"/>
                <w:sz w:val="18"/>
                <w:szCs w:val="18"/>
                <w:lang w:eastAsia="en-AU"/>
                <w:rPrChange w:id="523" w:author="Serge Schuetz" w:date="2019-06-12T16:17:00Z">
                  <w:rPr>
                    <w:ins w:id="524" w:author="Serge Schuetz" w:date="2019-06-12T14:29:00Z"/>
                    <w:rFonts w:ascii="Calibri" w:eastAsia="Times New Roman" w:hAnsi="Calibri" w:cs="Calibri"/>
                    <w:i/>
                    <w:iCs/>
                    <w:color w:val="000000"/>
                    <w:sz w:val="20"/>
                    <w:szCs w:val="20"/>
                    <w:lang w:eastAsia="en-AU"/>
                  </w:rPr>
                </w:rPrChange>
              </w:rPr>
            </w:pPr>
            <w:ins w:id="525" w:author="Serge Schuetz" w:date="2019-06-12T14:29:00Z">
              <w:r w:rsidRPr="00E3751D">
                <w:rPr>
                  <w:rFonts w:ascii="Calibri Light" w:eastAsia="Times New Roman" w:hAnsi="Calibri Light" w:cs="Calibri Light"/>
                  <w:i/>
                  <w:iCs/>
                  <w:color w:val="000000"/>
                  <w:sz w:val="18"/>
                  <w:szCs w:val="18"/>
                  <w:lang w:eastAsia="en-AU"/>
                  <w:rPrChange w:id="526" w:author="Serge Schuetz" w:date="2019-06-12T16:17:00Z">
                    <w:rPr>
                      <w:rFonts w:ascii="Calibri" w:eastAsia="Times New Roman" w:hAnsi="Calibri" w:cs="Calibri"/>
                      <w:i/>
                      <w:iCs/>
                      <w:color w:val="000000"/>
                      <w:sz w:val="20"/>
                      <w:szCs w:val="20"/>
                      <w:lang w:eastAsia="en-AU"/>
                    </w:rPr>
                  </w:rPrChange>
                </w:rPr>
                <w:t>11/05/2019</w:t>
              </w:r>
            </w:ins>
          </w:p>
        </w:tc>
        <w:tc>
          <w:tcPr>
            <w:tcW w:w="1260" w:type="dxa"/>
            <w:tcBorders>
              <w:top w:val="nil"/>
              <w:left w:val="nil"/>
              <w:bottom w:val="single" w:sz="4" w:space="0" w:color="auto"/>
              <w:right w:val="single" w:sz="4" w:space="0" w:color="auto"/>
            </w:tcBorders>
            <w:shd w:val="clear" w:color="auto" w:fill="auto"/>
            <w:noWrap/>
            <w:vAlign w:val="center"/>
            <w:hideMark/>
          </w:tcPr>
          <w:p w14:paraId="6A6976BB" w14:textId="77777777" w:rsidR="00062F42" w:rsidRPr="00E3751D" w:rsidRDefault="00062F42" w:rsidP="00062F42">
            <w:pPr>
              <w:spacing w:after="0" w:line="240" w:lineRule="auto"/>
              <w:jc w:val="center"/>
              <w:rPr>
                <w:ins w:id="527" w:author="Serge Schuetz" w:date="2019-06-12T14:29:00Z"/>
                <w:rFonts w:ascii="Calibri Light" w:eastAsia="Times New Roman" w:hAnsi="Calibri Light" w:cs="Calibri Light"/>
                <w:color w:val="000000"/>
                <w:sz w:val="18"/>
                <w:szCs w:val="18"/>
                <w:lang w:eastAsia="en-AU"/>
                <w:rPrChange w:id="528" w:author="Serge Schuetz" w:date="2019-06-12T16:17:00Z">
                  <w:rPr>
                    <w:ins w:id="529" w:author="Serge Schuetz" w:date="2019-06-12T14:29:00Z"/>
                    <w:rFonts w:ascii="Calibri" w:eastAsia="Times New Roman" w:hAnsi="Calibri" w:cs="Calibri"/>
                    <w:color w:val="000000"/>
                    <w:sz w:val="20"/>
                    <w:szCs w:val="20"/>
                    <w:lang w:eastAsia="en-AU"/>
                  </w:rPr>
                </w:rPrChange>
              </w:rPr>
            </w:pPr>
            <w:ins w:id="530" w:author="Serge Schuetz" w:date="2019-06-12T14:29:00Z">
              <w:r w:rsidRPr="00E3751D">
                <w:rPr>
                  <w:rFonts w:ascii="Calibri Light" w:eastAsia="Times New Roman" w:hAnsi="Calibri Light" w:cs="Calibri Light"/>
                  <w:color w:val="000000"/>
                  <w:sz w:val="18"/>
                  <w:szCs w:val="18"/>
                  <w:lang w:eastAsia="en-AU"/>
                  <w:rPrChange w:id="531" w:author="Serge Schuetz" w:date="2019-06-12T16:17:00Z">
                    <w:rPr>
                      <w:rFonts w:ascii="Calibri" w:eastAsia="Times New Roman" w:hAnsi="Calibri" w:cs="Calibri"/>
                      <w:color w:val="000000"/>
                      <w:sz w:val="20"/>
                      <w:szCs w:val="20"/>
                      <w:lang w:eastAsia="en-AU"/>
                    </w:rPr>
                  </w:rPrChange>
                </w:rPr>
                <w:t>N/A</w:t>
              </w:r>
            </w:ins>
          </w:p>
        </w:tc>
        <w:tc>
          <w:tcPr>
            <w:tcW w:w="1260" w:type="dxa"/>
            <w:tcBorders>
              <w:top w:val="nil"/>
              <w:left w:val="nil"/>
              <w:bottom w:val="single" w:sz="4" w:space="0" w:color="auto"/>
              <w:right w:val="single" w:sz="4" w:space="0" w:color="auto"/>
            </w:tcBorders>
            <w:shd w:val="clear" w:color="auto" w:fill="auto"/>
            <w:noWrap/>
            <w:vAlign w:val="center"/>
            <w:hideMark/>
          </w:tcPr>
          <w:p w14:paraId="6AFCD6CC" w14:textId="77777777" w:rsidR="00062F42" w:rsidRPr="00E3751D" w:rsidRDefault="00062F42" w:rsidP="00062F42">
            <w:pPr>
              <w:spacing w:after="0" w:line="240" w:lineRule="auto"/>
              <w:jc w:val="center"/>
              <w:rPr>
                <w:ins w:id="532" w:author="Serge Schuetz" w:date="2019-06-12T14:29:00Z"/>
                <w:rFonts w:ascii="Calibri Light" w:eastAsia="Times New Roman" w:hAnsi="Calibri Light" w:cs="Calibri Light"/>
                <w:color w:val="000000"/>
                <w:sz w:val="18"/>
                <w:szCs w:val="18"/>
                <w:lang w:eastAsia="en-AU"/>
                <w:rPrChange w:id="533" w:author="Serge Schuetz" w:date="2019-06-12T16:17:00Z">
                  <w:rPr>
                    <w:ins w:id="534" w:author="Serge Schuetz" w:date="2019-06-12T14:29:00Z"/>
                    <w:rFonts w:ascii="Calibri" w:eastAsia="Times New Roman" w:hAnsi="Calibri" w:cs="Calibri"/>
                    <w:color w:val="000000"/>
                    <w:sz w:val="20"/>
                    <w:szCs w:val="20"/>
                    <w:lang w:eastAsia="en-AU"/>
                  </w:rPr>
                </w:rPrChange>
              </w:rPr>
            </w:pPr>
            <w:ins w:id="535" w:author="Serge Schuetz" w:date="2019-06-12T14:29:00Z">
              <w:r w:rsidRPr="00E3751D">
                <w:rPr>
                  <w:rFonts w:ascii="Calibri Light" w:eastAsia="Times New Roman" w:hAnsi="Calibri Light" w:cs="Calibri Light"/>
                  <w:color w:val="000000"/>
                  <w:sz w:val="18"/>
                  <w:szCs w:val="18"/>
                  <w:lang w:eastAsia="en-AU"/>
                  <w:rPrChange w:id="536" w:author="Serge Schuetz" w:date="2019-06-12T16:17:00Z">
                    <w:rPr>
                      <w:rFonts w:ascii="Calibri" w:eastAsia="Times New Roman" w:hAnsi="Calibri" w:cs="Calibri"/>
                      <w:color w:val="000000"/>
                      <w:sz w:val="20"/>
                      <w:szCs w:val="20"/>
                      <w:lang w:eastAsia="en-AU"/>
                    </w:rPr>
                  </w:rPrChange>
                </w:rPr>
                <w:t>N/A</w:t>
              </w:r>
            </w:ins>
          </w:p>
        </w:tc>
        <w:tc>
          <w:tcPr>
            <w:tcW w:w="1220" w:type="dxa"/>
            <w:tcBorders>
              <w:top w:val="nil"/>
              <w:left w:val="nil"/>
              <w:bottom w:val="single" w:sz="4" w:space="0" w:color="auto"/>
              <w:right w:val="single" w:sz="4" w:space="0" w:color="auto"/>
            </w:tcBorders>
            <w:shd w:val="clear" w:color="auto" w:fill="auto"/>
            <w:noWrap/>
            <w:vAlign w:val="center"/>
            <w:hideMark/>
          </w:tcPr>
          <w:p w14:paraId="00C93B69" w14:textId="77777777" w:rsidR="00062F42" w:rsidRPr="00E3751D" w:rsidRDefault="00062F42" w:rsidP="00062F42">
            <w:pPr>
              <w:spacing w:after="0" w:line="240" w:lineRule="auto"/>
              <w:jc w:val="center"/>
              <w:rPr>
                <w:ins w:id="537" w:author="Serge Schuetz" w:date="2019-06-12T14:29:00Z"/>
                <w:rFonts w:ascii="Calibri Light" w:eastAsia="Times New Roman" w:hAnsi="Calibri Light" w:cs="Calibri Light"/>
                <w:color w:val="000000"/>
                <w:sz w:val="18"/>
                <w:szCs w:val="18"/>
                <w:lang w:eastAsia="en-AU"/>
                <w:rPrChange w:id="538" w:author="Serge Schuetz" w:date="2019-06-12T16:17:00Z">
                  <w:rPr>
                    <w:ins w:id="539" w:author="Serge Schuetz" w:date="2019-06-12T14:29:00Z"/>
                    <w:rFonts w:ascii="Calibri" w:eastAsia="Times New Roman" w:hAnsi="Calibri" w:cs="Calibri"/>
                    <w:color w:val="000000"/>
                    <w:sz w:val="20"/>
                    <w:szCs w:val="20"/>
                    <w:lang w:eastAsia="en-AU"/>
                  </w:rPr>
                </w:rPrChange>
              </w:rPr>
            </w:pPr>
            <w:ins w:id="540" w:author="Serge Schuetz" w:date="2019-06-12T14:29:00Z">
              <w:r w:rsidRPr="00E3751D">
                <w:rPr>
                  <w:rFonts w:ascii="Calibri Light" w:eastAsia="Times New Roman" w:hAnsi="Calibri Light" w:cs="Calibri Light"/>
                  <w:color w:val="000000"/>
                  <w:sz w:val="18"/>
                  <w:szCs w:val="18"/>
                  <w:lang w:eastAsia="en-AU"/>
                  <w:rPrChange w:id="541" w:author="Serge Schuetz" w:date="2019-06-12T16:17:00Z">
                    <w:rPr>
                      <w:rFonts w:ascii="Calibri" w:eastAsia="Times New Roman" w:hAnsi="Calibri" w:cs="Calibri"/>
                      <w:color w:val="000000"/>
                      <w:sz w:val="20"/>
                      <w:szCs w:val="20"/>
                      <w:lang w:eastAsia="en-AU"/>
                    </w:rPr>
                  </w:rPrChange>
                </w:rPr>
                <w:t>N/A</w:t>
              </w:r>
            </w:ins>
          </w:p>
        </w:tc>
        <w:tc>
          <w:tcPr>
            <w:tcW w:w="1320" w:type="dxa"/>
            <w:tcBorders>
              <w:top w:val="nil"/>
              <w:left w:val="nil"/>
              <w:bottom w:val="single" w:sz="4" w:space="0" w:color="auto"/>
              <w:right w:val="single" w:sz="4" w:space="0" w:color="auto"/>
            </w:tcBorders>
            <w:shd w:val="clear" w:color="auto" w:fill="auto"/>
            <w:noWrap/>
            <w:vAlign w:val="center"/>
            <w:hideMark/>
          </w:tcPr>
          <w:p w14:paraId="42F8E2D1" w14:textId="77777777" w:rsidR="00062F42" w:rsidRPr="00E3751D" w:rsidRDefault="00062F42" w:rsidP="00062F42">
            <w:pPr>
              <w:spacing w:after="0" w:line="240" w:lineRule="auto"/>
              <w:jc w:val="center"/>
              <w:rPr>
                <w:ins w:id="542" w:author="Serge Schuetz" w:date="2019-06-12T14:29:00Z"/>
                <w:rFonts w:ascii="Calibri Light" w:eastAsia="Times New Roman" w:hAnsi="Calibri Light" w:cs="Calibri Light"/>
                <w:color w:val="000000"/>
                <w:sz w:val="18"/>
                <w:szCs w:val="18"/>
                <w:lang w:eastAsia="en-AU"/>
                <w:rPrChange w:id="543" w:author="Serge Schuetz" w:date="2019-06-12T16:17:00Z">
                  <w:rPr>
                    <w:ins w:id="544" w:author="Serge Schuetz" w:date="2019-06-12T14:29:00Z"/>
                    <w:rFonts w:ascii="Calibri" w:eastAsia="Times New Roman" w:hAnsi="Calibri" w:cs="Calibri"/>
                    <w:color w:val="000000"/>
                    <w:sz w:val="20"/>
                    <w:szCs w:val="20"/>
                    <w:lang w:eastAsia="en-AU"/>
                  </w:rPr>
                </w:rPrChange>
              </w:rPr>
            </w:pPr>
            <w:ins w:id="545" w:author="Serge Schuetz" w:date="2019-06-12T14:29:00Z">
              <w:r w:rsidRPr="00E3751D">
                <w:rPr>
                  <w:rFonts w:ascii="Calibri Light" w:eastAsia="Times New Roman" w:hAnsi="Calibri Light" w:cs="Calibri Light"/>
                  <w:color w:val="000000"/>
                  <w:sz w:val="18"/>
                  <w:szCs w:val="18"/>
                  <w:lang w:eastAsia="en-AU"/>
                  <w:rPrChange w:id="546" w:author="Serge Schuetz" w:date="2019-06-12T16:17:00Z">
                    <w:rPr>
                      <w:rFonts w:ascii="Calibri" w:eastAsia="Times New Roman" w:hAnsi="Calibri" w:cs="Calibri"/>
                      <w:color w:val="000000"/>
                      <w:sz w:val="20"/>
                      <w:szCs w:val="20"/>
                      <w:lang w:eastAsia="en-AU"/>
                    </w:rPr>
                  </w:rPrChange>
                </w:rPr>
                <w:t>N/A</w:t>
              </w:r>
            </w:ins>
          </w:p>
        </w:tc>
        <w:tc>
          <w:tcPr>
            <w:tcW w:w="1360" w:type="dxa"/>
            <w:tcBorders>
              <w:top w:val="nil"/>
              <w:left w:val="nil"/>
              <w:bottom w:val="single" w:sz="4" w:space="0" w:color="auto"/>
              <w:right w:val="single" w:sz="4" w:space="0" w:color="auto"/>
            </w:tcBorders>
            <w:shd w:val="clear" w:color="auto" w:fill="auto"/>
            <w:noWrap/>
            <w:vAlign w:val="center"/>
            <w:hideMark/>
          </w:tcPr>
          <w:p w14:paraId="61224431" w14:textId="77777777" w:rsidR="00062F42" w:rsidRPr="00E3751D" w:rsidRDefault="00062F42" w:rsidP="00062F42">
            <w:pPr>
              <w:spacing w:after="0" w:line="240" w:lineRule="auto"/>
              <w:jc w:val="center"/>
              <w:rPr>
                <w:ins w:id="547" w:author="Serge Schuetz" w:date="2019-06-12T14:29:00Z"/>
                <w:rFonts w:ascii="Calibri Light" w:eastAsia="Times New Roman" w:hAnsi="Calibri Light" w:cs="Calibri Light"/>
                <w:color w:val="000000"/>
                <w:sz w:val="18"/>
                <w:szCs w:val="18"/>
                <w:lang w:eastAsia="en-AU"/>
                <w:rPrChange w:id="548" w:author="Serge Schuetz" w:date="2019-06-12T16:17:00Z">
                  <w:rPr>
                    <w:ins w:id="549" w:author="Serge Schuetz" w:date="2019-06-12T14:29:00Z"/>
                    <w:rFonts w:ascii="Calibri" w:eastAsia="Times New Roman" w:hAnsi="Calibri" w:cs="Calibri"/>
                    <w:color w:val="000000"/>
                    <w:sz w:val="20"/>
                    <w:szCs w:val="20"/>
                    <w:lang w:eastAsia="en-AU"/>
                  </w:rPr>
                </w:rPrChange>
              </w:rPr>
            </w:pPr>
            <w:ins w:id="550" w:author="Serge Schuetz" w:date="2019-06-12T14:29:00Z">
              <w:r w:rsidRPr="00E3751D">
                <w:rPr>
                  <w:rFonts w:ascii="Calibri Light" w:eastAsia="Times New Roman" w:hAnsi="Calibri Light" w:cs="Calibri Light"/>
                  <w:color w:val="000000"/>
                  <w:sz w:val="18"/>
                  <w:szCs w:val="18"/>
                  <w:lang w:eastAsia="en-AU"/>
                  <w:rPrChange w:id="551" w:author="Serge Schuetz" w:date="2019-06-12T16:17:00Z">
                    <w:rPr>
                      <w:rFonts w:ascii="Calibri" w:eastAsia="Times New Roman" w:hAnsi="Calibri" w:cs="Calibri"/>
                      <w:color w:val="000000"/>
                      <w:sz w:val="20"/>
                      <w:szCs w:val="20"/>
                      <w:lang w:eastAsia="en-AU"/>
                    </w:rPr>
                  </w:rPrChange>
                </w:rPr>
                <w:t>N/A</w:t>
              </w:r>
            </w:ins>
          </w:p>
        </w:tc>
      </w:tr>
    </w:tbl>
    <w:p w14:paraId="0A14AF51" w14:textId="77777777" w:rsidR="009962EE" w:rsidRPr="00210DEB" w:rsidRDefault="009962EE" w:rsidP="009962EE">
      <w:pPr>
        <w:rPr>
          <w:ins w:id="552" w:author="Serge Schuetz" w:date="2019-06-12T14:38:00Z"/>
          <w:rFonts w:asciiTheme="majorHAnsi" w:hAnsiTheme="majorHAnsi" w:cstheme="majorHAnsi"/>
          <w:b/>
          <w:bCs/>
        </w:rPr>
      </w:pPr>
      <w:ins w:id="553" w:author="Serge Schuetz" w:date="2019-06-12T14:38:00Z">
        <w:r>
          <w:rPr>
            <w:rFonts w:asciiTheme="majorHAnsi" w:hAnsiTheme="majorHAnsi" w:cstheme="majorHAnsi"/>
            <w:b/>
            <w:bCs/>
          </w:rPr>
          <w:t>Stress Testing</w:t>
        </w:r>
      </w:ins>
    </w:p>
    <w:p w14:paraId="32037D6E" w14:textId="67219453" w:rsidR="00E205CC" w:rsidRPr="003D429A" w:rsidDel="009962EE" w:rsidRDefault="00B144CD">
      <w:pPr>
        <w:rPr>
          <w:del w:id="554" w:author="Serge Schuetz" w:date="2019-06-12T14:38:00Z"/>
          <w:rFonts w:ascii="Calibri Light" w:hAnsi="Calibri Light" w:cs="Calibri Light"/>
          <w:iCs/>
          <w:sz w:val="18"/>
          <w:szCs w:val="18"/>
          <w:rPrChange w:id="555" w:author="Serge Schuetz" w:date="2019-06-12T16:18:00Z">
            <w:rPr>
              <w:del w:id="556" w:author="Serge Schuetz" w:date="2019-06-12T14:38:00Z"/>
              <w:rFonts w:cstheme="majorHAnsi"/>
              <w:i/>
              <w:sz w:val="20"/>
              <w:szCs w:val="20"/>
            </w:rPr>
          </w:rPrChange>
        </w:rPr>
        <w:pPrChange w:id="557" w:author="Serge Schuetz" w:date="2019-06-12T14:36:00Z">
          <w:pPr>
            <w:pStyle w:val="ListParagraph"/>
            <w:numPr>
              <w:numId w:val="1"/>
            </w:numPr>
            <w:ind w:hanging="360"/>
          </w:pPr>
        </w:pPrChange>
      </w:pPr>
      <w:ins w:id="558" w:author="Serge Schuetz" w:date="2019-06-13T10:38:00Z">
        <w:r>
          <w:rPr>
            <w:rFonts w:ascii="Calibri Light" w:hAnsi="Calibri Light" w:cs="Calibri Light"/>
            <w:sz w:val="18"/>
            <w:szCs w:val="18"/>
          </w:rPr>
          <w:t xml:space="preserve">The </w:t>
        </w:r>
      </w:ins>
      <w:ins w:id="559" w:author="Serge Schuetz" w:date="2019-06-13T10:41:00Z">
        <w:r w:rsidR="00EA78F5">
          <w:rPr>
            <w:rFonts w:ascii="Calibri Light" w:hAnsi="Calibri Light" w:cs="Calibri Light"/>
            <w:sz w:val="18"/>
            <w:szCs w:val="18"/>
          </w:rPr>
          <w:t xml:space="preserve">Stress tests for the Admin portal </w:t>
        </w:r>
      </w:ins>
      <w:ins w:id="560" w:author="Serge Schuetz" w:date="2019-06-13T10:38:00Z">
        <w:r>
          <w:rPr>
            <w:rFonts w:ascii="Calibri Light" w:hAnsi="Calibri Light" w:cs="Calibri Light"/>
            <w:sz w:val="18"/>
            <w:szCs w:val="18"/>
          </w:rPr>
          <w:t>were executed in 3 cycles</w:t>
        </w:r>
      </w:ins>
      <w:ins w:id="561" w:author="Serge Schuetz" w:date="2019-06-13T11:03:00Z">
        <w:r w:rsidR="003C661A">
          <w:rPr>
            <w:rFonts w:ascii="Calibri Light" w:hAnsi="Calibri Light" w:cs="Calibri Light"/>
            <w:sz w:val="18"/>
            <w:szCs w:val="18"/>
          </w:rPr>
          <w:t xml:space="preserve"> of </w:t>
        </w:r>
        <w:r w:rsidR="00961720">
          <w:rPr>
            <w:rFonts w:ascii="Calibri Light" w:hAnsi="Calibri Light" w:cs="Calibri Light"/>
            <w:sz w:val="18"/>
            <w:szCs w:val="18"/>
          </w:rPr>
          <w:t xml:space="preserve">Workload usage </w:t>
        </w:r>
      </w:ins>
      <w:ins w:id="562" w:author="Serge Schuetz" w:date="2019-06-13T11:07:00Z">
        <w:r w:rsidR="006B6DB9">
          <w:rPr>
            <w:rFonts w:ascii="Calibri Light" w:hAnsi="Calibri Light" w:cs="Calibri Light"/>
            <w:sz w:val="18"/>
            <w:szCs w:val="18"/>
          </w:rPr>
          <w:t>(Workload usage model – see above)</w:t>
        </w:r>
      </w:ins>
      <w:ins w:id="563" w:author="Serge Schuetz" w:date="2019-06-13T10:42:00Z">
        <w:r w:rsidR="00F9732E">
          <w:rPr>
            <w:rFonts w:ascii="Calibri Light" w:hAnsi="Calibri Light" w:cs="Calibri Light"/>
            <w:sz w:val="18"/>
            <w:szCs w:val="18"/>
          </w:rPr>
          <w:t>,</w:t>
        </w:r>
      </w:ins>
      <w:ins w:id="564" w:author="Serge Schuetz" w:date="2019-06-13T10:38:00Z">
        <w:r>
          <w:rPr>
            <w:rFonts w:ascii="Calibri Light" w:hAnsi="Calibri Light" w:cs="Calibri Light"/>
            <w:sz w:val="18"/>
            <w:szCs w:val="18"/>
          </w:rPr>
          <w:t xml:space="preserve"> increasing the number of users (30 users maximum) and TP</w:t>
        </w:r>
      </w:ins>
      <w:ins w:id="565" w:author="Serge Schuetz" w:date="2019-06-13T10:43:00Z">
        <w:r w:rsidR="007D2E17">
          <w:rPr>
            <w:rFonts w:ascii="Calibri Light" w:hAnsi="Calibri Light" w:cs="Calibri Light"/>
            <w:sz w:val="18"/>
            <w:szCs w:val="18"/>
          </w:rPr>
          <w:t>S</w:t>
        </w:r>
      </w:ins>
      <w:ins w:id="566" w:author="Serge Schuetz" w:date="2019-06-13T10:38:00Z">
        <w:r>
          <w:rPr>
            <w:rFonts w:ascii="Calibri Light" w:hAnsi="Calibri Light" w:cs="Calibri Light"/>
            <w:sz w:val="18"/>
            <w:szCs w:val="18"/>
          </w:rPr>
          <w:t xml:space="preserve"> (transactions per second)</w:t>
        </w:r>
      </w:ins>
      <w:ins w:id="567" w:author="Serge Schuetz" w:date="2019-06-13T10:43:00Z">
        <w:r w:rsidR="007D2E17">
          <w:rPr>
            <w:rFonts w:ascii="Calibri Light" w:hAnsi="Calibri Light" w:cs="Calibri Light"/>
            <w:sz w:val="18"/>
            <w:szCs w:val="18"/>
          </w:rPr>
          <w:t xml:space="preserve"> at each cycle</w:t>
        </w:r>
      </w:ins>
      <w:ins w:id="568" w:author="Serge Schuetz" w:date="2019-06-13T10:49:00Z">
        <w:r w:rsidR="00E76331">
          <w:rPr>
            <w:rFonts w:ascii="Calibri Light" w:hAnsi="Calibri Light" w:cs="Calibri Light"/>
            <w:sz w:val="18"/>
            <w:szCs w:val="18"/>
          </w:rPr>
          <w:t xml:space="preserve">, with a </w:t>
        </w:r>
      </w:ins>
      <w:ins w:id="569" w:author="Serge Schuetz" w:date="2019-06-12T14:38:00Z">
        <w:r w:rsidR="009962EE" w:rsidRPr="003D429A">
          <w:rPr>
            <w:rFonts w:ascii="Calibri Light" w:hAnsi="Calibri Light" w:cs="Calibri Light"/>
            <w:sz w:val="18"/>
            <w:szCs w:val="18"/>
            <w:rPrChange w:id="570" w:author="Serge Schuetz" w:date="2019-06-12T16:18:00Z">
              <w:rPr>
                <w:rFonts w:cstheme="majorHAnsi"/>
                <w:sz w:val="20"/>
                <w:szCs w:val="20"/>
              </w:rPr>
            </w:rPrChange>
          </w:rPr>
          <w:t>deliberate</w:t>
        </w:r>
      </w:ins>
      <w:ins w:id="571" w:author="Serge Schuetz" w:date="2019-06-13T10:45:00Z">
        <w:r w:rsidR="007407B5">
          <w:rPr>
            <w:rFonts w:ascii="Calibri Light" w:hAnsi="Calibri Light" w:cs="Calibri Light"/>
            <w:sz w:val="18"/>
            <w:szCs w:val="18"/>
          </w:rPr>
          <w:t xml:space="preserve"> a</w:t>
        </w:r>
      </w:ins>
      <w:ins w:id="572" w:author="Serge Schuetz" w:date="2019-06-13T10:49:00Z">
        <w:r w:rsidR="00FA7C8E">
          <w:rPr>
            <w:rFonts w:ascii="Calibri Light" w:hAnsi="Calibri Light" w:cs="Calibri Light"/>
            <w:sz w:val="18"/>
            <w:szCs w:val="18"/>
          </w:rPr>
          <w:t xml:space="preserve">ttempt </w:t>
        </w:r>
      </w:ins>
      <w:ins w:id="573" w:author="Serge Schuetz" w:date="2019-06-13T10:50:00Z">
        <w:r w:rsidR="00054B50">
          <w:rPr>
            <w:rFonts w:ascii="Calibri Light" w:hAnsi="Calibri Light" w:cs="Calibri Light"/>
            <w:sz w:val="18"/>
            <w:szCs w:val="18"/>
          </w:rPr>
          <w:t xml:space="preserve">to </w:t>
        </w:r>
        <w:r w:rsidR="00452243">
          <w:rPr>
            <w:rFonts w:ascii="Calibri Light" w:hAnsi="Calibri Light" w:cs="Calibri Light"/>
            <w:sz w:val="18"/>
            <w:szCs w:val="18"/>
          </w:rPr>
          <w:t xml:space="preserve">increase throughput </w:t>
        </w:r>
        <w:r w:rsidR="00054B50" w:rsidRPr="00886C8E">
          <w:rPr>
            <w:rFonts w:ascii="Calibri Light" w:hAnsi="Calibri Light" w:cs="Calibri Light"/>
            <w:sz w:val="18"/>
            <w:szCs w:val="18"/>
          </w:rPr>
          <w:t>beyond normal operational capacity</w:t>
        </w:r>
        <w:r w:rsidR="00054B50">
          <w:rPr>
            <w:rFonts w:ascii="Calibri Light" w:hAnsi="Calibri Light" w:cs="Calibri Light"/>
            <w:sz w:val="18"/>
            <w:szCs w:val="18"/>
          </w:rPr>
          <w:t xml:space="preserve"> </w:t>
        </w:r>
      </w:ins>
      <w:ins w:id="574" w:author="Serge Schuetz" w:date="2019-06-13T10:51:00Z">
        <w:r w:rsidR="00D32250">
          <w:rPr>
            <w:rFonts w:ascii="Calibri Light" w:hAnsi="Calibri Light" w:cs="Calibri Light"/>
            <w:sz w:val="18"/>
            <w:szCs w:val="18"/>
          </w:rPr>
          <w:t xml:space="preserve">and measure </w:t>
        </w:r>
        <w:r w:rsidR="003E0005">
          <w:rPr>
            <w:rFonts w:ascii="Calibri Light" w:hAnsi="Calibri Light" w:cs="Calibri Light"/>
            <w:sz w:val="18"/>
            <w:szCs w:val="18"/>
          </w:rPr>
          <w:t>the</w:t>
        </w:r>
      </w:ins>
      <w:ins w:id="575" w:author="Serge Schuetz" w:date="2019-06-13T10:45:00Z">
        <w:r w:rsidR="00725366">
          <w:rPr>
            <w:rFonts w:ascii="Calibri Light" w:hAnsi="Calibri Light" w:cs="Calibri Light"/>
            <w:sz w:val="18"/>
            <w:szCs w:val="18"/>
          </w:rPr>
          <w:t xml:space="preserve"> </w:t>
        </w:r>
      </w:ins>
      <w:ins w:id="576" w:author="Serge Schuetz" w:date="2019-06-13T10:46:00Z">
        <w:r w:rsidR="00725366">
          <w:rPr>
            <w:rFonts w:ascii="Calibri Light" w:hAnsi="Calibri Light" w:cs="Calibri Light"/>
            <w:sz w:val="18"/>
            <w:szCs w:val="18"/>
          </w:rPr>
          <w:t xml:space="preserve">impact </w:t>
        </w:r>
      </w:ins>
      <w:ins w:id="577" w:author="Serge Schuetz" w:date="2019-06-13T10:51:00Z">
        <w:r w:rsidR="003E0005">
          <w:rPr>
            <w:rFonts w:ascii="Calibri Light" w:hAnsi="Calibri Light" w:cs="Calibri Light"/>
            <w:sz w:val="18"/>
            <w:szCs w:val="18"/>
          </w:rPr>
          <w:t xml:space="preserve">and </w:t>
        </w:r>
      </w:ins>
      <w:ins w:id="578" w:author="Serge Schuetz" w:date="2019-06-12T14:38:00Z">
        <w:r w:rsidR="009962EE" w:rsidRPr="003D429A">
          <w:rPr>
            <w:rFonts w:ascii="Calibri Light" w:hAnsi="Calibri Light" w:cs="Calibri Light"/>
            <w:sz w:val="18"/>
            <w:szCs w:val="18"/>
            <w:rPrChange w:id="579" w:author="Serge Schuetz" w:date="2019-06-12T16:18:00Z">
              <w:rPr>
                <w:rFonts w:cstheme="majorHAnsi"/>
                <w:sz w:val="20"/>
                <w:szCs w:val="20"/>
              </w:rPr>
            </w:rPrChange>
          </w:rPr>
          <w:t>stability of the Admin Platform</w:t>
        </w:r>
      </w:ins>
      <w:ins w:id="580" w:author="Serge Schuetz" w:date="2019-06-13T10:46:00Z">
        <w:r w:rsidR="00725366">
          <w:rPr>
            <w:rFonts w:ascii="Calibri Light" w:hAnsi="Calibri Light" w:cs="Calibri Light"/>
            <w:sz w:val="18"/>
            <w:szCs w:val="18"/>
          </w:rPr>
          <w:t>.</w:t>
        </w:r>
      </w:ins>
      <w:ins w:id="581" w:author="Serge Schuetz" w:date="2019-06-12T16:39:00Z">
        <w:r w:rsidR="0050085C">
          <w:rPr>
            <w:rFonts w:ascii="Calibri Light" w:hAnsi="Calibri Light" w:cs="Calibri Light"/>
            <w:sz w:val="18"/>
            <w:szCs w:val="18"/>
          </w:rPr>
          <w:t xml:space="preserve"> </w:t>
        </w:r>
      </w:ins>
      <w:ins w:id="582" w:author="Serge Schuetz" w:date="2019-06-13T09:51:00Z">
        <w:r w:rsidR="00537570">
          <w:rPr>
            <w:rFonts w:ascii="Calibri Light" w:hAnsi="Calibri Light" w:cs="Calibri Light"/>
            <w:sz w:val="18"/>
            <w:szCs w:val="18"/>
          </w:rPr>
          <w:t>(</w:t>
        </w:r>
        <w:r w:rsidR="00537570" w:rsidRPr="00D91861">
          <w:rPr>
            <w:rFonts w:ascii="Calibri Light" w:hAnsi="Calibri Light" w:cs="Calibri Light"/>
            <w:b/>
            <w:bCs/>
            <w:i/>
            <w:iCs/>
            <w:sz w:val="18"/>
            <w:szCs w:val="18"/>
            <w:rPrChange w:id="583" w:author="Serge Schuetz" w:date="2019-06-13T09:51:00Z">
              <w:rPr>
                <w:rFonts w:ascii="Calibri Light" w:hAnsi="Calibri Light" w:cs="Calibri Light"/>
                <w:sz w:val="18"/>
                <w:szCs w:val="18"/>
              </w:rPr>
            </w:rPrChange>
          </w:rPr>
          <w:t>Please refer to Fig 1-3</w:t>
        </w:r>
        <w:r w:rsidR="00D91861" w:rsidRPr="00D91861">
          <w:rPr>
            <w:rFonts w:ascii="Calibri Light" w:hAnsi="Calibri Light" w:cs="Calibri Light"/>
            <w:b/>
            <w:bCs/>
            <w:i/>
            <w:iCs/>
            <w:sz w:val="18"/>
            <w:szCs w:val="18"/>
            <w:rPrChange w:id="584" w:author="Serge Schuetz" w:date="2019-06-13T09:51:00Z">
              <w:rPr>
                <w:rFonts w:ascii="Calibri Light" w:hAnsi="Calibri Light" w:cs="Calibri Light"/>
                <w:sz w:val="18"/>
                <w:szCs w:val="18"/>
              </w:rPr>
            </w:rPrChange>
          </w:rPr>
          <w:t xml:space="preserve"> enclosed below</w:t>
        </w:r>
        <w:r w:rsidR="00D91861">
          <w:rPr>
            <w:rFonts w:ascii="Calibri Light" w:hAnsi="Calibri Light" w:cs="Calibri Light"/>
            <w:sz w:val="18"/>
            <w:szCs w:val="18"/>
          </w:rPr>
          <w:t>)</w:t>
        </w:r>
      </w:ins>
      <w:ins w:id="585" w:author="Serge Schuetz" w:date="2019-06-13T10:52:00Z">
        <w:r w:rsidR="00B54A65">
          <w:rPr>
            <w:rFonts w:ascii="Calibri Light" w:hAnsi="Calibri Light" w:cs="Calibri Light"/>
            <w:sz w:val="18"/>
            <w:szCs w:val="18"/>
          </w:rPr>
          <w:t xml:space="preserve">. The </w:t>
        </w:r>
      </w:ins>
      <w:ins w:id="586" w:author="Serge Schuetz" w:date="2019-06-12T16:43:00Z">
        <w:r w:rsidR="00202DE5">
          <w:rPr>
            <w:rFonts w:ascii="Calibri Light" w:hAnsi="Calibri Light" w:cs="Calibri Light"/>
            <w:sz w:val="18"/>
            <w:szCs w:val="18"/>
          </w:rPr>
          <w:t xml:space="preserve">CPU utilization </w:t>
        </w:r>
        <w:r w:rsidR="00087783">
          <w:rPr>
            <w:rFonts w:ascii="Calibri Light" w:hAnsi="Calibri Light" w:cs="Calibri Light"/>
            <w:sz w:val="18"/>
            <w:szCs w:val="18"/>
          </w:rPr>
          <w:t xml:space="preserve">was observed in </w:t>
        </w:r>
      </w:ins>
      <w:ins w:id="587" w:author="Serge Schuetz" w:date="2019-06-13T09:53:00Z">
        <w:r w:rsidR="00311596">
          <w:rPr>
            <w:rFonts w:ascii="Calibri Light" w:hAnsi="Calibri Light" w:cs="Calibri Light"/>
            <w:sz w:val="18"/>
            <w:szCs w:val="18"/>
          </w:rPr>
          <w:t>data</w:t>
        </w:r>
      </w:ins>
      <w:ins w:id="588" w:author="Serge Schuetz" w:date="2019-06-13T09:54:00Z">
        <w:r w:rsidR="00311596">
          <w:rPr>
            <w:rFonts w:ascii="Calibri Light" w:hAnsi="Calibri Light" w:cs="Calibri Light"/>
            <w:sz w:val="18"/>
            <w:szCs w:val="18"/>
          </w:rPr>
          <w:t>base</w:t>
        </w:r>
        <w:r w:rsidR="00E46BD1">
          <w:rPr>
            <w:rFonts w:ascii="Calibri Light" w:hAnsi="Calibri Light" w:cs="Calibri Light"/>
            <w:sz w:val="18"/>
            <w:szCs w:val="18"/>
          </w:rPr>
          <w:t>, background and web services</w:t>
        </w:r>
      </w:ins>
      <w:ins w:id="589" w:author="Serge Schuetz" w:date="2019-06-13T11:08:00Z">
        <w:r w:rsidR="00D90286">
          <w:rPr>
            <w:rFonts w:ascii="Calibri Light" w:hAnsi="Calibri Light" w:cs="Calibri Light"/>
            <w:sz w:val="18"/>
            <w:szCs w:val="18"/>
          </w:rPr>
          <w:t>,</w:t>
        </w:r>
      </w:ins>
      <w:ins w:id="590" w:author="Serge Schuetz" w:date="2019-06-13T10:52:00Z">
        <w:r w:rsidR="00BF326C">
          <w:rPr>
            <w:rFonts w:ascii="Calibri Light" w:hAnsi="Calibri Light" w:cs="Calibri Light"/>
            <w:sz w:val="18"/>
            <w:szCs w:val="18"/>
          </w:rPr>
          <w:t xml:space="preserve"> showing minimal </w:t>
        </w:r>
      </w:ins>
      <w:ins w:id="591" w:author="Serge Schuetz" w:date="2019-06-13T10:53:00Z">
        <w:r w:rsidR="00BF326C">
          <w:rPr>
            <w:rFonts w:ascii="Calibri Light" w:hAnsi="Calibri Light" w:cs="Calibri Light"/>
            <w:sz w:val="18"/>
            <w:szCs w:val="18"/>
          </w:rPr>
          <w:t>and in</w:t>
        </w:r>
        <w:r w:rsidR="00F745A9">
          <w:rPr>
            <w:rFonts w:ascii="Calibri Light" w:hAnsi="Calibri Light" w:cs="Calibri Light"/>
            <w:sz w:val="18"/>
            <w:szCs w:val="18"/>
          </w:rPr>
          <w:t xml:space="preserve">significant </w:t>
        </w:r>
      </w:ins>
      <w:ins w:id="592" w:author="Serge Schuetz" w:date="2019-06-13T11:08:00Z">
        <w:r w:rsidR="00F93819">
          <w:rPr>
            <w:rFonts w:ascii="Calibri Light" w:hAnsi="Calibri Light" w:cs="Calibri Light"/>
            <w:sz w:val="18"/>
            <w:szCs w:val="18"/>
          </w:rPr>
          <w:t>impact</w:t>
        </w:r>
      </w:ins>
      <w:ins w:id="593" w:author="Serge Schuetz" w:date="2019-06-13T10:53:00Z">
        <w:r w:rsidR="00F745A9">
          <w:rPr>
            <w:rFonts w:ascii="Calibri Light" w:hAnsi="Calibri Light" w:cs="Calibri Light"/>
            <w:sz w:val="18"/>
            <w:szCs w:val="18"/>
          </w:rPr>
          <w:t xml:space="preserve"> </w:t>
        </w:r>
      </w:ins>
      <w:ins w:id="594" w:author="Serge Schuetz" w:date="2019-06-12T16:44:00Z">
        <w:r w:rsidR="0013536B">
          <w:rPr>
            <w:rFonts w:ascii="Calibri Light" w:hAnsi="Calibri Light" w:cs="Calibri Light"/>
            <w:sz w:val="18"/>
            <w:szCs w:val="18"/>
          </w:rPr>
          <w:t>throughout the whole duration.</w:t>
        </w:r>
      </w:ins>
    </w:p>
    <w:p w14:paraId="0CD3E81E" w14:textId="22A0A212" w:rsidR="00F02919" w:rsidRDefault="00F02919">
      <w:pPr>
        <w:rPr>
          <w:ins w:id="595" w:author="Serge Schuetz" w:date="2019-06-12T14:38:00Z"/>
        </w:rPr>
      </w:pPr>
      <w:moveFromRangeStart w:id="596" w:author="Serge Schuetz" w:date="2019-06-12T14:30:00Z" w:name="move11242236"/>
      <w:moveFrom w:id="597" w:author="Serge Schuetz" w:date="2019-06-12T14:30:00Z">
        <w:r w:rsidRPr="004A6240" w:rsidDel="002C6D5D">
          <w:t>Considerations</w:t>
        </w:r>
      </w:moveFrom>
    </w:p>
    <w:tbl>
      <w:tblPr>
        <w:tblW w:w="14880" w:type="dxa"/>
        <w:tblLook w:val="04A0" w:firstRow="1" w:lastRow="0" w:firstColumn="1" w:lastColumn="0" w:noHBand="0" w:noVBand="1"/>
      </w:tblPr>
      <w:tblGrid>
        <w:gridCol w:w="440"/>
        <w:gridCol w:w="4460"/>
        <w:gridCol w:w="1460"/>
        <w:gridCol w:w="2100"/>
        <w:gridCol w:w="1260"/>
        <w:gridCol w:w="1260"/>
        <w:gridCol w:w="1220"/>
        <w:gridCol w:w="1320"/>
        <w:gridCol w:w="1360"/>
      </w:tblGrid>
      <w:tr w:rsidR="004F7AF3" w:rsidRPr="00D75577" w14:paraId="383A3D84" w14:textId="77777777" w:rsidTr="00D75577">
        <w:trPr>
          <w:trHeight w:val="290"/>
          <w:ins w:id="598" w:author="Serge Schuetz" w:date="2019-06-12T14:38:00Z"/>
        </w:trPr>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A6A856" w14:textId="77777777" w:rsidR="00D75577" w:rsidRPr="00D75577" w:rsidRDefault="00D75577" w:rsidP="00D75577">
            <w:pPr>
              <w:spacing w:after="0" w:line="240" w:lineRule="auto"/>
              <w:rPr>
                <w:ins w:id="599" w:author="Serge Schuetz" w:date="2019-06-12T14:38:00Z"/>
                <w:rFonts w:ascii="Calibri" w:eastAsia="Times New Roman" w:hAnsi="Calibri" w:cs="Calibri"/>
                <w:b/>
                <w:bCs/>
                <w:color w:val="000000"/>
                <w:sz w:val="20"/>
                <w:szCs w:val="20"/>
                <w:lang w:eastAsia="en-AU"/>
              </w:rPr>
            </w:pPr>
            <w:ins w:id="600" w:author="Serge Schuetz" w:date="2019-06-12T14:38:00Z">
              <w:r w:rsidRPr="00D75577">
                <w:rPr>
                  <w:rFonts w:ascii="Calibri" w:eastAsia="Times New Roman" w:hAnsi="Calibri" w:cs="Calibri"/>
                  <w:b/>
                  <w:bCs/>
                  <w:color w:val="000000"/>
                  <w:sz w:val="20"/>
                  <w:szCs w:val="20"/>
                  <w:lang w:eastAsia="en-AU"/>
                </w:rPr>
                <w:t> </w:t>
              </w:r>
            </w:ins>
          </w:p>
        </w:tc>
        <w:tc>
          <w:tcPr>
            <w:tcW w:w="4460" w:type="dxa"/>
            <w:tcBorders>
              <w:top w:val="single" w:sz="4" w:space="0" w:color="auto"/>
              <w:left w:val="nil"/>
              <w:bottom w:val="single" w:sz="4" w:space="0" w:color="auto"/>
              <w:right w:val="single" w:sz="4" w:space="0" w:color="auto"/>
            </w:tcBorders>
            <w:shd w:val="clear" w:color="auto" w:fill="auto"/>
            <w:noWrap/>
            <w:vAlign w:val="bottom"/>
            <w:hideMark/>
          </w:tcPr>
          <w:p w14:paraId="3394C741" w14:textId="77777777" w:rsidR="00D75577" w:rsidRPr="00D75577" w:rsidRDefault="00D75577" w:rsidP="00D75577">
            <w:pPr>
              <w:spacing w:after="0" w:line="240" w:lineRule="auto"/>
              <w:rPr>
                <w:ins w:id="601" w:author="Serge Schuetz" w:date="2019-06-12T14:38:00Z"/>
                <w:rFonts w:ascii="Calibri" w:eastAsia="Times New Roman" w:hAnsi="Calibri" w:cs="Calibri"/>
                <w:color w:val="000000"/>
                <w:sz w:val="20"/>
                <w:szCs w:val="20"/>
                <w:lang w:eastAsia="en-AU"/>
              </w:rPr>
            </w:pPr>
            <w:ins w:id="602" w:author="Serge Schuetz" w:date="2019-06-12T14:38:00Z">
              <w:r w:rsidRPr="00D75577">
                <w:rPr>
                  <w:rFonts w:ascii="Calibri" w:eastAsia="Times New Roman" w:hAnsi="Calibri" w:cs="Calibri"/>
                  <w:color w:val="000000"/>
                  <w:sz w:val="20"/>
                  <w:szCs w:val="20"/>
                  <w:lang w:eastAsia="en-AU"/>
                </w:rPr>
                <w:t> </w:t>
              </w:r>
            </w:ins>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6DACE48C" w14:textId="77777777" w:rsidR="00D75577" w:rsidRPr="00D75577" w:rsidRDefault="00D75577" w:rsidP="00D75577">
            <w:pPr>
              <w:spacing w:after="0" w:line="240" w:lineRule="auto"/>
              <w:rPr>
                <w:ins w:id="603" w:author="Serge Schuetz" w:date="2019-06-12T14:38:00Z"/>
                <w:rFonts w:ascii="Calibri" w:eastAsia="Times New Roman" w:hAnsi="Calibri" w:cs="Calibri"/>
                <w:color w:val="000000"/>
                <w:sz w:val="20"/>
                <w:szCs w:val="20"/>
                <w:lang w:eastAsia="en-AU"/>
              </w:rPr>
            </w:pPr>
            <w:ins w:id="604" w:author="Serge Schuetz" w:date="2019-06-12T14:38:00Z">
              <w:r w:rsidRPr="00D75577">
                <w:rPr>
                  <w:rFonts w:ascii="Calibri" w:eastAsia="Times New Roman" w:hAnsi="Calibri" w:cs="Calibri"/>
                  <w:color w:val="000000"/>
                  <w:sz w:val="20"/>
                  <w:szCs w:val="20"/>
                  <w:lang w:eastAsia="en-AU"/>
                </w:rPr>
                <w:t> </w:t>
              </w:r>
            </w:ins>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1CC8CA32" w14:textId="77777777" w:rsidR="00D75577" w:rsidRPr="00D75577" w:rsidRDefault="00D75577" w:rsidP="00D75577">
            <w:pPr>
              <w:spacing w:after="0" w:line="240" w:lineRule="auto"/>
              <w:rPr>
                <w:ins w:id="605" w:author="Serge Schuetz" w:date="2019-06-12T14:38:00Z"/>
                <w:rFonts w:ascii="Calibri" w:eastAsia="Times New Roman" w:hAnsi="Calibri" w:cs="Calibri"/>
                <w:color w:val="000000"/>
                <w:sz w:val="20"/>
                <w:szCs w:val="20"/>
                <w:lang w:eastAsia="en-AU"/>
              </w:rPr>
            </w:pPr>
            <w:ins w:id="606" w:author="Serge Schuetz" w:date="2019-06-12T14:38:00Z">
              <w:r w:rsidRPr="00D75577">
                <w:rPr>
                  <w:rFonts w:ascii="Calibri" w:eastAsia="Times New Roman" w:hAnsi="Calibri" w:cs="Calibri"/>
                  <w:color w:val="000000"/>
                  <w:sz w:val="20"/>
                  <w:szCs w:val="20"/>
                  <w:lang w:eastAsia="en-AU"/>
                </w:rPr>
                <w:t> </w:t>
              </w:r>
            </w:ins>
          </w:p>
        </w:tc>
        <w:tc>
          <w:tcPr>
            <w:tcW w:w="2520" w:type="dxa"/>
            <w:gridSpan w:val="2"/>
            <w:tcBorders>
              <w:top w:val="single" w:sz="4" w:space="0" w:color="auto"/>
              <w:left w:val="nil"/>
              <w:bottom w:val="single" w:sz="4" w:space="0" w:color="auto"/>
              <w:right w:val="single" w:sz="4" w:space="0" w:color="auto"/>
            </w:tcBorders>
            <w:shd w:val="clear" w:color="000000" w:fill="DDEBF7"/>
            <w:noWrap/>
            <w:vAlign w:val="bottom"/>
            <w:hideMark/>
          </w:tcPr>
          <w:p w14:paraId="5E01930A" w14:textId="77777777" w:rsidR="00D75577" w:rsidRPr="00D75577" w:rsidRDefault="00D75577" w:rsidP="00D75577">
            <w:pPr>
              <w:spacing w:after="0" w:line="240" w:lineRule="auto"/>
              <w:jc w:val="center"/>
              <w:rPr>
                <w:ins w:id="607" w:author="Serge Schuetz" w:date="2019-06-12T14:38:00Z"/>
                <w:rFonts w:ascii="Calibri" w:eastAsia="Times New Roman" w:hAnsi="Calibri" w:cs="Calibri"/>
                <w:b/>
                <w:bCs/>
                <w:color w:val="000000"/>
                <w:lang w:eastAsia="en-AU"/>
              </w:rPr>
            </w:pPr>
            <w:ins w:id="608" w:author="Serge Schuetz" w:date="2019-06-12T14:38:00Z">
              <w:r w:rsidRPr="00D75577">
                <w:rPr>
                  <w:rFonts w:ascii="Calibri" w:eastAsia="Times New Roman" w:hAnsi="Calibri" w:cs="Calibri"/>
                  <w:b/>
                  <w:bCs/>
                  <w:color w:val="000000"/>
                  <w:lang w:eastAsia="en-AU"/>
                </w:rPr>
                <w:t xml:space="preserve"> SLA</w:t>
              </w:r>
            </w:ins>
          </w:p>
        </w:tc>
        <w:tc>
          <w:tcPr>
            <w:tcW w:w="3900" w:type="dxa"/>
            <w:gridSpan w:val="3"/>
            <w:tcBorders>
              <w:top w:val="single" w:sz="4" w:space="0" w:color="auto"/>
              <w:left w:val="nil"/>
              <w:bottom w:val="single" w:sz="4" w:space="0" w:color="auto"/>
              <w:right w:val="single" w:sz="4" w:space="0" w:color="auto"/>
            </w:tcBorders>
            <w:shd w:val="clear" w:color="000000" w:fill="FFF2CC"/>
            <w:noWrap/>
            <w:vAlign w:val="bottom"/>
            <w:hideMark/>
          </w:tcPr>
          <w:p w14:paraId="7D72CD48" w14:textId="77777777" w:rsidR="00D75577" w:rsidRPr="00D75577" w:rsidRDefault="00D75577" w:rsidP="00D75577">
            <w:pPr>
              <w:spacing w:after="0" w:line="240" w:lineRule="auto"/>
              <w:jc w:val="center"/>
              <w:rPr>
                <w:ins w:id="609" w:author="Serge Schuetz" w:date="2019-06-12T14:38:00Z"/>
                <w:rFonts w:ascii="Calibri" w:eastAsia="Times New Roman" w:hAnsi="Calibri" w:cs="Calibri"/>
                <w:b/>
                <w:bCs/>
                <w:color w:val="000000"/>
                <w:lang w:eastAsia="en-AU"/>
              </w:rPr>
            </w:pPr>
            <w:ins w:id="610" w:author="Serge Schuetz" w:date="2019-06-12T14:38:00Z">
              <w:r w:rsidRPr="00D75577">
                <w:rPr>
                  <w:rFonts w:ascii="Calibri" w:eastAsia="Times New Roman" w:hAnsi="Calibri" w:cs="Calibri"/>
                  <w:b/>
                  <w:bCs/>
                  <w:color w:val="000000"/>
                  <w:lang w:eastAsia="en-AU"/>
                </w:rPr>
                <w:t xml:space="preserve">Performance </w:t>
              </w:r>
              <w:proofErr w:type="gramStart"/>
              <w:r w:rsidRPr="00D75577">
                <w:rPr>
                  <w:rFonts w:ascii="Calibri" w:eastAsia="Times New Roman" w:hAnsi="Calibri" w:cs="Calibri"/>
                  <w:b/>
                  <w:bCs/>
                  <w:color w:val="000000"/>
                  <w:lang w:eastAsia="en-AU"/>
                </w:rPr>
                <w:t>Test  Results</w:t>
              </w:r>
              <w:proofErr w:type="gramEnd"/>
            </w:ins>
          </w:p>
        </w:tc>
      </w:tr>
      <w:tr w:rsidR="004F7AF3" w:rsidRPr="00D75577" w14:paraId="2A678D98" w14:textId="77777777" w:rsidTr="00D75577">
        <w:trPr>
          <w:trHeight w:val="780"/>
          <w:ins w:id="611" w:author="Serge Schuetz" w:date="2019-06-12T14:38:00Z"/>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D56BC42" w14:textId="77777777" w:rsidR="00D75577" w:rsidRPr="00D75577" w:rsidRDefault="00D75577" w:rsidP="00D75577">
            <w:pPr>
              <w:spacing w:after="0" w:line="240" w:lineRule="auto"/>
              <w:jc w:val="center"/>
              <w:rPr>
                <w:ins w:id="612" w:author="Serge Schuetz" w:date="2019-06-12T14:38:00Z"/>
                <w:rFonts w:ascii="Calibri" w:eastAsia="Times New Roman" w:hAnsi="Calibri" w:cs="Calibri"/>
                <w:b/>
                <w:bCs/>
                <w:color w:val="000000"/>
                <w:sz w:val="20"/>
                <w:szCs w:val="20"/>
                <w:lang w:eastAsia="en-AU"/>
              </w:rPr>
            </w:pPr>
            <w:ins w:id="613" w:author="Serge Schuetz" w:date="2019-06-12T14:38:00Z">
              <w:r w:rsidRPr="00D75577">
                <w:rPr>
                  <w:rFonts w:ascii="Calibri" w:eastAsia="Times New Roman" w:hAnsi="Calibri" w:cs="Calibri"/>
                  <w:b/>
                  <w:bCs/>
                  <w:color w:val="000000"/>
                  <w:sz w:val="20"/>
                  <w:szCs w:val="20"/>
                  <w:lang w:eastAsia="en-AU"/>
                </w:rPr>
                <w:t>#</w:t>
              </w:r>
            </w:ins>
          </w:p>
        </w:tc>
        <w:tc>
          <w:tcPr>
            <w:tcW w:w="4460" w:type="dxa"/>
            <w:tcBorders>
              <w:top w:val="nil"/>
              <w:left w:val="nil"/>
              <w:bottom w:val="single" w:sz="4" w:space="0" w:color="auto"/>
              <w:right w:val="single" w:sz="4" w:space="0" w:color="auto"/>
            </w:tcBorders>
            <w:shd w:val="clear" w:color="auto" w:fill="auto"/>
            <w:noWrap/>
            <w:vAlign w:val="center"/>
            <w:hideMark/>
          </w:tcPr>
          <w:p w14:paraId="7380F881" w14:textId="77777777" w:rsidR="00D75577" w:rsidRPr="00D75577" w:rsidRDefault="00D75577" w:rsidP="00D75577">
            <w:pPr>
              <w:spacing w:after="0" w:line="240" w:lineRule="auto"/>
              <w:jc w:val="center"/>
              <w:rPr>
                <w:ins w:id="614" w:author="Serge Schuetz" w:date="2019-06-12T14:38:00Z"/>
                <w:rFonts w:ascii="Calibri" w:eastAsia="Times New Roman" w:hAnsi="Calibri" w:cs="Calibri"/>
                <w:b/>
                <w:bCs/>
                <w:color w:val="000000"/>
                <w:sz w:val="20"/>
                <w:szCs w:val="20"/>
                <w:lang w:eastAsia="en-AU"/>
              </w:rPr>
            </w:pPr>
            <w:ins w:id="615" w:author="Serge Schuetz" w:date="2019-06-12T14:38:00Z">
              <w:r w:rsidRPr="00D75577">
                <w:rPr>
                  <w:rFonts w:ascii="Calibri" w:eastAsia="Times New Roman" w:hAnsi="Calibri" w:cs="Calibri"/>
                  <w:b/>
                  <w:bCs/>
                  <w:color w:val="000000"/>
                  <w:sz w:val="20"/>
                  <w:szCs w:val="20"/>
                  <w:lang w:eastAsia="en-AU"/>
                </w:rPr>
                <w:t>Test</w:t>
              </w:r>
            </w:ins>
          </w:p>
        </w:tc>
        <w:tc>
          <w:tcPr>
            <w:tcW w:w="1460" w:type="dxa"/>
            <w:tcBorders>
              <w:top w:val="nil"/>
              <w:left w:val="nil"/>
              <w:bottom w:val="single" w:sz="4" w:space="0" w:color="auto"/>
              <w:right w:val="single" w:sz="4" w:space="0" w:color="auto"/>
            </w:tcBorders>
            <w:shd w:val="clear" w:color="auto" w:fill="auto"/>
            <w:noWrap/>
            <w:vAlign w:val="center"/>
            <w:hideMark/>
          </w:tcPr>
          <w:p w14:paraId="35CA6679" w14:textId="77777777" w:rsidR="00D75577" w:rsidRPr="00D75577" w:rsidRDefault="00D75577" w:rsidP="00D75577">
            <w:pPr>
              <w:spacing w:after="0" w:line="240" w:lineRule="auto"/>
              <w:jc w:val="center"/>
              <w:rPr>
                <w:ins w:id="616" w:author="Serge Schuetz" w:date="2019-06-12T14:38:00Z"/>
                <w:rFonts w:ascii="Calibri" w:eastAsia="Times New Roman" w:hAnsi="Calibri" w:cs="Calibri"/>
                <w:b/>
                <w:bCs/>
                <w:color w:val="000000"/>
                <w:sz w:val="20"/>
                <w:szCs w:val="20"/>
                <w:lang w:eastAsia="en-AU"/>
              </w:rPr>
            </w:pPr>
            <w:ins w:id="617" w:author="Serge Schuetz" w:date="2019-06-12T14:38:00Z">
              <w:r w:rsidRPr="00D75577">
                <w:rPr>
                  <w:rFonts w:ascii="Calibri" w:eastAsia="Times New Roman" w:hAnsi="Calibri" w:cs="Calibri"/>
                  <w:b/>
                  <w:bCs/>
                  <w:color w:val="000000"/>
                  <w:sz w:val="20"/>
                  <w:szCs w:val="20"/>
                  <w:lang w:eastAsia="en-AU"/>
                </w:rPr>
                <w:t>Status (vs SLA)</w:t>
              </w:r>
            </w:ins>
          </w:p>
        </w:tc>
        <w:tc>
          <w:tcPr>
            <w:tcW w:w="2100" w:type="dxa"/>
            <w:tcBorders>
              <w:top w:val="nil"/>
              <w:left w:val="nil"/>
              <w:bottom w:val="single" w:sz="4" w:space="0" w:color="auto"/>
              <w:right w:val="single" w:sz="4" w:space="0" w:color="auto"/>
            </w:tcBorders>
            <w:shd w:val="clear" w:color="auto" w:fill="auto"/>
            <w:noWrap/>
            <w:vAlign w:val="center"/>
            <w:hideMark/>
          </w:tcPr>
          <w:p w14:paraId="30CA024E" w14:textId="77777777" w:rsidR="00D75577" w:rsidRPr="00D75577" w:rsidRDefault="00D75577" w:rsidP="00D75577">
            <w:pPr>
              <w:spacing w:after="0" w:line="240" w:lineRule="auto"/>
              <w:jc w:val="center"/>
              <w:rPr>
                <w:ins w:id="618" w:author="Serge Schuetz" w:date="2019-06-12T14:38:00Z"/>
                <w:rFonts w:ascii="Calibri" w:eastAsia="Times New Roman" w:hAnsi="Calibri" w:cs="Calibri"/>
                <w:b/>
                <w:bCs/>
                <w:color w:val="000000"/>
                <w:sz w:val="20"/>
                <w:szCs w:val="20"/>
                <w:lang w:eastAsia="en-AU"/>
              </w:rPr>
            </w:pPr>
            <w:ins w:id="619" w:author="Serge Schuetz" w:date="2019-06-12T14:38:00Z">
              <w:r w:rsidRPr="00D75577">
                <w:rPr>
                  <w:rFonts w:ascii="Calibri" w:eastAsia="Times New Roman" w:hAnsi="Calibri" w:cs="Calibri"/>
                  <w:b/>
                  <w:bCs/>
                  <w:color w:val="000000"/>
                  <w:sz w:val="20"/>
                  <w:szCs w:val="20"/>
                  <w:lang w:eastAsia="en-AU"/>
                </w:rPr>
                <w:t>Run Date</w:t>
              </w:r>
            </w:ins>
          </w:p>
        </w:tc>
        <w:tc>
          <w:tcPr>
            <w:tcW w:w="1260" w:type="dxa"/>
            <w:tcBorders>
              <w:top w:val="nil"/>
              <w:left w:val="nil"/>
              <w:bottom w:val="single" w:sz="4" w:space="0" w:color="auto"/>
              <w:right w:val="single" w:sz="4" w:space="0" w:color="auto"/>
            </w:tcBorders>
            <w:shd w:val="clear" w:color="auto" w:fill="auto"/>
            <w:vAlign w:val="center"/>
            <w:hideMark/>
          </w:tcPr>
          <w:p w14:paraId="50C735B7" w14:textId="77777777" w:rsidR="00D75577" w:rsidRPr="00D75577" w:rsidRDefault="00D75577" w:rsidP="00D75577">
            <w:pPr>
              <w:spacing w:after="0" w:line="240" w:lineRule="auto"/>
              <w:jc w:val="center"/>
              <w:rPr>
                <w:ins w:id="620" w:author="Serge Schuetz" w:date="2019-06-12T14:38:00Z"/>
                <w:rFonts w:ascii="Calibri" w:eastAsia="Times New Roman" w:hAnsi="Calibri" w:cs="Calibri"/>
                <w:b/>
                <w:bCs/>
                <w:color w:val="000000"/>
                <w:sz w:val="20"/>
                <w:szCs w:val="20"/>
                <w:lang w:eastAsia="en-AU"/>
              </w:rPr>
            </w:pPr>
            <w:ins w:id="621" w:author="Serge Schuetz" w:date="2019-06-12T14:38:00Z">
              <w:r w:rsidRPr="00D75577">
                <w:rPr>
                  <w:rFonts w:ascii="Calibri" w:eastAsia="Times New Roman" w:hAnsi="Calibri" w:cs="Calibri"/>
                  <w:b/>
                  <w:bCs/>
                  <w:color w:val="000000"/>
                  <w:sz w:val="20"/>
                  <w:szCs w:val="20"/>
                  <w:lang w:eastAsia="en-AU"/>
                </w:rPr>
                <w:t>Request Size</w:t>
              </w:r>
            </w:ins>
          </w:p>
        </w:tc>
        <w:tc>
          <w:tcPr>
            <w:tcW w:w="1260" w:type="dxa"/>
            <w:tcBorders>
              <w:top w:val="nil"/>
              <w:left w:val="nil"/>
              <w:bottom w:val="single" w:sz="4" w:space="0" w:color="auto"/>
              <w:right w:val="single" w:sz="4" w:space="0" w:color="auto"/>
            </w:tcBorders>
            <w:shd w:val="clear" w:color="auto" w:fill="auto"/>
            <w:vAlign w:val="center"/>
            <w:hideMark/>
          </w:tcPr>
          <w:p w14:paraId="05647CFC" w14:textId="77777777" w:rsidR="00D75577" w:rsidRPr="00D75577" w:rsidRDefault="00D75577" w:rsidP="00D75577">
            <w:pPr>
              <w:spacing w:after="0" w:line="240" w:lineRule="auto"/>
              <w:jc w:val="center"/>
              <w:rPr>
                <w:ins w:id="622" w:author="Serge Schuetz" w:date="2019-06-12T14:38:00Z"/>
                <w:rFonts w:ascii="Calibri" w:eastAsia="Times New Roman" w:hAnsi="Calibri" w:cs="Calibri"/>
                <w:b/>
                <w:bCs/>
                <w:color w:val="000000"/>
                <w:sz w:val="20"/>
                <w:szCs w:val="20"/>
                <w:lang w:eastAsia="en-AU"/>
              </w:rPr>
            </w:pPr>
            <w:ins w:id="623" w:author="Serge Schuetz" w:date="2019-06-12T14:38:00Z">
              <w:r w:rsidRPr="00D75577">
                <w:rPr>
                  <w:rFonts w:ascii="Calibri" w:eastAsia="Times New Roman" w:hAnsi="Calibri" w:cs="Calibri"/>
                  <w:b/>
                  <w:bCs/>
                  <w:color w:val="000000"/>
                  <w:sz w:val="20"/>
                  <w:szCs w:val="20"/>
                  <w:lang w:eastAsia="en-AU"/>
                </w:rPr>
                <w:t>SLA Response Time in Minutes</w:t>
              </w:r>
            </w:ins>
          </w:p>
        </w:tc>
        <w:tc>
          <w:tcPr>
            <w:tcW w:w="1220" w:type="dxa"/>
            <w:tcBorders>
              <w:top w:val="nil"/>
              <w:left w:val="nil"/>
              <w:bottom w:val="single" w:sz="4" w:space="0" w:color="auto"/>
              <w:right w:val="single" w:sz="4" w:space="0" w:color="auto"/>
            </w:tcBorders>
            <w:shd w:val="clear" w:color="auto" w:fill="auto"/>
            <w:vAlign w:val="center"/>
            <w:hideMark/>
          </w:tcPr>
          <w:p w14:paraId="7B1B784E" w14:textId="77777777" w:rsidR="00D75577" w:rsidRPr="00D75577" w:rsidRDefault="00D75577" w:rsidP="00D75577">
            <w:pPr>
              <w:spacing w:after="0" w:line="240" w:lineRule="auto"/>
              <w:jc w:val="center"/>
              <w:rPr>
                <w:ins w:id="624" w:author="Serge Schuetz" w:date="2019-06-12T14:38:00Z"/>
                <w:rFonts w:ascii="Calibri" w:eastAsia="Times New Roman" w:hAnsi="Calibri" w:cs="Calibri"/>
                <w:b/>
                <w:bCs/>
                <w:color w:val="000000"/>
                <w:sz w:val="20"/>
                <w:szCs w:val="20"/>
                <w:lang w:eastAsia="en-AU"/>
              </w:rPr>
            </w:pPr>
            <w:ins w:id="625" w:author="Serge Schuetz" w:date="2019-06-12T14:38:00Z">
              <w:r w:rsidRPr="00D75577">
                <w:rPr>
                  <w:rFonts w:ascii="Calibri" w:eastAsia="Times New Roman" w:hAnsi="Calibri" w:cs="Calibri"/>
                  <w:b/>
                  <w:bCs/>
                  <w:color w:val="000000"/>
                  <w:sz w:val="20"/>
                  <w:szCs w:val="20"/>
                  <w:lang w:eastAsia="en-AU"/>
                </w:rPr>
                <w:t>Request Size executed</w:t>
              </w:r>
            </w:ins>
          </w:p>
        </w:tc>
        <w:tc>
          <w:tcPr>
            <w:tcW w:w="1320" w:type="dxa"/>
            <w:tcBorders>
              <w:top w:val="nil"/>
              <w:left w:val="nil"/>
              <w:bottom w:val="single" w:sz="4" w:space="0" w:color="auto"/>
              <w:right w:val="single" w:sz="4" w:space="0" w:color="auto"/>
            </w:tcBorders>
            <w:shd w:val="clear" w:color="auto" w:fill="auto"/>
            <w:vAlign w:val="center"/>
            <w:hideMark/>
          </w:tcPr>
          <w:p w14:paraId="67E34158" w14:textId="77777777" w:rsidR="00D75577" w:rsidRPr="00D75577" w:rsidRDefault="00D75577" w:rsidP="00D75577">
            <w:pPr>
              <w:spacing w:after="0" w:line="240" w:lineRule="auto"/>
              <w:jc w:val="center"/>
              <w:rPr>
                <w:ins w:id="626" w:author="Serge Schuetz" w:date="2019-06-12T14:38:00Z"/>
                <w:rFonts w:ascii="Calibri" w:eastAsia="Times New Roman" w:hAnsi="Calibri" w:cs="Calibri"/>
                <w:b/>
                <w:bCs/>
                <w:color w:val="000000"/>
                <w:sz w:val="20"/>
                <w:szCs w:val="20"/>
                <w:lang w:eastAsia="en-AU"/>
              </w:rPr>
            </w:pPr>
            <w:ins w:id="627" w:author="Serge Schuetz" w:date="2019-06-12T14:38:00Z">
              <w:r w:rsidRPr="00D75577">
                <w:rPr>
                  <w:rFonts w:ascii="Calibri" w:eastAsia="Times New Roman" w:hAnsi="Calibri" w:cs="Calibri"/>
                  <w:b/>
                  <w:bCs/>
                  <w:color w:val="000000"/>
                  <w:sz w:val="20"/>
                  <w:szCs w:val="20"/>
                  <w:lang w:eastAsia="en-AU"/>
                </w:rPr>
                <w:t>Response Time (Minutes)</w:t>
              </w:r>
            </w:ins>
          </w:p>
        </w:tc>
        <w:tc>
          <w:tcPr>
            <w:tcW w:w="1360" w:type="dxa"/>
            <w:tcBorders>
              <w:top w:val="nil"/>
              <w:left w:val="nil"/>
              <w:bottom w:val="single" w:sz="4" w:space="0" w:color="auto"/>
              <w:right w:val="single" w:sz="4" w:space="0" w:color="auto"/>
            </w:tcBorders>
            <w:shd w:val="clear" w:color="auto" w:fill="auto"/>
            <w:vAlign w:val="center"/>
            <w:hideMark/>
          </w:tcPr>
          <w:p w14:paraId="144EB44C" w14:textId="77777777" w:rsidR="00D75577" w:rsidRPr="00D75577" w:rsidRDefault="00D75577" w:rsidP="00D75577">
            <w:pPr>
              <w:spacing w:after="0" w:line="240" w:lineRule="auto"/>
              <w:jc w:val="center"/>
              <w:rPr>
                <w:ins w:id="628" w:author="Serge Schuetz" w:date="2019-06-12T14:38:00Z"/>
                <w:rFonts w:ascii="Calibri" w:eastAsia="Times New Roman" w:hAnsi="Calibri" w:cs="Calibri"/>
                <w:b/>
                <w:bCs/>
                <w:color w:val="000000"/>
                <w:sz w:val="20"/>
                <w:szCs w:val="20"/>
                <w:lang w:eastAsia="en-AU"/>
              </w:rPr>
            </w:pPr>
            <w:ins w:id="629" w:author="Serge Schuetz" w:date="2019-06-12T14:38:00Z">
              <w:r w:rsidRPr="00D75577">
                <w:rPr>
                  <w:rFonts w:ascii="Calibri" w:eastAsia="Times New Roman" w:hAnsi="Calibri" w:cs="Calibri"/>
                  <w:b/>
                  <w:bCs/>
                  <w:color w:val="000000"/>
                  <w:sz w:val="20"/>
                  <w:szCs w:val="20"/>
                  <w:lang w:eastAsia="en-AU"/>
                </w:rPr>
                <w:t>Time (Hours)</w:t>
              </w:r>
            </w:ins>
          </w:p>
        </w:tc>
      </w:tr>
      <w:tr w:rsidR="004F7AF3" w:rsidRPr="00D75577" w14:paraId="1C858961" w14:textId="77777777" w:rsidTr="00D75577">
        <w:trPr>
          <w:trHeight w:val="260"/>
          <w:ins w:id="630" w:author="Serge Schuetz" w:date="2019-06-12T14:38:00Z"/>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1AFCCB8" w14:textId="0CA3A683" w:rsidR="00D75577" w:rsidRPr="00E3751D" w:rsidRDefault="009E78B8" w:rsidP="00D75577">
            <w:pPr>
              <w:spacing w:after="0" w:line="240" w:lineRule="auto"/>
              <w:jc w:val="center"/>
              <w:rPr>
                <w:ins w:id="631" w:author="Serge Schuetz" w:date="2019-06-12T14:38:00Z"/>
                <w:rFonts w:ascii="Calibri Light" w:eastAsia="Times New Roman" w:hAnsi="Calibri Light" w:cs="Calibri Light"/>
                <w:color w:val="000000"/>
                <w:sz w:val="18"/>
                <w:szCs w:val="18"/>
                <w:lang w:eastAsia="en-AU"/>
                <w:rPrChange w:id="632" w:author="Serge Schuetz" w:date="2019-06-12T16:17:00Z">
                  <w:rPr>
                    <w:ins w:id="633" w:author="Serge Schuetz" w:date="2019-06-12T14:38:00Z"/>
                    <w:rFonts w:ascii="Calibri" w:eastAsia="Times New Roman" w:hAnsi="Calibri" w:cs="Calibri"/>
                    <w:color w:val="000000"/>
                    <w:sz w:val="20"/>
                    <w:szCs w:val="20"/>
                    <w:lang w:eastAsia="en-AU"/>
                  </w:rPr>
                </w:rPrChange>
              </w:rPr>
            </w:pPr>
            <w:ins w:id="634" w:author="Serge Schuetz" w:date="2019-06-12T14:42:00Z">
              <w:r w:rsidRPr="00E3751D">
                <w:rPr>
                  <w:rFonts w:ascii="Calibri Light" w:eastAsia="Times New Roman" w:hAnsi="Calibri Light" w:cs="Calibri Light"/>
                  <w:color w:val="000000"/>
                  <w:sz w:val="18"/>
                  <w:szCs w:val="18"/>
                  <w:lang w:eastAsia="en-AU"/>
                  <w:rPrChange w:id="635" w:author="Serge Schuetz" w:date="2019-06-12T16:17:00Z">
                    <w:rPr>
                      <w:rFonts w:ascii="Calibri" w:eastAsia="Times New Roman" w:hAnsi="Calibri" w:cs="Calibri"/>
                      <w:color w:val="000000"/>
                      <w:sz w:val="20"/>
                      <w:szCs w:val="20"/>
                      <w:lang w:eastAsia="en-AU"/>
                    </w:rPr>
                  </w:rPrChange>
                </w:rPr>
                <w:t>3</w:t>
              </w:r>
            </w:ins>
          </w:p>
        </w:tc>
        <w:tc>
          <w:tcPr>
            <w:tcW w:w="4460" w:type="dxa"/>
            <w:tcBorders>
              <w:top w:val="nil"/>
              <w:left w:val="nil"/>
              <w:bottom w:val="single" w:sz="4" w:space="0" w:color="auto"/>
              <w:right w:val="single" w:sz="4" w:space="0" w:color="auto"/>
            </w:tcBorders>
            <w:shd w:val="clear" w:color="auto" w:fill="auto"/>
            <w:vAlign w:val="center"/>
            <w:hideMark/>
          </w:tcPr>
          <w:p w14:paraId="304D9A24" w14:textId="77777777" w:rsidR="00D75577" w:rsidRPr="00E3751D" w:rsidRDefault="00D75577" w:rsidP="00D75577">
            <w:pPr>
              <w:spacing w:after="0" w:line="240" w:lineRule="auto"/>
              <w:jc w:val="center"/>
              <w:rPr>
                <w:ins w:id="636" w:author="Serge Schuetz" w:date="2019-06-12T14:38:00Z"/>
                <w:rFonts w:ascii="Calibri Light" w:eastAsia="Times New Roman" w:hAnsi="Calibri Light" w:cs="Calibri Light"/>
                <w:color w:val="000000"/>
                <w:sz w:val="18"/>
                <w:szCs w:val="18"/>
                <w:lang w:eastAsia="en-AU"/>
                <w:rPrChange w:id="637" w:author="Serge Schuetz" w:date="2019-06-12T16:17:00Z">
                  <w:rPr>
                    <w:ins w:id="638" w:author="Serge Schuetz" w:date="2019-06-12T14:38:00Z"/>
                    <w:rFonts w:ascii="Calibri" w:eastAsia="Times New Roman" w:hAnsi="Calibri" w:cs="Calibri"/>
                    <w:color w:val="000000"/>
                    <w:sz w:val="20"/>
                    <w:szCs w:val="20"/>
                    <w:lang w:eastAsia="en-AU"/>
                  </w:rPr>
                </w:rPrChange>
              </w:rPr>
            </w:pPr>
            <w:ins w:id="639" w:author="Serge Schuetz" w:date="2019-06-12T14:38:00Z">
              <w:r w:rsidRPr="00E3751D">
                <w:rPr>
                  <w:rFonts w:ascii="Calibri Light" w:eastAsia="Times New Roman" w:hAnsi="Calibri Light" w:cs="Calibri Light"/>
                  <w:color w:val="000000"/>
                  <w:sz w:val="18"/>
                  <w:szCs w:val="18"/>
                  <w:lang w:eastAsia="en-AU"/>
                  <w:rPrChange w:id="640" w:author="Serge Schuetz" w:date="2019-06-12T16:17:00Z">
                    <w:rPr>
                      <w:rFonts w:ascii="Calibri" w:eastAsia="Times New Roman" w:hAnsi="Calibri" w:cs="Calibri"/>
                      <w:color w:val="000000"/>
                      <w:sz w:val="20"/>
                      <w:szCs w:val="20"/>
                      <w:lang w:eastAsia="en-AU"/>
                    </w:rPr>
                  </w:rPrChange>
                </w:rPr>
                <w:t>Stress Test</w:t>
              </w:r>
            </w:ins>
          </w:p>
        </w:tc>
        <w:tc>
          <w:tcPr>
            <w:tcW w:w="1460" w:type="dxa"/>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2C1F351D" w14:textId="77777777" w:rsidR="00D75577" w:rsidRPr="00E3751D" w:rsidRDefault="00D75577" w:rsidP="00D75577">
            <w:pPr>
              <w:spacing w:after="0" w:line="240" w:lineRule="auto"/>
              <w:jc w:val="center"/>
              <w:rPr>
                <w:ins w:id="641" w:author="Serge Schuetz" w:date="2019-06-12T14:38:00Z"/>
                <w:rFonts w:ascii="Calibri Light" w:eastAsia="Times New Roman" w:hAnsi="Calibri Light" w:cs="Calibri Light"/>
                <w:color w:val="000000"/>
                <w:sz w:val="18"/>
                <w:szCs w:val="18"/>
                <w:lang w:eastAsia="en-AU"/>
                <w:rPrChange w:id="642" w:author="Serge Schuetz" w:date="2019-06-12T16:17:00Z">
                  <w:rPr>
                    <w:ins w:id="643" w:author="Serge Schuetz" w:date="2019-06-12T14:38:00Z"/>
                    <w:rFonts w:ascii="Calibri" w:eastAsia="Times New Roman" w:hAnsi="Calibri" w:cs="Calibri"/>
                    <w:color w:val="000000"/>
                    <w:sz w:val="20"/>
                    <w:szCs w:val="20"/>
                    <w:lang w:eastAsia="en-AU"/>
                  </w:rPr>
                </w:rPrChange>
              </w:rPr>
            </w:pPr>
            <w:ins w:id="644" w:author="Serge Schuetz" w:date="2019-06-12T14:38:00Z">
              <w:r w:rsidRPr="00E3751D">
                <w:rPr>
                  <w:rFonts w:ascii="Calibri Light" w:eastAsia="Times New Roman" w:hAnsi="Calibri Light" w:cs="Calibri Light"/>
                  <w:color w:val="000000"/>
                  <w:sz w:val="18"/>
                  <w:szCs w:val="18"/>
                  <w:lang w:eastAsia="en-AU"/>
                  <w:rPrChange w:id="645" w:author="Serge Schuetz" w:date="2019-06-12T16:17:00Z">
                    <w:rPr>
                      <w:rFonts w:ascii="Calibri" w:eastAsia="Times New Roman" w:hAnsi="Calibri" w:cs="Calibri"/>
                      <w:color w:val="000000"/>
                      <w:sz w:val="20"/>
                      <w:szCs w:val="20"/>
                      <w:lang w:eastAsia="en-AU"/>
                    </w:rPr>
                  </w:rPrChange>
                </w:rPr>
                <w:t>Green</w:t>
              </w:r>
            </w:ins>
          </w:p>
        </w:tc>
        <w:tc>
          <w:tcPr>
            <w:tcW w:w="2100" w:type="dxa"/>
            <w:tcBorders>
              <w:top w:val="nil"/>
              <w:left w:val="nil"/>
              <w:bottom w:val="single" w:sz="4" w:space="0" w:color="auto"/>
              <w:right w:val="single" w:sz="4" w:space="0" w:color="auto"/>
            </w:tcBorders>
            <w:shd w:val="clear" w:color="auto" w:fill="auto"/>
            <w:vAlign w:val="center"/>
            <w:hideMark/>
          </w:tcPr>
          <w:p w14:paraId="444571CD" w14:textId="77777777" w:rsidR="00D75577" w:rsidRPr="00E3751D" w:rsidRDefault="00D75577" w:rsidP="00D75577">
            <w:pPr>
              <w:spacing w:after="0" w:line="240" w:lineRule="auto"/>
              <w:jc w:val="center"/>
              <w:rPr>
                <w:ins w:id="646" w:author="Serge Schuetz" w:date="2019-06-12T14:38:00Z"/>
                <w:rFonts w:ascii="Calibri Light" w:eastAsia="Times New Roman" w:hAnsi="Calibri Light" w:cs="Calibri Light"/>
                <w:color w:val="000000"/>
                <w:sz w:val="18"/>
                <w:szCs w:val="18"/>
                <w:lang w:eastAsia="en-AU"/>
                <w:rPrChange w:id="647" w:author="Serge Schuetz" w:date="2019-06-12T16:17:00Z">
                  <w:rPr>
                    <w:ins w:id="648" w:author="Serge Schuetz" w:date="2019-06-12T14:38:00Z"/>
                    <w:rFonts w:ascii="Calibri" w:eastAsia="Times New Roman" w:hAnsi="Calibri" w:cs="Calibri"/>
                    <w:color w:val="000000"/>
                    <w:sz w:val="20"/>
                    <w:szCs w:val="20"/>
                    <w:lang w:eastAsia="en-AU"/>
                  </w:rPr>
                </w:rPrChange>
              </w:rPr>
            </w:pPr>
            <w:ins w:id="649" w:author="Serge Schuetz" w:date="2019-06-12T14:38:00Z">
              <w:r w:rsidRPr="00E3751D">
                <w:rPr>
                  <w:rFonts w:ascii="Calibri Light" w:eastAsia="Times New Roman" w:hAnsi="Calibri Light" w:cs="Calibri Light"/>
                  <w:color w:val="000000"/>
                  <w:sz w:val="18"/>
                  <w:szCs w:val="18"/>
                  <w:lang w:eastAsia="en-AU"/>
                  <w:rPrChange w:id="650" w:author="Serge Schuetz" w:date="2019-06-12T16:17:00Z">
                    <w:rPr>
                      <w:rFonts w:ascii="Calibri" w:eastAsia="Times New Roman" w:hAnsi="Calibri" w:cs="Calibri"/>
                      <w:color w:val="000000"/>
                      <w:sz w:val="20"/>
                      <w:szCs w:val="20"/>
                      <w:lang w:eastAsia="en-AU"/>
                    </w:rPr>
                  </w:rPrChange>
                </w:rPr>
                <w:t>23/05/2019</w:t>
              </w:r>
            </w:ins>
          </w:p>
        </w:tc>
        <w:tc>
          <w:tcPr>
            <w:tcW w:w="1260" w:type="dxa"/>
            <w:tcBorders>
              <w:top w:val="nil"/>
              <w:left w:val="nil"/>
              <w:bottom w:val="single" w:sz="4" w:space="0" w:color="auto"/>
              <w:right w:val="single" w:sz="4" w:space="0" w:color="auto"/>
            </w:tcBorders>
            <w:shd w:val="clear" w:color="auto" w:fill="auto"/>
            <w:noWrap/>
            <w:vAlign w:val="center"/>
            <w:hideMark/>
          </w:tcPr>
          <w:p w14:paraId="372B9E43" w14:textId="77777777" w:rsidR="00D75577" w:rsidRPr="00E3751D" w:rsidRDefault="00D75577" w:rsidP="00D75577">
            <w:pPr>
              <w:spacing w:after="0" w:line="240" w:lineRule="auto"/>
              <w:jc w:val="center"/>
              <w:rPr>
                <w:ins w:id="651" w:author="Serge Schuetz" w:date="2019-06-12T14:38:00Z"/>
                <w:rFonts w:ascii="Calibri Light" w:eastAsia="Times New Roman" w:hAnsi="Calibri Light" w:cs="Calibri Light"/>
                <w:color w:val="000000"/>
                <w:sz w:val="18"/>
                <w:szCs w:val="18"/>
                <w:lang w:eastAsia="en-AU"/>
                <w:rPrChange w:id="652" w:author="Serge Schuetz" w:date="2019-06-12T16:17:00Z">
                  <w:rPr>
                    <w:ins w:id="653" w:author="Serge Schuetz" w:date="2019-06-12T14:38:00Z"/>
                    <w:rFonts w:ascii="Calibri" w:eastAsia="Times New Roman" w:hAnsi="Calibri" w:cs="Calibri"/>
                    <w:color w:val="000000"/>
                    <w:sz w:val="20"/>
                    <w:szCs w:val="20"/>
                    <w:lang w:eastAsia="en-AU"/>
                  </w:rPr>
                </w:rPrChange>
              </w:rPr>
            </w:pPr>
            <w:ins w:id="654" w:author="Serge Schuetz" w:date="2019-06-12T14:38:00Z">
              <w:r w:rsidRPr="00E3751D">
                <w:rPr>
                  <w:rFonts w:ascii="Calibri Light" w:eastAsia="Times New Roman" w:hAnsi="Calibri Light" w:cs="Calibri Light"/>
                  <w:color w:val="000000"/>
                  <w:sz w:val="18"/>
                  <w:szCs w:val="18"/>
                  <w:lang w:eastAsia="en-AU"/>
                  <w:rPrChange w:id="655" w:author="Serge Schuetz" w:date="2019-06-12T16:17:00Z">
                    <w:rPr>
                      <w:rFonts w:ascii="Calibri" w:eastAsia="Times New Roman" w:hAnsi="Calibri" w:cs="Calibri"/>
                      <w:color w:val="000000"/>
                      <w:sz w:val="20"/>
                      <w:szCs w:val="20"/>
                      <w:lang w:eastAsia="en-AU"/>
                    </w:rPr>
                  </w:rPrChange>
                </w:rPr>
                <w:t>N/A</w:t>
              </w:r>
            </w:ins>
          </w:p>
        </w:tc>
        <w:tc>
          <w:tcPr>
            <w:tcW w:w="1260" w:type="dxa"/>
            <w:tcBorders>
              <w:top w:val="nil"/>
              <w:left w:val="nil"/>
              <w:bottom w:val="single" w:sz="4" w:space="0" w:color="auto"/>
              <w:right w:val="single" w:sz="4" w:space="0" w:color="auto"/>
            </w:tcBorders>
            <w:shd w:val="clear" w:color="auto" w:fill="auto"/>
            <w:noWrap/>
            <w:vAlign w:val="center"/>
            <w:hideMark/>
          </w:tcPr>
          <w:p w14:paraId="1F63538C" w14:textId="77777777" w:rsidR="00D75577" w:rsidRPr="00E3751D" w:rsidRDefault="00D75577" w:rsidP="00D75577">
            <w:pPr>
              <w:spacing w:after="0" w:line="240" w:lineRule="auto"/>
              <w:jc w:val="center"/>
              <w:rPr>
                <w:ins w:id="656" w:author="Serge Schuetz" w:date="2019-06-12T14:38:00Z"/>
                <w:rFonts w:ascii="Calibri Light" w:eastAsia="Times New Roman" w:hAnsi="Calibri Light" w:cs="Calibri Light"/>
                <w:color w:val="000000"/>
                <w:sz w:val="18"/>
                <w:szCs w:val="18"/>
                <w:lang w:eastAsia="en-AU"/>
                <w:rPrChange w:id="657" w:author="Serge Schuetz" w:date="2019-06-12T16:17:00Z">
                  <w:rPr>
                    <w:ins w:id="658" w:author="Serge Schuetz" w:date="2019-06-12T14:38:00Z"/>
                    <w:rFonts w:ascii="Calibri" w:eastAsia="Times New Roman" w:hAnsi="Calibri" w:cs="Calibri"/>
                    <w:color w:val="000000"/>
                    <w:sz w:val="20"/>
                    <w:szCs w:val="20"/>
                    <w:lang w:eastAsia="en-AU"/>
                  </w:rPr>
                </w:rPrChange>
              </w:rPr>
            </w:pPr>
            <w:ins w:id="659" w:author="Serge Schuetz" w:date="2019-06-12T14:38:00Z">
              <w:r w:rsidRPr="00E3751D">
                <w:rPr>
                  <w:rFonts w:ascii="Calibri Light" w:eastAsia="Times New Roman" w:hAnsi="Calibri Light" w:cs="Calibri Light"/>
                  <w:color w:val="000000"/>
                  <w:sz w:val="18"/>
                  <w:szCs w:val="18"/>
                  <w:lang w:eastAsia="en-AU"/>
                  <w:rPrChange w:id="660" w:author="Serge Schuetz" w:date="2019-06-12T16:17:00Z">
                    <w:rPr>
                      <w:rFonts w:ascii="Calibri" w:eastAsia="Times New Roman" w:hAnsi="Calibri" w:cs="Calibri"/>
                      <w:color w:val="000000"/>
                      <w:sz w:val="20"/>
                      <w:szCs w:val="20"/>
                      <w:lang w:eastAsia="en-AU"/>
                    </w:rPr>
                  </w:rPrChange>
                </w:rPr>
                <w:t>N/A</w:t>
              </w:r>
            </w:ins>
          </w:p>
        </w:tc>
        <w:tc>
          <w:tcPr>
            <w:tcW w:w="1220" w:type="dxa"/>
            <w:tcBorders>
              <w:top w:val="nil"/>
              <w:left w:val="nil"/>
              <w:bottom w:val="single" w:sz="4" w:space="0" w:color="auto"/>
              <w:right w:val="single" w:sz="4" w:space="0" w:color="auto"/>
            </w:tcBorders>
            <w:shd w:val="clear" w:color="auto" w:fill="auto"/>
            <w:noWrap/>
            <w:vAlign w:val="center"/>
            <w:hideMark/>
          </w:tcPr>
          <w:p w14:paraId="4088E838" w14:textId="77777777" w:rsidR="00D75577" w:rsidRPr="00E3751D" w:rsidRDefault="00D75577" w:rsidP="00D75577">
            <w:pPr>
              <w:spacing w:after="0" w:line="240" w:lineRule="auto"/>
              <w:jc w:val="center"/>
              <w:rPr>
                <w:ins w:id="661" w:author="Serge Schuetz" w:date="2019-06-12T14:38:00Z"/>
                <w:rFonts w:ascii="Calibri Light" w:eastAsia="Times New Roman" w:hAnsi="Calibri Light" w:cs="Calibri Light"/>
                <w:color w:val="000000"/>
                <w:sz w:val="18"/>
                <w:szCs w:val="18"/>
                <w:lang w:eastAsia="en-AU"/>
                <w:rPrChange w:id="662" w:author="Serge Schuetz" w:date="2019-06-12T16:17:00Z">
                  <w:rPr>
                    <w:ins w:id="663" w:author="Serge Schuetz" w:date="2019-06-12T14:38:00Z"/>
                    <w:rFonts w:ascii="Calibri" w:eastAsia="Times New Roman" w:hAnsi="Calibri" w:cs="Calibri"/>
                    <w:color w:val="000000"/>
                    <w:sz w:val="20"/>
                    <w:szCs w:val="20"/>
                    <w:lang w:eastAsia="en-AU"/>
                  </w:rPr>
                </w:rPrChange>
              </w:rPr>
            </w:pPr>
            <w:ins w:id="664" w:author="Serge Schuetz" w:date="2019-06-12T14:38:00Z">
              <w:r w:rsidRPr="00E3751D">
                <w:rPr>
                  <w:rFonts w:ascii="Calibri Light" w:eastAsia="Times New Roman" w:hAnsi="Calibri Light" w:cs="Calibri Light"/>
                  <w:color w:val="000000"/>
                  <w:sz w:val="18"/>
                  <w:szCs w:val="18"/>
                  <w:lang w:eastAsia="en-AU"/>
                  <w:rPrChange w:id="665" w:author="Serge Schuetz" w:date="2019-06-12T16:17:00Z">
                    <w:rPr>
                      <w:rFonts w:ascii="Calibri" w:eastAsia="Times New Roman" w:hAnsi="Calibri" w:cs="Calibri"/>
                      <w:color w:val="000000"/>
                      <w:sz w:val="20"/>
                      <w:szCs w:val="20"/>
                      <w:lang w:eastAsia="en-AU"/>
                    </w:rPr>
                  </w:rPrChange>
                </w:rPr>
                <w:t>N/A</w:t>
              </w:r>
            </w:ins>
          </w:p>
        </w:tc>
        <w:tc>
          <w:tcPr>
            <w:tcW w:w="1320" w:type="dxa"/>
            <w:tcBorders>
              <w:top w:val="nil"/>
              <w:left w:val="nil"/>
              <w:bottom w:val="single" w:sz="4" w:space="0" w:color="auto"/>
              <w:right w:val="single" w:sz="4" w:space="0" w:color="auto"/>
            </w:tcBorders>
            <w:shd w:val="clear" w:color="auto" w:fill="auto"/>
            <w:noWrap/>
            <w:vAlign w:val="center"/>
            <w:hideMark/>
          </w:tcPr>
          <w:p w14:paraId="5F417553" w14:textId="77777777" w:rsidR="00D75577" w:rsidRPr="00E3751D" w:rsidRDefault="00D75577" w:rsidP="00D75577">
            <w:pPr>
              <w:spacing w:after="0" w:line="240" w:lineRule="auto"/>
              <w:jc w:val="center"/>
              <w:rPr>
                <w:ins w:id="666" w:author="Serge Schuetz" w:date="2019-06-12T14:38:00Z"/>
                <w:rFonts w:ascii="Calibri Light" w:eastAsia="Times New Roman" w:hAnsi="Calibri Light" w:cs="Calibri Light"/>
                <w:color w:val="000000"/>
                <w:sz w:val="18"/>
                <w:szCs w:val="18"/>
                <w:lang w:eastAsia="en-AU"/>
                <w:rPrChange w:id="667" w:author="Serge Schuetz" w:date="2019-06-12T16:17:00Z">
                  <w:rPr>
                    <w:ins w:id="668" w:author="Serge Schuetz" w:date="2019-06-12T14:38:00Z"/>
                    <w:rFonts w:ascii="Calibri" w:eastAsia="Times New Roman" w:hAnsi="Calibri" w:cs="Calibri"/>
                    <w:color w:val="000000"/>
                    <w:sz w:val="20"/>
                    <w:szCs w:val="20"/>
                    <w:lang w:eastAsia="en-AU"/>
                  </w:rPr>
                </w:rPrChange>
              </w:rPr>
            </w:pPr>
            <w:ins w:id="669" w:author="Serge Schuetz" w:date="2019-06-12T14:38:00Z">
              <w:r w:rsidRPr="00E3751D">
                <w:rPr>
                  <w:rFonts w:ascii="Calibri Light" w:eastAsia="Times New Roman" w:hAnsi="Calibri Light" w:cs="Calibri Light"/>
                  <w:color w:val="000000"/>
                  <w:sz w:val="18"/>
                  <w:szCs w:val="18"/>
                  <w:lang w:eastAsia="en-AU"/>
                  <w:rPrChange w:id="670" w:author="Serge Schuetz" w:date="2019-06-12T16:17:00Z">
                    <w:rPr>
                      <w:rFonts w:ascii="Calibri" w:eastAsia="Times New Roman" w:hAnsi="Calibri" w:cs="Calibri"/>
                      <w:color w:val="000000"/>
                      <w:sz w:val="20"/>
                      <w:szCs w:val="20"/>
                      <w:lang w:eastAsia="en-AU"/>
                    </w:rPr>
                  </w:rPrChange>
                </w:rPr>
                <w:t>N/A</w:t>
              </w:r>
            </w:ins>
          </w:p>
        </w:tc>
        <w:tc>
          <w:tcPr>
            <w:tcW w:w="1360" w:type="dxa"/>
            <w:tcBorders>
              <w:top w:val="nil"/>
              <w:left w:val="nil"/>
              <w:bottom w:val="single" w:sz="4" w:space="0" w:color="auto"/>
              <w:right w:val="single" w:sz="4" w:space="0" w:color="auto"/>
            </w:tcBorders>
            <w:shd w:val="clear" w:color="auto" w:fill="auto"/>
            <w:noWrap/>
            <w:vAlign w:val="center"/>
            <w:hideMark/>
          </w:tcPr>
          <w:p w14:paraId="6D3EC7D8" w14:textId="77777777" w:rsidR="00D75577" w:rsidRPr="00E3751D" w:rsidRDefault="00D75577" w:rsidP="00D75577">
            <w:pPr>
              <w:spacing w:after="0" w:line="240" w:lineRule="auto"/>
              <w:jc w:val="center"/>
              <w:rPr>
                <w:ins w:id="671" w:author="Serge Schuetz" w:date="2019-06-12T14:38:00Z"/>
                <w:rFonts w:ascii="Calibri Light" w:eastAsia="Times New Roman" w:hAnsi="Calibri Light" w:cs="Calibri Light"/>
                <w:color w:val="000000"/>
                <w:sz w:val="18"/>
                <w:szCs w:val="18"/>
                <w:lang w:eastAsia="en-AU"/>
                <w:rPrChange w:id="672" w:author="Serge Schuetz" w:date="2019-06-12T16:17:00Z">
                  <w:rPr>
                    <w:ins w:id="673" w:author="Serge Schuetz" w:date="2019-06-12T14:38:00Z"/>
                    <w:rFonts w:ascii="Calibri" w:eastAsia="Times New Roman" w:hAnsi="Calibri" w:cs="Calibri"/>
                    <w:color w:val="000000"/>
                    <w:sz w:val="20"/>
                    <w:szCs w:val="20"/>
                    <w:lang w:eastAsia="en-AU"/>
                  </w:rPr>
                </w:rPrChange>
              </w:rPr>
            </w:pPr>
            <w:ins w:id="674" w:author="Serge Schuetz" w:date="2019-06-12T14:38:00Z">
              <w:r w:rsidRPr="00E3751D">
                <w:rPr>
                  <w:rFonts w:ascii="Calibri Light" w:eastAsia="Times New Roman" w:hAnsi="Calibri Light" w:cs="Calibri Light"/>
                  <w:color w:val="000000"/>
                  <w:sz w:val="18"/>
                  <w:szCs w:val="18"/>
                  <w:lang w:eastAsia="en-AU"/>
                  <w:rPrChange w:id="675" w:author="Serge Schuetz" w:date="2019-06-12T16:17:00Z">
                    <w:rPr>
                      <w:rFonts w:ascii="Calibri" w:eastAsia="Times New Roman" w:hAnsi="Calibri" w:cs="Calibri"/>
                      <w:color w:val="000000"/>
                      <w:sz w:val="20"/>
                      <w:szCs w:val="20"/>
                      <w:lang w:eastAsia="en-AU"/>
                    </w:rPr>
                  </w:rPrChange>
                </w:rPr>
                <w:t>N/A</w:t>
              </w:r>
            </w:ins>
          </w:p>
        </w:tc>
      </w:tr>
    </w:tbl>
    <w:p w14:paraId="07765034" w14:textId="515CB41A" w:rsidR="00ED3BCC" w:rsidRDefault="00ED3BCC">
      <w:pPr>
        <w:rPr>
          <w:ins w:id="676" w:author="Serge Schuetz" w:date="2019-06-13T09:40:00Z"/>
        </w:rPr>
      </w:pPr>
    </w:p>
    <w:p w14:paraId="6C7635A4" w14:textId="0DF4B983" w:rsidR="00F417B9" w:rsidRDefault="00F417B9">
      <w:pPr>
        <w:rPr>
          <w:ins w:id="677" w:author="Serge Schuetz" w:date="2019-06-13T09:40:00Z"/>
        </w:rPr>
      </w:pPr>
    </w:p>
    <w:p w14:paraId="708AEA95" w14:textId="77777777" w:rsidR="00FE0667" w:rsidRDefault="00FE0667">
      <w:pPr>
        <w:rPr>
          <w:ins w:id="678" w:author="Serge Schuetz" w:date="2019-06-13T09:50:00Z"/>
        </w:rPr>
      </w:pPr>
    </w:p>
    <w:p w14:paraId="07F5E2FD" w14:textId="455F3541" w:rsidR="00AA38FB" w:rsidRDefault="00AE45B4">
      <w:pPr>
        <w:rPr>
          <w:ins w:id="679" w:author="Serge Schuetz" w:date="2019-06-13T09:46:00Z"/>
        </w:rPr>
      </w:pPr>
      <w:ins w:id="680" w:author="Serge Schuetz" w:date="2019-06-13T09:47:00Z">
        <w:r>
          <w:t>Fig</w:t>
        </w:r>
        <w:r w:rsidR="00767345">
          <w:t xml:space="preserve"> 1. Cycle 1 – </w:t>
        </w:r>
        <w:r w:rsidR="006A0546">
          <w:t xml:space="preserve">TPS </w:t>
        </w:r>
        <w:r w:rsidR="00767345">
          <w:t xml:space="preserve">Stress Testing </w:t>
        </w:r>
      </w:ins>
    </w:p>
    <w:p w14:paraId="007D7D7B" w14:textId="25F375AB" w:rsidR="00F417B9" w:rsidRDefault="00F417B9">
      <w:pPr>
        <w:rPr>
          <w:ins w:id="681" w:author="Serge Schuetz" w:date="2019-06-13T09:43:00Z"/>
        </w:rPr>
      </w:pPr>
      <w:ins w:id="682" w:author="Serge Schuetz" w:date="2019-06-13T09:40:00Z">
        <w:r w:rsidRPr="00F417B9">
          <w:rPr>
            <w:noProof/>
          </w:rPr>
          <w:drawing>
            <wp:inline distT="0" distB="0" distL="0" distR="0" wp14:anchorId="008D1FC5" wp14:editId="051FCCF0">
              <wp:extent cx="5857200" cy="176400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7200" cy="1764000"/>
                      </a:xfrm>
                      <a:prstGeom prst="rect">
                        <a:avLst/>
                      </a:prstGeom>
                    </pic:spPr>
                  </pic:pic>
                </a:graphicData>
              </a:graphic>
            </wp:inline>
          </w:drawing>
        </w:r>
      </w:ins>
    </w:p>
    <w:p w14:paraId="75967EA6" w14:textId="4A280F0D" w:rsidR="006A0546" w:rsidRDefault="00D80FFB">
      <w:pPr>
        <w:rPr>
          <w:ins w:id="683" w:author="Serge Schuetz" w:date="2019-06-13T09:48:00Z"/>
        </w:rPr>
      </w:pPr>
      <w:ins w:id="684" w:author="Serge Schuetz" w:date="2019-06-13T09:48:00Z">
        <w:r>
          <w:t xml:space="preserve">Fig 2. Cycle 2 – </w:t>
        </w:r>
      </w:ins>
      <w:ins w:id="685" w:author="Serge Schuetz" w:date="2019-06-13T09:49:00Z">
        <w:r w:rsidR="00890069">
          <w:t>TPS</w:t>
        </w:r>
      </w:ins>
      <w:ins w:id="686" w:author="Serge Schuetz" w:date="2019-06-13T09:48:00Z">
        <w:r>
          <w:t xml:space="preserve"> Stress Testing</w:t>
        </w:r>
      </w:ins>
    </w:p>
    <w:p w14:paraId="186149E3" w14:textId="10C45B6C" w:rsidR="00585DE6" w:rsidRDefault="00D31B13">
      <w:pPr>
        <w:rPr>
          <w:ins w:id="687" w:author="Serge Schuetz" w:date="2019-06-13T09:49:00Z"/>
        </w:rPr>
      </w:pPr>
      <w:ins w:id="688" w:author="Serge Schuetz" w:date="2019-06-13T09:43:00Z">
        <w:r w:rsidRPr="00D31B13">
          <w:rPr>
            <w:noProof/>
          </w:rPr>
          <w:drawing>
            <wp:inline distT="0" distB="0" distL="0" distR="0" wp14:anchorId="52CC82F4" wp14:editId="3005CCA9">
              <wp:extent cx="5860800" cy="1767600"/>
              <wp:effectExtent l="0" t="0" r="698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0800" cy="1767600"/>
                      </a:xfrm>
                      <a:prstGeom prst="rect">
                        <a:avLst/>
                      </a:prstGeom>
                    </pic:spPr>
                  </pic:pic>
                </a:graphicData>
              </a:graphic>
            </wp:inline>
          </w:drawing>
        </w:r>
      </w:ins>
    </w:p>
    <w:p w14:paraId="57F3F48E" w14:textId="325CD64F" w:rsidR="00585DE6" w:rsidRDefault="00585DE6">
      <w:pPr>
        <w:rPr>
          <w:ins w:id="689" w:author="Serge Schuetz" w:date="2019-06-13T09:49:00Z"/>
        </w:rPr>
      </w:pPr>
      <w:ins w:id="690" w:author="Serge Schuetz" w:date="2019-06-13T09:49:00Z">
        <w:r>
          <w:br w:type="page"/>
        </w:r>
      </w:ins>
    </w:p>
    <w:p w14:paraId="2E9650F1" w14:textId="3667C31B" w:rsidR="00585DE6" w:rsidRDefault="00585DE6">
      <w:pPr>
        <w:rPr>
          <w:ins w:id="691" w:author="Serge Schuetz" w:date="2019-06-13T09:49:00Z"/>
        </w:rPr>
      </w:pPr>
      <w:ins w:id="692" w:author="Serge Schuetz" w:date="2019-06-13T09:49:00Z">
        <w:r>
          <w:t xml:space="preserve">Fig 3. Cycle 3 – TPS </w:t>
        </w:r>
        <w:r w:rsidR="00890069">
          <w:t>Stress Testing</w:t>
        </w:r>
      </w:ins>
    </w:p>
    <w:p w14:paraId="44454A6E" w14:textId="1D4FC5BB" w:rsidR="00D31B13" w:rsidRDefault="00C017BC">
      <w:pPr>
        <w:rPr>
          <w:ins w:id="693" w:author="Serge Schuetz" w:date="2019-06-13T09:41:00Z"/>
        </w:rPr>
      </w:pPr>
      <w:ins w:id="694" w:author="Serge Schuetz" w:date="2019-06-13T09:44:00Z">
        <w:r w:rsidRPr="00C017BC">
          <w:rPr>
            <w:noProof/>
          </w:rPr>
          <w:drawing>
            <wp:inline distT="0" distB="0" distL="0" distR="0" wp14:anchorId="75C1BF8C" wp14:editId="69892F15">
              <wp:extent cx="5857200" cy="176400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7200" cy="1764000"/>
                      </a:xfrm>
                      <a:prstGeom prst="rect">
                        <a:avLst/>
                      </a:prstGeom>
                    </pic:spPr>
                  </pic:pic>
                </a:graphicData>
              </a:graphic>
            </wp:inline>
          </w:drawing>
        </w:r>
      </w:ins>
    </w:p>
    <w:p w14:paraId="7E6D9327" w14:textId="77777777" w:rsidR="00A84AC3" w:rsidRDefault="00A84AC3">
      <w:pPr>
        <w:rPr>
          <w:ins w:id="695" w:author="Serge Schuetz" w:date="2019-06-12T14:43:00Z"/>
        </w:rPr>
      </w:pPr>
    </w:p>
    <w:p w14:paraId="054AE2A9" w14:textId="671AECB0" w:rsidR="00ED3BCC" w:rsidRDefault="00ED3BCC">
      <w:pPr>
        <w:pStyle w:val="Heading1"/>
        <w:rPr>
          <w:ins w:id="696" w:author="Serge Schuetz" w:date="2019-06-12T14:43:00Z"/>
        </w:rPr>
        <w:pPrChange w:id="697" w:author="Serge Schuetz" w:date="2019-06-12T14:43:00Z">
          <w:pPr/>
        </w:pPrChange>
      </w:pPr>
      <w:ins w:id="698" w:author="Serge Schuetz" w:date="2019-06-12T14:43:00Z">
        <w:r>
          <w:br w:type="page"/>
        </w:r>
        <w:bookmarkStart w:id="699" w:name="_Toc11316833"/>
        <w:r w:rsidRPr="004A6240">
          <w:lastRenderedPageBreak/>
          <w:t>Test Results</w:t>
        </w:r>
        <w:r w:rsidR="0098296A">
          <w:t xml:space="preserve"> – (Continue)</w:t>
        </w:r>
        <w:bookmarkEnd w:id="699"/>
      </w:ins>
    </w:p>
    <w:p w14:paraId="1ACBF60D" w14:textId="6AC879A7" w:rsidR="00DE483D" w:rsidRPr="00210DEB" w:rsidRDefault="00DE483D" w:rsidP="00DE483D">
      <w:pPr>
        <w:rPr>
          <w:ins w:id="700" w:author="Serge Schuetz" w:date="2019-06-12T14:47:00Z"/>
          <w:rFonts w:asciiTheme="majorHAnsi" w:hAnsiTheme="majorHAnsi" w:cstheme="majorHAnsi"/>
          <w:b/>
          <w:bCs/>
        </w:rPr>
      </w:pPr>
      <w:ins w:id="701" w:author="Serge Schuetz" w:date="2019-06-12T14:47:00Z">
        <w:r>
          <w:rPr>
            <w:rFonts w:asciiTheme="majorHAnsi" w:hAnsiTheme="majorHAnsi" w:cstheme="majorHAnsi"/>
            <w:b/>
            <w:bCs/>
          </w:rPr>
          <w:t>Recurring Events</w:t>
        </w:r>
        <w:r w:rsidR="00CA4DCD">
          <w:rPr>
            <w:rFonts w:asciiTheme="majorHAnsi" w:hAnsiTheme="majorHAnsi" w:cstheme="majorHAnsi"/>
            <w:b/>
            <w:bCs/>
          </w:rPr>
          <w:t xml:space="preserve"> (Admin Fees/Insurance Premium/AMS) </w:t>
        </w:r>
      </w:ins>
      <w:ins w:id="702" w:author="Serge Schuetz" w:date="2019-06-12T14:48:00Z">
        <w:r w:rsidR="00CD2745">
          <w:rPr>
            <w:rFonts w:asciiTheme="majorHAnsi" w:hAnsiTheme="majorHAnsi" w:cstheme="majorHAnsi"/>
            <w:b/>
            <w:bCs/>
          </w:rPr>
          <w:t xml:space="preserve">and Contribution File Upload </w:t>
        </w:r>
        <w:r w:rsidR="004D4D3B">
          <w:rPr>
            <w:rFonts w:asciiTheme="majorHAnsi" w:hAnsiTheme="majorHAnsi" w:cstheme="majorHAnsi"/>
            <w:b/>
            <w:bCs/>
          </w:rPr>
          <w:t>Testing</w:t>
        </w:r>
      </w:ins>
    </w:p>
    <w:p w14:paraId="58532246" w14:textId="2B63314C" w:rsidR="00D75577" w:rsidRPr="00AD6861" w:rsidRDefault="00D32375" w:rsidP="00DE483D">
      <w:pPr>
        <w:rPr>
          <w:ins w:id="703" w:author="Serge Schuetz" w:date="2019-06-12T15:26:00Z"/>
          <w:rFonts w:ascii="Calibri Light" w:hAnsi="Calibri Light" w:cs="Calibri Light"/>
          <w:sz w:val="18"/>
          <w:szCs w:val="18"/>
          <w:rPrChange w:id="704" w:author="Serge Schuetz" w:date="2019-06-12T16:23:00Z">
            <w:rPr>
              <w:ins w:id="705" w:author="Serge Schuetz" w:date="2019-06-12T15:26:00Z"/>
              <w:rFonts w:cstheme="majorHAnsi"/>
              <w:sz w:val="20"/>
              <w:szCs w:val="20"/>
            </w:rPr>
          </w:rPrChange>
        </w:rPr>
      </w:pPr>
      <w:ins w:id="706" w:author="Serge Schuetz" w:date="2019-06-12T14:59:00Z">
        <w:r w:rsidRPr="00AD6861">
          <w:rPr>
            <w:rFonts w:ascii="Calibri Light" w:hAnsi="Calibri Light" w:cs="Calibri Light"/>
            <w:sz w:val="18"/>
            <w:szCs w:val="18"/>
            <w:rPrChange w:id="707" w:author="Serge Schuetz" w:date="2019-06-12T16:23:00Z">
              <w:rPr>
                <w:rFonts w:cstheme="majorHAnsi"/>
                <w:sz w:val="20"/>
                <w:szCs w:val="20"/>
              </w:rPr>
            </w:rPrChange>
          </w:rPr>
          <w:t xml:space="preserve">Performance tests with a status of </w:t>
        </w:r>
        <w:r w:rsidR="00243EE1" w:rsidRPr="00AD6861">
          <w:rPr>
            <w:rFonts w:ascii="Calibri Light" w:hAnsi="Calibri Light" w:cs="Calibri Light"/>
            <w:sz w:val="18"/>
            <w:szCs w:val="18"/>
            <w:rPrChange w:id="708" w:author="Serge Schuetz" w:date="2019-06-12T16:23:00Z">
              <w:rPr>
                <w:rFonts w:cstheme="majorHAnsi"/>
                <w:sz w:val="20"/>
                <w:szCs w:val="20"/>
              </w:rPr>
            </w:rPrChange>
          </w:rPr>
          <w:t xml:space="preserve">‘Amber’ are currently in </w:t>
        </w:r>
      </w:ins>
      <w:ins w:id="709" w:author="Serge Schuetz" w:date="2019-06-12T15:19:00Z">
        <w:r w:rsidR="00E850BD" w:rsidRPr="00AD6861">
          <w:rPr>
            <w:rFonts w:ascii="Calibri Light" w:hAnsi="Calibri Light" w:cs="Calibri Light"/>
            <w:sz w:val="18"/>
            <w:szCs w:val="18"/>
            <w:rPrChange w:id="710" w:author="Serge Schuetz" w:date="2019-06-12T16:23:00Z">
              <w:rPr>
                <w:rFonts w:cstheme="majorHAnsi"/>
                <w:sz w:val="20"/>
                <w:szCs w:val="20"/>
              </w:rPr>
            </w:rPrChange>
          </w:rPr>
          <w:t xml:space="preserve">progress </w:t>
        </w:r>
        <w:r w:rsidR="00D12848" w:rsidRPr="00AD6861">
          <w:rPr>
            <w:rFonts w:ascii="Calibri Light" w:hAnsi="Calibri Light" w:cs="Calibri Light"/>
            <w:sz w:val="18"/>
            <w:szCs w:val="18"/>
            <w:rPrChange w:id="711" w:author="Serge Schuetz" w:date="2019-06-12T16:23:00Z">
              <w:rPr>
                <w:rFonts w:cstheme="majorHAnsi"/>
                <w:sz w:val="20"/>
                <w:szCs w:val="20"/>
              </w:rPr>
            </w:rPrChange>
          </w:rPr>
          <w:t>to meet revised SLA’s</w:t>
        </w:r>
      </w:ins>
    </w:p>
    <w:tbl>
      <w:tblPr>
        <w:tblW w:w="14596" w:type="dxa"/>
        <w:tblLook w:val="04A0" w:firstRow="1" w:lastRow="0" w:firstColumn="1" w:lastColumn="0" w:noHBand="0" w:noVBand="1"/>
        <w:tblPrChange w:id="712" w:author="Serge Schuetz" w:date="2019-06-12T15:35:00Z">
          <w:tblPr>
            <w:tblW w:w="15044" w:type="dxa"/>
            <w:tblLook w:val="04A0" w:firstRow="1" w:lastRow="0" w:firstColumn="1" w:lastColumn="0" w:noHBand="0" w:noVBand="1"/>
          </w:tblPr>
        </w:tblPrChange>
      </w:tblPr>
      <w:tblGrid>
        <w:gridCol w:w="521"/>
        <w:gridCol w:w="4717"/>
        <w:gridCol w:w="1136"/>
        <w:gridCol w:w="1250"/>
        <w:gridCol w:w="1018"/>
        <w:gridCol w:w="1276"/>
        <w:gridCol w:w="1276"/>
        <w:gridCol w:w="992"/>
        <w:gridCol w:w="1417"/>
        <w:gridCol w:w="993"/>
        <w:tblGridChange w:id="713">
          <w:tblGrid>
            <w:gridCol w:w="521"/>
            <w:gridCol w:w="4717"/>
            <w:gridCol w:w="813"/>
            <w:gridCol w:w="104"/>
            <w:gridCol w:w="1365"/>
            <w:gridCol w:w="104"/>
            <w:gridCol w:w="1364"/>
            <w:gridCol w:w="104"/>
            <w:gridCol w:w="1366"/>
            <w:gridCol w:w="104"/>
            <w:gridCol w:w="1365"/>
            <w:gridCol w:w="104"/>
            <w:gridCol w:w="932"/>
            <w:gridCol w:w="104"/>
            <w:gridCol w:w="1075"/>
            <w:gridCol w:w="104"/>
            <w:gridCol w:w="798"/>
            <w:gridCol w:w="104"/>
          </w:tblGrid>
        </w:tblGridChange>
      </w:tblGrid>
      <w:tr w:rsidR="006565EC" w:rsidRPr="0057278D" w14:paraId="641A5F4F" w14:textId="77777777" w:rsidTr="00B27322">
        <w:trPr>
          <w:trHeight w:val="318"/>
          <w:ins w:id="714" w:author="Serge Schuetz" w:date="2019-06-12T15:26:00Z"/>
          <w:trPrChange w:id="715" w:author="Serge Schuetz" w:date="2019-06-12T15:35:00Z">
            <w:trPr>
              <w:trHeight w:val="318"/>
            </w:trPr>
          </w:trPrChange>
        </w:trPr>
        <w:tc>
          <w:tcPr>
            <w:tcW w:w="521"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716" w:author="Serge Schuetz" w:date="2019-06-12T15:35:00Z">
              <w:tcPr>
                <w:tcW w:w="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0AFD76D" w14:textId="77777777" w:rsidR="0057278D" w:rsidRPr="0057278D" w:rsidRDefault="0057278D" w:rsidP="0057278D">
            <w:pPr>
              <w:spacing w:after="0" w:line="240" w:lineRule="auto"/>
              <w:rPr>
                <w:ins w:id="717" w:author="Serge Schuetz" w:date="2019-06-12T15:26:00Z"/>
                <w:rFonts w:ascii="Calibri" w:eastAsia="Times New Roman" w:hAnsi="Calibri" w:cs="Calibri"/>
                <w:b/>
                <w:bCs/>
                <w:color w:val="000000"/>
                <w:sz w:val="20"/>
                <w:szCs w:val="20"/>
                <w:lang w:eastAsia="en-AU"/>
              </w:rPr>
            </w:pPr>
            <w:ins w:id="718" w:author="Serge Schuetz" w:date="2019-06-12T15:26:00Z">
              <w:r w:rsidRPr="0057278D">
                <w:rPr>
                  <w:rFonts w:ascii="Calibri" w:eastAsia="Times New Roman" w:hAnsi="Calibri" w:cs="Calibri"/>
                  <w:b/>
                  <w:bCs/>
                  <w:color w:val="000000"/>
                  <w:sz w:val="20"/>
                  <w:szCs w:val="20"/>
                  <w:lang w:eastAsia="en-AU"/>
                </w:rPr>
                <w:t> </w:t>
              </w:r>
            </w:ins>
          </w:p>
        </w:tc>
        <w:tc>
          <w:tcPr>
            <w:tcW w:w="4717" w:type="dxa"/>
            <w:tcBorders>
              <w:top w:val="single" w:sz="4" w:space="0" w:color="auto"/>
              <w:left w:val="nil"/>
              <w:bottom w:val="single" w:sz="4" w:space="0" w:color="auto"/>
              <w:right w:val="single" w:sz="4" w:space="0" w:color="auto"/>
            </w:tcBorders>
            <w:shd w:val="clear" w:color="auto" w:fill="auto"/>
            <w:noWrap/>
            <w:vAlign w:val="bottom"/>
            <w:hideMark/>
            <w:tcPrChange w:id="719" w:author="Serge Schuetz" w:date="2019-06-12T15:35:00Z">
              <w:tcPr>
                <w:tcW w:w="4717"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64E8342E" w14:textId="77777777" w:rsidR="0057278D" w:rsidRPr="0057278D" w:rsidRDefault="0057278D" w:rsidP="0057278D">
            <w:pPr>
              <w:spacing w:after="0" w:line="240" w:lineRule="auto"/>
              <w:rPr>
                <w:ins w:id="720" w:author="Serge Schuetz" w:date="2019-06-12T15:26:00Z"/>
                <w:rFonts w:ascii="Calibri" w:eastAsia="Times New Roman" w:hAnsi="Calibri" w:cs="Calibri"/>
                <w:color w:val="000000"/>
                <w:sz w:val="20"/>
                <w:szCs w:val="20"/>
                <w:lang w:eastAsia="en-AU"/>
              </w:rPr>
            </w:pPr>
            <w:ins w:id="721" w:author="Serge Schuetz" w:date="2019-06-12T15:26:00Z">
              <w:r w:rsidRPr="0057278D">
                <w:rPr>
                  <w:rFonts w:ascii="Calibri" w:eastAsia="Times New Roman" w:hAnsi="Calibri" w:cs="Calibri"/>
                  <w:color w:val="000000"/>
                  <w:sz w:val="20"/>
                  <w:szCs w:val="20"/>
                  <w:lang w:eastAsia="en-AU"/>
                </w:rPr>
                <w:t> </w:t>
              </w:r>
            </w:ins>
          </w:p>
        </w:tc>
        <w:tc>
          <w:tcPr>
            <w:tcW w:w="1136" w:type="dxa"/>
            <w:tcBorders>
              <w:top w:val="single" w:sz="4" w:space="0" w:color="auto"/>
              <w:left w:val="nil"/>
              <w:bottom w:val="single" w:sz="4" w:space="0" w:color="auto"/>
              <w:right w:val="single" w:sz="4" w:space="0" w:color="auto"/>
            </w:tcBorders>
            <w:shd w:val="clear" w:color="auto" w:fill="auto"/>
            <w:noWrap/>
            <w:vAlign w:val="bottom"/>
            <w:hideMark/>
            <w:tcPrChange w:id="722" w:author="Serge Schuetz" w:date="2019-06-12T15:35:00Z">
              <w:tcPr>
                <w:tcW w:w="813" w:type="dxa"/>
                <w:gridSpan w:val="2"/>
                <w:tcBorders>
                  <w:top w:val="single" w:sz="4" w:space="0" w:color="auto"/>
                  <w:left w:val="nil"/>
                  <w:bottom w:val="single" w:sz="4" w:space="0" w:color="auto"/>
                  <w:right w:val="single" w:sz="4" w:space="0" w:color="auto"/>
                </w:tcBorders>
                <w:shd w:val="clear" w:color="auto" w:fill="auto"/>
                <w:noWrap/>
                <w:vAlign w:val="bottom"/>
                <w:hideMark/>
              </w:tcPr>
            </w:tcPrChange>
          </w:tcPr>
          <w:p w14:paraId="3B26C2C5" w14:textId="77777777" w:rsidR="0057278D" w:rsidRPr="0057278D" w:rsidRDefault="0057278D" w:rsidP="0057278D">
            <w:pPr>
              <w:spacing w:after="0" w:line="240" w:lineRule="auto"/>
              <w:rPr>
                <w:ins w:id="723" w:author="Serge Schuetz" w:date="2019-06-12T15:26:00Z"/>
                <w:rFonts w:ascii="Calibri" w:eastAsia="Times New Roman" w:hAnsi="Calibri" w:cs="Calibri"/>
                <w:color w:val="000000"/>
                <w:sz w:val="20"/>
                <w:szCs w:val="20"/>
                <w:lang w:eastAsia="en-AU"/>
              </w:rPr>
            </w:pPr>
            <w:ins w:id="724" w:author="Serge Schuetz" w:date="2019-06-12T15:26:00Z">
              <w:r w:rsidRPr="0057278D">
                <w:rPr>
                  <w:rFonts w:ascii="Calibri" w:eastAsia="Times New Roman" w:hAnsi="Calibri" w:cs="Calibri"/>
                  <w:color w:val="000000"/>
                  <w:sz w:val="20"/>
                  <w:szCs w:val="20"/>
                  <w:lang w:eastAsia="en-AU"/>
                </w:rPr>
                <w:t> </w:t>
              </w:r>
            </w:ins>
          </w:p>
        </w:tc>
        <w:tc>
          <w:tcPr>
            <w:tcW w:w="1250" w:type="dxa"/>
            <w:tcBorders>
              <w:top w:val="single" w:sz="4" w:space="0" w:color="auto"/>
              <w:left w:val="nil"/>
              <w:bottom w:val="single" w:sz="4" w:space="0" w:color="auto"/>
              <w:right w:val="single" w:sz="4" w:space="0" w:color="auto"/>
            </w:tcBorders>
            <w:shd w:val="clear" w:color="auto" w:fill="auto"/>
            <w:noWrap/>
            <w:vAlign w:val="bottom"/>
            <w:hideMark/>
            <w:tcPrChange w:id="725" w:author="Serge Schuetz" w:date="2019-06-12T15:35:00Z">
              <w:tcPr>
                <w:tcW w:w="1469" w:type="dxa"/>
                <w:gridSpan w:val="2"/>
                <w:tcBorders>
                  <w:top w:val="single" w:sz="4" w:space="0" w:color="auto"/>
                  <w:left w:val="nil"/>
                  <w:bottom w:val="single" w:sz="4" w:space="0" w:color="auto"/>
                  <w:right w:val="single" w:sz="4" w:space="0" w:color="auto"/>
                </w:tcBorders>
                <w:shd w:val="clear" w:color="auto" w:fill="auto"/>
                <w:noWrap/>
                <w:vAlign w:val="bottom"/>
                <w:hideMark/>
              </w:tcPr>
            </w:tcPrChange>
          </w:tcPr>
          <w:p w14:paraId="590AD548" w14:textId="77777777" w:rsidR="0057278D" w:rsidRPr="0057278D" w:rsidRDefault="0057278D" w:rsidP="0057278D">
            <w:pPr>
              <w:spacing w:after="0" w:line="240" w:lineRule="auto"/>
              <w:rPr>
                <w:ins w:id="726" w:author="Serge Schuetz" w:date="2019-06-12T15:26:00Z"/>
                <w:rFonts w:ascii="Calibri" w:eastAsia="Times New Roman" w:hAnsi="Calibri" w:cs="Calibri"/>
                <w:color w:val="000000"/>
                <w:sz w:val="20"/>
                <w:szCs w:val="20"/>
                <w:lang w:eastAsia="en-AU"/>
              </w:rPr>
            </w:pPr>
            <w:ins w:id="727" w:author="Serge Schuetz" w:date="2019-06-12T15:26:00Z">
              <w:r w:rsidRPr="0057278D">
                <w:rPr>
                  <w:rFonts w:ascii="Calibri" w:eastAsia="Times New Roman" w:hAnsi="Calibri" w:cs="Calibri"/>
                  <w:color w:val="000000"/>
                  <w:sz w:val="20"/>
                  <w:szCs w:val="20"/>
                  <w:lang w:eastAsia="en-AU"/>
                </w:rPr>
                <w:t> </w:t>
              </w:r>
            </w:ins>
          </w:p>
        </w:tc>
        <w:tc>
          <w:tcPr>
            <w:tcW w:w="2294" w:type="dxa"/>
            <w:gridSpan w:val="2"/>
            <w:tcBorders>
              <w:top w:val="single" w:sz="4" w:space="0" w:color="auto"/>
              <w:left w:val="single" w:sz="4" w:space="0" w:color="auto"/>
              <w:bottom w:val="single" w:sz="4" w:space="0" w:color="auto"/>
              <w:right w:val="single" w:sz="4" w:space="0" w:color="000000"/>
            </w:tcBorders>
            <w:shd w:val="clear" w:color="000000" w:fill="DDEBF7"/>
            <w:noWrap/>
            <w:vAlign w:val="bottom"/>
            <w:hideMark/>
            <w:tcPrChange w:id="728" w:author="Serge Schuetz" w:date="2019-06-12T15:35:00Z">
              <w:tcPr>
                <w:tcW w:w="2938" w:type="dxa"/>
                <w:gridSpan w:val="4"/>
                <w:tcBorders>
                  <w:top w:val="single" w:sz="4" w:space="0" w:color="auto"/>
                  <w:left w:val="single" w:sz="4" w:space="0" w:color="auto"/>
                  <w:bottom w:val="single" w:sz="4" w:space="0" w:color="auto"/>
                  <w:right w:val="single" w:sz="4" w:space="0" w:color="000000"/>
                </w:tcBorders>
                <w:shd w:val="clear" w:color="000000" w:fill="DDEBF7"/>
                <w:noWrap/>
                <w:vAlign w:val="bottom"/>
                <w:hideMark/>
              </w:tcPr>
            </w:tcPrChange>
          </w:tcPr>
          <w:p w14:paraId="0FA52392" w14:textId="77777777" w:rsidR="0057278D" w:rsidRPr="0057278D" w:rsidRDefault="0057278D" w:rsidP="0057278D">
            <w:pPr>
              <w:spacing w:after="0" w:line="240" w:lineRule="auto"/>
              <w:jc w:val="center"/>
              <w:rPr>
                <w:ins w:id="729" w:author="Serge Schuetz" w:date="2019-06-12T15:26:00Z"/>
                <w:rFonts w:ascii="Calibri" w:eastAsia="Times New Roman" w:hAnsi="Calibri" w:cs="Calibri"/>
                <w:b/>
                <w:bCs/>
                <w:color w:val="000000"/>
                <w:lang w:eastAsia="en-AU"/>
              </w:rPr>
            </w:pPr>
            <w:ins w:id="730" w:author="Serge Schuetz" w:date="2019-06-12T15:26:00Z">
              <w:r w:rsidRPr="0057278D">
                <w:rPr>
                  <w:rFonts w:ascii="Calibri" w:eastAsia="Times New Roman" w:hAnsi="Calibri" w:cs="Calibri"/>
                  <w:b/>
                  <w:bCs/>
                  <w:color w:val="000000"/>
                  <w:lang w:eastAsia="en-AU"/>
                </w:rPr>
                <w:t xml:space="preserve"> SLA</w:t>
              </w:r>
            </w:ins>
          </w:p>
        </w:tc>
        <w:tc>
          <w:tcPr>
            <w:tcW w:w="1276" w:type="dxa"/>
            <w:tcBorders>
              <w:top w:val="single" w:sz="4" w:space="0" w:color="auto"/>
              <w:left w:val="nil"/>
              <w:bottom w:val="single" w:sz="4" w:space="0" w:color="auto"/>
              <w:right w:val="single" w:sz="4" w:space="0" w:color="auto"/>
            </w:tcBorders>
            <w:shd w:val="clear" w:color="000000" w:fill="FCE4D6"/>
            <w:noWrap/>
            <w:vAlign w:val="center"/>
            <w:hideMark/>
            <w:tcPrChange w:id="731" w:author="Serge Schuetz" w:date="2019-06-12T15:35:00Z">
              <w:tcPr>
                <w:tcW w:w="1469" w:type="dxa"/>
                <w:gridSpan w:val="2"/>
                <w:tcBorders>
                  <w:top w:val="single" w:sz="4" w:space="0" w:color="auto"/>
                  <w:left w:val="nil"/>
                  <w:bottom w:val="single" w:sz="4" w:space="0" w:color="auto"/>
                  <w:right w:val="single" w:sz="4" w:space="0" w:color="auto"/>
                </w:tcBorders>
                <w:shd w:val="clear" w:color="000000" w:fill="FCE4D6"/>
                <w:noWrap/>
                <w:vAlign w:val="center"/>
                <w:hideMark/>
              </w:tcPr>
            </w:tcPrChange>
          </w:tcPr>
          <w:p w14:paraId="4D52478B" w14:textId="77777777" w:rsidR="0057278D" w:rsidRPr="001A66CF" w:rsidRDefault="0057278D" w:rsidP="0057278D">
            <w:pPr>
              <w:spacing w:after="0" w:line="240" w:lineRule="auto"/>
              <w:jc w:val="center"/>
              <w:rPr>
                <w:ins w:id="732" w:author="Serge Schuetz" w:date="2019-06-12T15:26:00Z"/>
                <w:rFonts w:ascii="Calibri" w:eastAsia="Times New Roman" w:hAnsi="Calibri" w:cs="Calibri"/>
                <w:b/>
                <w:bCs/>
                <w:color w:val="000000"/>
                <w:lang w:eastAsia="en-AU"/>
                <w:rPrChange w:id="733" w:author="Serge Schuetz" w:date="2019-06-12T15:43:00Z">
                  <w:rPr>
                    <w:ins w:id="734" w:author="Serge Schuetz" w:date="2019-06-12T15:26:00Z"/>
                    <w:rFonts w:ascii="Calibri" w:eastAsia="Times New Roman" w:hAnsi="Calibri" w:cs="Calibri"/>
                    <w:b/>
                    <w:bCs/>
                    <w:color w:val="000000"/>
                    <w:sz w:val="20"/>
                    <w:szCs w:val="20"/>
                    <w:lang w:eastAsia="en-AU"/>
                  </w:rPr>
                </w:rPrChange>
              </w:rPr>
            </w:pPr>
            <w:ins w:id="735" w:author="Serge Schuetz" w:date="2019-06-12T15:26:00Z">
              <w:r w:rsidRPr="001A66CF">
                <w:rPr>
                  <w:rFonts w:ascii="Calibri" w:eastAsia="Times New Roman" w:hAnsi="Calibri" w:cs="Calibri"/>
                  <w:b/>
                  <w:bCs/>
                  <w:color w:val="000000"/>
                  <w:lang w:eastAsia="en-AU"/>
                  <w:rPrChange w:id="736" w:author="Serge Schuetz" w:date="2019-06-12T15:43:00Z">
                    <w:rPr>
                      <w:rFonts w:ascii="Calibri" w:eastAsia="Times New Roman" w:hAnsi="Calibri" w:cs="Calibri"/>
                      <w:b/>
                      <w:bCs/>
                      <w:color w:val="000000"/>
                      <w:sz w:val="20"/>
                      <w:szCs w:val="20"/>
                      <w:lang w:eastAsia="en-AU"/>
                    </w:rPr>
                  </w:rPrChange>
                </w:rPr>
                <w:t>Revised SLA</w:t>
              </w:r>
            </w:ins>
          </w:p>
        </w:tc>
        <w:tc>
          <w:tcPr>
            <w:tcW w:w="3402" w:type="dxa"/>
            <w:gridSpan w:val="3"/>
            <w:tcBorders>
              <w:top w:val="single" w:sz="4" w:space="0" w:color="auto"/>
              <w:left w:val="single" w:sz="4" w:space="0" w:color="auto"/>
              <w:bottom w:val="single" w:sz="4" w:space="0" w:color="auto"/>
              <w:right w:val="single" w:sz="4" w:space="0" w:color="000000"/>
            </w:tcBorders>
            <w:shd w:val="clear" w:color="000000" w:fill="FFF2CC"/>
            <w:noWrap/>
            <w:vAlign w:val="bottom"/>
            <w:hideMark/>
            <w:tcPrChange w:id="737" w:author="Serge Schuetz" w:date="2019-06-12T15:35:00Z">
              <w:tcPr>
                <w:tcW w:w="3117" w:type="dxa"/>
                <w:gridSpan w:val="6"/>
                <w:tcBorders>
                  <w:top w:val="single" w:sz="4" w:space="0" w:color="auto"/>
                  <w:left w:val="single" w:sz="4" w:space="0" w:color="auto"/>
                  <w:bottom w:val="single" w:sz="4" w:space="0" w:color="auto"/>
                  <w:right w:val="single" w:sz="4" w:space="0" w:color="000000"/>
                </w:tcBorders>
                <w:shd w:val="clear" w:color="000000" w:fill="FFF2CC"/>
                <w:noWrap/>
                <w:vAlign w:val="bottom"/>
                <w:hideMark/>
              </w:tcPr>
            </w:tcPrChange>
          </w:tcPr>
          <w:p w14:paraId="688F7F7A" w14:textId="77777777" w:rsidR="0057278D" w:rsidRPr="0057278D" w:rsidRDefault="0057278D" w:rsidP="0057278D">
            <w:pPr>
              <w:spacing w:after="0" w:line="240" w:lineRule="auto"/>
              <w:jc w:val="center"/>
              <w:rPr>
                <w:ins w:id="738" w:author="Serge Schuetz" w:date="2019-06-12T15:26:00Z"/>
                <w:rFonts w:ascii="Calibri" w:eastAsia="Times New Roman" w:hAnsi="Calibri" w:cs="Calibri"/>
                <w:b/>
                <w:bCs/>
                <w:color w:val="000000"/>
                <w:lang w:eastAsia="en-AU"/>
              </w:rPr>
            </w:pPr>
            <w:ins w:id="739" w:author="Serge Schuetz" w:date="2019-06-12T15:26:00Z">
              <w:r w:rsidRPr="0057278D">
                <w:rPr>
                  <w:rFonts w:ascii="Calibri" w:eastAsia="Times New Roman" w:hAnsi="Calibri" w:cs="Calibri"/>
                  <w:b/>
                  <w:bCs/>
                  <w:color w:val="000000"/>
                  <w:lang w:eastAsia="en-AU"/>
                </w:rPr>
                <w:t xml:space="preserve">Performance </w:t>
              </w:r>
              <w:proofErr w:type="gramStart"/>
              <w:r w:rsidRPr="0057278D">
                <w:rPr>
                  <w:rFonts w:ascii="Calibri" w:eastAsia="Times New Roman" w:hAnsi="Calibri" w:cs="Calibri"/>
                  <w:b/>
                  <w:bCs/>
                  <w:color w:val="000000"/>
                  <w:lang w:eastAsia="en-AU"/>
                </w:rPr>
                <w:t>Test  Results</w:t>
              </w:r>
              <w:proofErr w:type="gramEnd"/>
            </w:ins>
          </w:p>
        </w:tc>
      </w:tr>
      <w:tr w:rsidR="006565EC" w:rsidRPr="0057278D" w14:paraId="59E917BD" w14:textId="77777777" w:rsidTr="00B27322">
        <w:trPr>
          <w:trHeight w:val="855"/>
          <w:ins w:id="740" w:author="Serge Schuetz" w:date="2019-06-12T15:26:00Z"/>
          <w:trPrChange w:id="741" w:author="Serge Schuetz" w:date="2019-06-12T15:35:00Z">
            <w:trPr>
              <w:trHeight w:val="855"/>
            </w:trPr>
          </w:trPrChange>
        </w:trPr>
        <w:tc>
          <w:tcPr>
            <w:tcW w:w="521" w:type="dxa"/>
            <w:tcBorders>
              <w:top w:val="nil"/>
              <w:left w:val="single" w:sz="4" w:space="0" w:color="auto"/>
              <w:bottom w:val="single" w:sz="4" w:space="0" w:color="auto"/>
              <w:right w:val="single" w:sz="4" w:space="0" w:color="auto"/>
            </w:tcBorders>
            <w:shd w:val="clear" w:color="auto" w:fill="auto"/>
            <w:noWrap/>
            <w:vAlign w:val="center"/>
            <w:hideMark/>
            <w:tcPrChange w:id="742" w:author="Serge Schuetz" w:date="2019-06-12T15:35:00Z">
              <w:tcPr>
                <w:tcW w:w="521"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62C73A6E" w14:textId="77777777" w:rsidR="0057278D" w:rsidRPr="0057278D" w:rsidRDefault="0057278D" w:rsidP="0057278D">
            <w:pPr>
              <w:spacing w:after="0" w:line="240" w:lineRule="auto"/>
              <w:jc w:val="center"/>
              <w:rPr>
                <w:ins w:id="743" w:author="Serge Schuetz" w:date="2019-06-12T15:26:00Z"/>
                <w:rFonts w:ascii="Calibri" w:eastAsia="Times New Roman" w:hAnsi="Calibri" w:cs="Calibri"/>
                <w:b/>
                <w:bCs/>
                <w:color w:val="000000"/>
                <w:sz w:val="20"/>
                <w:szCs w:val="20"/>
                <w:lang w:eastAsia="en-AU"/>
              </w:rPr>
            </w:pPr>
            <w:ins w:id="744" w:author="Serge Schuetz" w:date="2019-06-12T15:26:00Z">
              <w:r w:rsidRPr="0057278D">
                <w:rPr>
                  <w:rFonts w:ascii="Calibri" w:eastAsia="Times New Roman" w:hAnsi="Calibri" w:cs="Calibri"/>
                  <w:b/>
                  <w:bCs/>
                  <w:color w:val="000000"/>
                  <w:sz w:val="20"/>
                  <w:szCs w:val="20"/>
                  <w:lang w:eastAsia="en-AU"/>
                </w:rPr>
                <w:t>#</w:t>
              </w:r>
            </w:ins>
          </w:p>
        </w:tc>
        <w:tc>
          <w:tcPr>
            <w:tcW w:w="4717" w:type="dxa"/>
            <w:tcBorders>
              <w:top w:val="nil"/>
              <w:left w:val="nil"/>
              <w:bottom w:val="single" w:sz="4" w:space="0" w:color="auto"/>
              <w:right w:val="single" w:sz="4" w:space="0" w:color="auto"/>
            </w:tcBorders>
            <w:shd w:val="clear" w:color="auto" w:fill="auto"/>
            <w:noWrap/>
            <w:vAlign w:val="center"/>
            <w:hideMark/>
            <w:tcPrChange w:id="745" w:author="Serge Schuetz" w:date="2019-06-12T15:35:00Z">
              <w:tcPr>
                <w:tcW w:w="4717" w:type="dxa"/>
                <w:tcBorders>
                  <w:top w:val="nil"/>
                  <w:left w:val="nil"/>
                  <w:bottom w:val="single" w:sz="4" w:space="0" w:color="auto"/>
                  <w:right w:val="single" w:sz="4" w:space="0" w:color="auto"/>
                </w:tcBorders>
                <w:shd w:val="clear" w:color="auto" w:fill="auto"/>
                <w:noWrap/>
                <w:vAlign w:val="center"/>
                <w:hideMark/>
              </w:tcPr>
            </w:tcPrChange>
          </w:tcPr>
          <w:p w14:paraId="10197AE9" w14:textId="77777777" w:rsidR="0057278D" w:rsidRPr="0057278D" w:rsidRDefault="0057278D" w:rsidP="0057278D">
            <w:pPr>
              <w:spacing w:after="0" w:line="240" w:lineRule="auto"/>
              <w:jc w:val="center"/>
              <w:rPr>
                <w:ins w:id="746" w:author="Serge Schuetz" w:date="2019-06-12T15:26:00Z"/>
                <w:rFonts w:ascii="Calibri" w:eastAsia="Times New Roman" w:hAnsi="Calibri" w:cs="Calibri"/>
                <w:b/>
                <w:bCs/>
                <w:color w:val="000000"/>
                <w:sz w:val="20"/>
                <w:szCs w:val="20"/>
                <w:lang w:eastAsia="en-AU"/>
              </w:rPr>
            </w:pPr>
            <w:ins w:id="747" w:author="Serge Schuetz" w:date="2019-06-12T15:26:00Z">
              <w:r w:rsidRPr="0057278D">
                <w:rPr>
                  <w:rFonts w:ascii="Calibri" w:eastAsia="Times New Roman" w:hAnsi="Calibri" w:cs="Calibri"/>
                  <w:b/>
                  <w:bCs/>
                  <w:color w:val="000000"/>
                  <w:sz w:val="20"/>
                  <w:szCs w:val="20"/>
                  <w:lang w:eastAsia="en-AU"/>
                </w:rPr>
                <w:t>Test</w:t>
              </w:r>
            </w:ins>
          </w:p>
        </w:tc>
        <w:tc>
          <w:tcPr>
            <w:tcW w:w="1136" w:type="dxa"/>
            <w:tcBorders>
              <w:top w:val="nil"/>
              <w:left w:val="nil"/>
              <w:bottom w:val="single" w:sz="4" w:space="0" w:color="auto"/>
              <w:right w:val="single" w:sz="4" w:space="0" w:color="auto"/>
            </w:tcBorders>
            <w:shd w:val="clear" w:color="auto" w:fill="auto"/>
            <w:noWrap/>
            <w:vAlign w:val="center"/>
            <w:hideMark/>
            <w:tcPrChange w:id="748" w:author="Serge Schuetz" w:date="2019-06-12T15:35:00Z">
              <w:tcPr>
                <w:tcW w:w="813" w:type="dxa"/>
                <w:gridSpan w:val="2"/>
                <w:tcBorders>
                  <w:top w:val="nil"/>
                  <w:left w:val="nil"/>
                  <w:bottom w:val="single" w:sz="4" w:space="0" w:color="auto"/>
                  <w:right w:val="single" w:sz="4" w:space="0" w:color="auto"/>
                </w:tcBorders>
                <w:shd w:val="clear" w:color="auto" w:fill="auto"/>
                <w:noWrap/>
                <w:vAlign w:val="center"/>
                <w:hideMark/>
              </w:tcPr>
            </w:tcPrChange>
          </w:tcPr>
          <w:p w14:paraId="3C8CF42B" w14:textId="77777777" w:rsidR="0057278D" w:rsidRPr="0057278D" w:rsidRDefault="0057278D" w:rsidP="0057278D">
            <w:pPr>
              <w:spacing w:after="0" w:line="240" w:lineRule="auto"/>
              <w:jc w:val="center"/>
              <w:rPr>
                <w:ins w:id="749" w:author="Serge Schuetz" w:date="2019-06-12T15:26:00Z"/>
                <w:rFonts w:ascii="Calibri" w:eastAsia="Times New Roman" w:hAnsi="Calibri" w:cs="Calibri"/>
                <w:b/>
                <w:bCs/>
                <w:color w:val="000000"/>
                <w:sz w:val="20"/>
                <w:szCs w:val="20"/>
                <w:lang w:eastAsia="en-AU"/>
              </w:rPr>
            </w:pPr>
            <w:ins w:id="750" w:author="Serge Schuetz" w:date="2019-06-12T15:26:00Z">
              <w:r w:rsidRPr="0057278D">
                <w:rPr>
                  <w:rFonts w:ascii="Calibri" w:eastAsia="Times New Roman" w:hAnsi="Calibri" w:cs="Calibri"/>
                  <w:b/>
                  <w:bCs/>
                  <w:color w:val="000000"/>
                  <w:sz w:val="20"/>
                  <w:szCs w:val="20"/>
                  <w:lang w:eastAsia="en-AU"/>
                </w:rPr>
                <w:t>Status (vs SLA)</w:t>
              </w:r>
            </w:ins>
          </w:p>
        </w:tc>
        <w:tc>
          <w:tcPr>
            <w:tcW w:w="1250" w:type="dxa"/>
            <w:tcBorders>
              <w:top w:val="nil"/>
              <w:left w:val="nil"/>
              <w:bottom w:val="single" w:sz="4" w:space="0" w:color="auto"/>
              <w:right w:val="single" w:sz="4" w:space="0" w:color="auto"/>
            </w:tcBorders>
            <w:shd w:val="clear" w:color="auto" w:fill="auto"/>
            <w:noWrap/>
            <w:vAlign w:val="center"/>
            <w:hideMark/>
            <w:tcPrChange w:id="751" w:author="Serge Schuetz" w:date="2019-06-12T15:35:00Z">
              <w:tcPr>
                <w:tcW w:w="1469" w:type="dxa"/>
                <w:gridSpan w:val="2"/>
                <w:tcBorders>
                  <w:top w:val="nil"/>
                  <w:left w:val="nil"/>
                  <w:bottom w:val="single" w:sz="4" w:space="0" w:color="auto"/>
                  <w:right w:val="single" w:sz="4" w:space="0" w:color="auto"/>
                </w:tcBorders>
                <w:shd w:val="clear" w:color="auto" w:fill="auto"/>
                <w:noWrap/>
                <w:vAlign w:val="center"/>
                <w:hideMark/>
              </w:tcPr>
            </w:tcPrChange>
          </w:tcPr>
          <w:p w14:paraId="067FDFF4" w14:textId="77777777" w:rsidR="0057278D" w:rsidRPr="0057278D" w:rsidRDefault="0057278D" w:rsidP="0057278D">
            <w:pPr>
              <w:spacing w:after="0" w:line="240" w:lineRule="auto"/>
              <w:jc w:val="center"/>
              <w:rPr>
                <w:ins w:id="752" w:author="Serge Schuetz" w:date="2019-06-12T15:26:00Z"/>
                <w:rFonts w:ascii="Calibri" w:eastAsia="Times New Roman" w:hAnsi="Calibri" w:cs="Calibri"/>
                <w:b/>
                <w:bCs/>
                <w:color w:val="000000"/>
                <w:sz w:val="20"/>
                <w:szCs w:val="20"/>
                <w:lang w:eastAsia="en-AU"/>
              </w:rPr>
            </w:pPr>
            <w:ins w:id="753" w:author="Serge Schuetz" w:date="2019-06-12T15:26:00Z">
              <w:r w:rsidRPr="0057278D">
                <w:rPr>
                  <w:rFonts w:ascii="Calibri" w:eastAsia="Times New Roman" w:hAnsi="Calibri" w:cs="Calibri"/>
                  <w:b/>
                  <w:bCs/>
                  <w:color w:val="000000"/>
                  <w:sz w:val="20"/>
                  <w:szCs w:val="20"/>
                  <w:lang w:eastAsia="en-AU"/>
                </w:rPr>
                <w:t>Run Date</w:t>
              </w:r>
            </w:ins>
          </w:p>
        </w:tc>
        <w:tc>
          <w:tcPr>
            <w:tcW w:w="1018" w:type="dxa"/>
            <w:tcBorders>
              <w:top w:val="nil"/>
              <w:left w:val="nil"/>
              <w:bottom w:val="single" w:sz="4" w:space="0" w:color="auto"/>
              <w:right w:val="single" w:sz="4" w:space="0" w:color="auto"/>
            </w:tcBorders>
            <w:shd w:val="clear" w:color="auto" w:fill="auto"/>
            <w:vAlign w:val="center"/>
            <w:hideMark/>
            <w:tcPrChange w:id="754" w:author="Serge Schuetz" w:date="2019-06-12T15:35:00Z">
              <w:tcPr>
                <w:tcW w:w="1468" w:type="dxa"/>
                <w:gridSpan w:val="2"/>
                <w:tcBorders>
                  <w:top w:val="nil"/>
                  <w:left w:val="nil"/>
                  <w:bottom w:val="single" w:sz="4" w:space="0" w:color="auto"/>
                  <w:right w:val="single" w:sz="4" w:space="0" w:color="auto"/>
                </w:tcBorders>
                <w:shd w:val="clear" w:color="auto" w:fill="auto"/>
                <w:vAlign w:val="center"/>
                <w:hideMark/>
              </w:tcPr>
            </w:tcPrChange>
          </w:tcPr>
          <w:p w14:paraId="72BF4E4F" w14:textId="77777777" w:rsidR="0057278D" w:rsidRPr="0057278D" w:rsidRDefault="0057278D" w:rsidP="0057278D">
            <w:pPr>
              <w:spacing w:after="0" w:line="240" w:lineRule="auto"/>
              <w:jc w:val="center"/>
              <w:rPr>
                <w:ins w:id="755" w:author="Serge Schuetz" w:date="2019-06-12T15:26:00Z"/>
                <w:rFonts w:ascii="Calibri" w:eastAsia="Times New Roman" w:hAnsi="Calibri" w:cs="Calibri"/>
                <w:b/>
                <w:bCs/>
                <w:color w:val="000000"/>
                <w:sz w:val="20"/>
                <w:szCs w:val="20"/>
                <w:lang w:eastAsia="en-AU"/>
              </w:rPr>
            </w:pPr>
            <w:ins w:id="756" w:author="Serge Schuetz" w:date="2019-06-12T15:26:00Z">
              <w:r w:rsidRPr="0057278D">
                <w:rPr>
                  <w:rFonts w:ascii="Calibri" w:eastAsia="Times New Roman" w:hAnsi="Calibri" w:cs="Calibri"/>
                  <w:b/>
                  <w:bCs/>
                  <w:color w:val="000000"/>
                  <w:sz w:val="20"/>
                  <w:szCs w:val="20"/>
                  <w:lang w:eastAsia="en-AU"/>
                </w:rPr>
                <w:t>Request Size</w:t>
              </w:r>
            </w:ins>
          </w:p>
        </w:tc>
        <w:tc>
          <w:tcPr>
            <w:tcW w:w="1276" w:type="dxa"/>
            <w:tcBorders>
              <w:top w:val="nil"/>
              <w:left w:val="nil"/>
              <w:bottom w:val="single" w:sz="4" w:space="0" w:color="auto"/>
              <w:right w:val="single" w:sz="4" w:space="0" w:color="auto"/>
            </w:tcBorders>
            <w:shd w:val="clear" w:color="auto" w:fill="auto"/>
            <w:vAlign w:val="center"/>
            <w:hideMark/>
            <w:tcPrChange w:id="757" w:author="Serge Schuetz" w:date="2019-06-12T15:35:00Z">
              <w:tcPr>
                <w:tcW w:w="1470" w:type="dxa"/>
                <w:gridSpan w:val="2"/>
                <w:tcBorders>
                  <w:top w:val="nil"/>
                  <w:left w:val="nil"/>
                  <w:bottom w:val="single" w:sz="4" w:space="0" w:color="auto"/>
                  <w:right w:val="single" w:sz="4" w:space="0" w:color="auto"/>
                </w:tcBorders>
                <w:shd w:val="clear" w:color="auto" w:fill="auto"/>
                <w:vAlign w:val="center"/>
                <w:hideMark/>
              </w:tcPr>
            </w:tcPrChange>
          </w:tcPr>
          <w:p w14:paraId="302C0F28" w14:textId="77777777" w:rsidR="0057278D" w:rsidRPr="0057278D" w:rsidRDefault="0057278D" w:rsidP="0057278D">
            <w:pPr>
              <w:spacing w:after="0" w:line="240" w:lineRule="auto"/>
              <w:jc w:val="center"/>
              <w:rPr>
                <w:ins w:id="758" w:author="Serge Schuetz" w:date="2019-06-12T15:26:00Z"/>
                <w:rFonts w:ascii="Calibri" w:eastAsia="Times New Roman" w:hAnsi="Calibri" w:cs="Calibri"/>
                <w:b/>
                <w:bCs/>
                <w:color w:val="000000"/>
                <w:sz w:val="20"/>
                <w:szCs w:val="20"/>
                <w:lang w:eastAsia="en-AU"/>
              </w:rPr>
            </w:pPr>
            <w:ins w:id="759" w:author="Serge Schuetz" w:date="2019-06-12T15:26:00Z">
              <w:r w:rsidRPr="0057278D">
                <w:rPr>
                  <w:rFonts w:ascii="Calibri" w:eastAsia="Times New Roman" w:hAnsi="Calibri" w:cs="Calibri"/>
                  <w:b/>
                  <w:bCs/>
                  <w:color w:val="000000"/>
                  <w:sz w:val="20"/>
                  <w:szCs w:val="20"/>
                  <w:lang w:eastAsia="en-AU"/>
                </w:rPr>
                <w:t>SLA Response Time in Minutes</w:t>
              </w:r>
            </w:ins>
          </w:p>
        </w:tc>
        <w:tc>
          <w:tcPr>
            <w:tcW w:w="1276" w:type="dxa"/>
            <w:tcBorders>
              <w:top w:val="nil"/>
              <w:left w:val="nil"/>
              <w:bottom w:val="single" w:sz="4" w:space="0" w:color="auto"/>
              <w:right w:val="single" w:sz="4" w:space="0" w:color="auto"/>
            </w:tcBorders>
            <w:shd w:val="clear" w:color="auto" w:fill="auto"/>
            <w:vAlign w:val="center"/>
            <w:hideMark/>
            <w:tcPrChange w:id="760" w:author="Serge Schuetz" w:date="2019-06-12T15:35:00Z">
              <w:tcPr>
                <w:tcW w:w="1469" w:type="dxa"/>
                <w:gridSpan w:val="2"/>
                <w:tcBorders>
                  <w:top w:val="nil"/>
                  <w:left w:val="nil"/>
                  <w:bottom w:val="single" w:sz="4" w:space="0" w:color="auto"/>
                  <w:right w:val="single" w:sz="4" w:space="0" w:color="auto"/>
                </w:tcBorders>
                <w:shd w:val="clear" w:color="auto" w:fill="auto"/>
                <w:vAlign w:val="center"/>
                <w:hideMark/>
              </w:tcPr>
            </w:tcPrChange>
          </w:tcPr>
          <w:p w14:paraId="254E3F16" w14:textId="77777777" w:rsidR="0057278D" w:rsidRPr="0057278D" w:rsidRDefault="0057278D" w:rsidP="0057278D">
            <w:pPr>
              <w:spacing w:after="0" w:line="240" w:lineRule="auto"/>
              <w:jc w:val="center"/>
              <w:rPr>
                <w:ins w:id="761" w:author="Serge Schuetz" w:date="2019-06-12T15:26:00Z"/>
                <w:rFonts w:ascii="Calibri" w:eastAsia="Times New Roman" w:hAnsi="Calibri" w:cs="Calibri"/>
                <w:b/>
                <w:bCs/>
                <w:color w:val="000000"/>
                <w:sz w:val="20"/>
                <w:szCs w:val="20"/>
                <w:lang w:eastAsia="en-AU"/>
              </w:rPr>
            </w:pPr>
            <w:ins w:id="762" w:author="Serge Schuetz" w:date="2019-06-12T15:26:00Z">
              <w:r w:rsidRPr="0057278D">
                <w:rPr>
                  <w:rFonts w:ascii="Calibri" w:eastAsia="Times New Roman" w:hAnsi="Calibri" w:cs="Calibri"/>
                  <w:b/>
                  <w:bCs/>
                  <w:color w:val="000000"/>
                  <w:sz w:val="20"/>
                  <w:szCs w:val="20"/>
                  <w:lang w:eastAsia="en-AU"/>
                </w:rPr>
                <w:t>SLA Response Time in Minutes</w:t>
              </w:r>
            </w:ins>
          </w:p>
        </w:tc>
        <w:tc>
          <w:tcPr>
            <w:tcW w:w="992" w:type="dxa"/>
            <w:tcBorders>
              <w:top w:val="nil"/>
              <w:left w:val="nil"/>
              <w:bottom w:val="single" w:sz="4" w:space="0" w:color="auto"/>
              <w:right w:val="single" w:sz="4" w:space="0" w:color="auto"/>
            </w:tcBorders>
            <w:shd w:val="clear" w:color="auto" w:fill="auto"/>
            <w:vAlign w:val="center"/>
            <w:hideMark/>
            <w:tcPrChange w:id="763" w:author="Serge Schuetz" w:date="2019-06-12T15:35:00Z">
              <w:tcPr>
                <w:tcW w:w="1036" w:type="dxa"/>
                <w:gridSpan w:val="2"/>
                <w:tcBorders>
                  <w:top w:val="nil"/>
                  <w:left w:val="nil"/>
                  <w:bottom w:val="single" w:sz="4" w:space="0" w:color="auto"/>
                  <w:right w:val="single" w:sz="4" w:space="0" w:color="auto"/>
                </w:tcBorders>
                <w:shd w:val="clear" w:color="auto" w:fill="auto"/>
                <w:vAlign w:val="center"/>
                <w:hideMark/>
              </w:tcPr>
            </w:tcPrChange>
          </w:tcPr>
          <w:p w14:paraId="45D6E265" w14:textId="77777777" w:rsidR="0057278D" w:rsidRPr="0057278D" w:rsidRDefault="0057278D" w:rsidP="0057278D">
            <w:pPr>
              <w:spacing w:after="0" w:line="240" w:lineRule="auto"/>
              <w:jc w:val="center"/>
              <w:rPr>
                <w:ins w:id="764" w:author="Serge Schuetz" w:date="2019-06-12T15:26:00Z"/>
                <w:rFonts w:ascii="Calibri" w:eastAsia="Times New Roman" w:hAnsi="Calibri" w:cs="Calibri"/>
                <w:b/>
                <w:bCs/>
                <w:color w:val="000000"/>
                <w:sz w:val="20"/>
                <w:szCs w:val="20"/>
                <w:lang w:eastAsia="en-AU"/>
              </w:rPr>
            </w:pPr>
            <w:ins w:id="765" w:author="Serge Schuetz" w:date="2019-06-12T15:26:00Z">
              <w:r w:rsidRPr="0057278D">
                <w:rPr>
                  <w:rFonts w:ascii="Calibri" w:eastAsia="Times New Roman" w:hAnsi="Calibri" w:cs="Calibri"/>
                  <w:b/>
                  <w:bCs/>
                  <w:color w:val="000000"/>
                  <w:sz w:val="20"/>
                  <w:szCs w:val="20"/>
                  <w:lang w:eastAsia="en-AU"/>
                </w:rPr>
                <w:t>Request Size executed</w:t>
              </w:r>
            </w:ins>
          </w:p>
        </w:tc>
        <w:tc>
          <w:tcPr>
            <w:tcW w:w="1417" w:type="dxa"/>
            <w:tcBorders>
              <w:top w:val="nil"/>
              <w:left w:val="nil"/>
              <w:bottom w:val="single" w:sz="4" w:space="0" w:color="auto"/>
              <w:right w:val="single" w:sz="4" w:space="0" w:color="auto"/>
            </w:tcBorders>
            <w:shd w:val="clear" w:color="auto" w:fill="auto"/>
            <w:vAlign w:val="center"/>
            <w:hideMark/>
            <w:tcPrChange w:id="766" w:author="Serge Schuetz" w:date="2019-06-12T15:35:00Z">
              <w:tcPr>
                <w:tcW w:w="1179" w:type="dxa"/>
                <w:gridSpan w:val="2"/>
                <w:tcBorders>
                  <w:top w:val="nil"/>
                  <w:left w:val="nil"/>
                  <w:bottom w:val="single" w:sz="4" w:space="0" w:color="auto"/>
                  <w:right w:val="single" w:sz="4" w:space="0" w:color="auto"/>
                </w:tcBorders>
                <w:shd w:val="clear" w:color="auto" w:fill="auto"/>
                <w:vAlign w:val="center"/>
                <w:hideMark/>
              </w:tcPr>
            </w:tcPrChange>
          </w:tcPr>
          <w:p w14:paraId="5FB80765" w14:textId="77777777" w:rsidR="0057278D" w:rsidRPr="0057278D" w:rsidRDefault="0057278D" w:rsidP="0057278D">
            <w:pPr>
              <w:spacing w:after="0" w:line="240" w:lineRule="auto"/>
              <w:jc w:val="center"/>
              <w:rPr>
                <w:ins w:id="767" w:author="Serge Schuetz" w:date="2019-06-12T15:26:00Z"/>
                <w:rFonts w:ascii="Calibri" w:eastAsia="Times New Roman" w:hAnsi="Calibri" w:cs="Calibri"/>
                <w:b/>
                <w:bCs/>
                <w:color w:val="000000"/>
                <w:sz w:val="20"/>
                <w:szCs w:val="20"/>
                <w:lang w:eastAsia="en-AU"/>
              </w:rPr>
            </w:pPr>
            <w:ins w:id="768" w:author="Serge Schuetz" w:date="2019-06-12T15:26:00Z">
              <w:r w:rsidRPr="0057278D">
                <w:rPr>
                  <w:rFonts w:ascii="Calibri" w:eastAsia="Times New Roman" w:hAnsi="Calibri" w:cs="Calibri"/>
                  <w:b/>
                  <w:bCs/>
                  <w:color w:val="000000"/>
                  <w:sz w:val="20"/>
                  <w:szCs w:val="20"/>
                  <w:lang w:eastAsia="en-AU"/>
                </w:rPr>
                <w:t>Response Time (Minutes)</w:t>
              </w:r>
            </w:ins>
          </w:p>
        </w:tc>
        <w:tc>
          <w:tcPr>
            <w:tcW w:w="993" w:type="dxa"/>
            <w:tcBorders>
              <w:top w:val="nil"/>
              <w:left w:val="nil"/>
              <w:bottom w:val="single" w:sz="4" w:space="0" w:color="auto"/>
              <w:right w:val="single" w:sz="4" w:space="0" w:color="auto"/>
            </w:tcBorders>
            <w:shd w:val="clear" w:color="auto" w:fill="auto"/>
            <w:vAlign w:val="center"/>
            <w:hideMark/>
            <w:tcPrChange w:id="769" w:author="Serge Schuetz" w:date="2019-06-12T15:35:00Z">
              <w:tcPr>
                <w:tcW w:w="902" w:type="dxa"/>
                <w:gridSpan w:val="2"/>
                <w:tcBorders>
                  <w:top w:val="nil"/>
                  <w:left w:val="nil"/>
                  <w:bottom w:val="single" w:sz="4" w:space="0" w:color="auto"/>
                  <w:right w:val="single" w:sz="4" w:space="0" w:color="auto"/>
                </w:tcBorders>
                <w:shd w:val="clear" w:color="auto" w:fill="auto"/>
                <w:vAlign w:val="center"/>
                <w:hideMark/>
              </w:tcPr>
            </w:tcPrChange>
          </w:tcPr>
          <w:p w14:paraId="32008B34" w14:textId="77777777" w:rsidR="0057278D" w:rsidRPr="0057278D" w:rsidRDefault="0057278D" w:rsidP="0057278D">
            <w:pPr>
              <w:spacing w:after="0" w:line="240" w:lineRule="auto"/>
              <w:jc w:val="center"/>
              <w:rPr>
                <w:ins w:id="770" w:author="Serge Schuetz" w:date="2019-06-12T15:26:00Z"/>
                <w:rFonts w:ascii="Calibri" w:eastAsia="Times New Roman" w:hAnsi="Calibri" w:cs="Calibri"/>
                <w:b/>
                <w:bCs/>
                <w:color w:val="000000"/>
                <w:sz w:val="20"/>
                <w:szCs w:val="20"/>
                <w:lang w:eastAsia="en-AU"/>
              </w:rPr>
            </w:pPr>
            <w:ins w:id="771" w:author="Serge Schuetz" w:date="2019-06-12T15:26:00Z">
              <w:r w:rsidRPr="0057278D">
                <w:rPr>
                  <w:rFonts w:ascii="Calibri" w:eastAsia="Times New Roman" w:hAnsi="Calibri" w:cs="Calibri"/>
                  <w:b/>
                  <w:bCs/>
                  <w:color w:val="000000"/>
                  <w:sz w:val="20"/>
                  <w:szCs w:val="20"/>
                  <w:lang w:eastAsia="en-AU"/>
                </w:rPr>
                <w:t>Time (Hours)</w:t>
              </w:r>
            </w:ins>
          </w:p>
        </w:tc>
      </w:tr>
      <w:tr w:rsidR="006565EC" w:rsidRPr="0057278D" w14:paraId="09235B9E" w14:textId="77777777" w:rsidTr="00B27322">
        <w:trPr>
          <w:trHeight w:val="284"/>
          <w:ins w:id="772" w:author="Serge Schuetz" w:date="2019-06-12T15:26:00Z"/>
          <w:trPrChange w:id="773" w:author="Serge Schuetz" w:date="2019-06-12T15:35:00Z">
            <w:trPr>
              <w:trHeight w:val="284"/>
            </w:trPr>
          </w:trPrChange>
        </w:trPr>
        <w:tc>
          <w:tcPr>
            <w:tcW w:w="521" w:type="dxa"/>
            <w:tcBorders>
              <w:top w:val="nil"/>
              <w:left w:val="single" w:sz="4" w:space="0" w:color="auto"/>
              <w:bottom w:val="single" w:sz="4" w:space="0" w:color="auto"/>
              <w:right w:val="single" w:sz="4" w:space="0" w:color="auto"/>
            </w:tcBorders>
            <w:shd w:val="clear" w:color="auto" w:fill="auto"/>
            <w:noWrap/>
            <w:vAlign w:val="center"/>
            <w:hideMark/>
            <w:tcPrChange w:id="774" w:author="Serge Schuetz" w:date="2019-06-12T15:35:00Z">
              <w:tcPr>
                <w:tcW w:w="521"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5E40A34C" w14:textId="77777777" w:rsidR="0057278D" w:rsidRPr="00E6536C" w:rsidRDefault="0057278D" w:rsidP="0057278D">
            <w:pPr>
              <w:spacing w:after="0" w:line="240" w:lineRule="auto"/>
              <w:jc w:val="center"/>
              <w:rPr>
                <w:ins w:id="775" w:author="Serge Schuetz" w:date="2019-06-12T15:26:00Z"/>
                <w:rFonts w:asciiTheme="majorHAnsi" w:eastAsia="Times New Roman" w:hAnsiTheme="majorHAnsi" w:cstheme="majorHAnsi"/>
                <w:color w:val="000000"/>
                <w:sz w:val="18"/>
                <w:szCs w:val="18"/>
                <w:lang w:eastAsia="en-AU"/>
                <w:rPrChange w:id="776" w:author="Serge Schuetz" w:date="2019-06-12T16:16:00Z">
                  <w:rPr>
                    <w:ins w:id="777" w:author="Serge Schuetz" w:date="2019-06-12T15:26:00Z"/>
                    <w:rFonts w:ascii="Calibri" w:eastAsia="Times New Roman" w:hAnsi="Calibri" w:cs="Calibri"/>
                    <w:color w:val="000000"/>
                    <w:sz w:val="20"/>
                    <w:szCs w:val="20"/>
                    <w:lang w:eastAsia="en-AU"/>
                  </w:rPr>
                </w:rPrChange>
              </w:rPr>
            </w:pPr>
            <w:ins w:id="778" w:author="Serge Schuetz" w:date="2019-06-12T15:26:00Z">
              <w:r w:rsidRPr="00E6536C">
                <w:rPr>
                  <w:rFonts w:asciiTheme="majorHAnsi" w:eastAsia="Times New Roman" w:hAnsiTheme="majorHAnsi" w:cstheme="majorHAnsi"/>
                  <w:color w:val="000000"/>
                  <w:sz w:val="18"/>
                  <w:szCs w:val="18"/>
                  <w:lang w:eastAsia="en-AU"/>
                  <w:rPrChange w:id="779" w:author="Serge Schuetz" w:date="2019-06-12T16:16:00Z">
                    <w:rPr>
                      <w:rFonts w:ascii="Calibri" w:eastAsia="Times New Roman" w:hAnsi="Calibri" w:cs="Calibri"/>
                      <w:color w:val="000000"/>
                      <w:sz w:val="20"/>
                      <w:szCs w:val="20"/>
                      <w:lang w:eastAsia="en-AU"/>
                    </w:rPr>
                  </w:rPrChange>
                </w:rPr>
                <w:t>4</w:t>
              </w:r>
            </w:ins>
          </w:p>
        </w:tc>
        <w:tc>
          <w:tcPr>
            <w:tcW w:w="4717" w:type="dxa"/>
            <w:tcBorders>
              <w:top w:val="nil"/>
              <w:left w:val="nil"/>
              <w:bottom w:val="single" w:sz="4" w:space="0" w:color="auto"/>
              <w:right w:val="single" w:sz="4" w:space="0" w:color="auto"/>
            </w:tcBorders>
            <w:shd w:val="clear" w:color="auto" w:fill="auto"/>
            <w:vAlign w:val="center"/>
            <w:hideMark/>
            <w:tcPrChange w:id="780" w:author="Serge Schuetz" w:date="2019-06-12T15:35:00Z">
              <w:tcPr>
                <w:tcW w:w="4717" w:type="dxa"/>
                <w:tcBorders>
                  <w:top w:val="nil"/>
                  <w:left w:val="nil"/>
                  <w:bottom w:val="single" w:sz="4" w:space="0" w:color="auto"/>
                  <w:right w:val="single" w:sz="4" w:space="0" w:color="auto"/>
                </w:tcBorders>
                <w:shd w:val="clear" w:color="auto" w:fill="auto"/>
                <w:vAlign w:val="center"/>
                <w:hideMark/>
              </w:tcPr>
            </w:tcPrChange>
          </w:tcPr>
          <w:p w14:paraId="70C57B30" w14:textId="77777777" w:rsidR="0057278D" w:rsidRPr="00E6536C" w:rsidRDefault="0057278D" w:rsidP="0057278D">
            <w:pPr>
              <w:spacing w:after="0" w:line="240" w:lineRule="auto"/>
              <w:jc w:val="center"/>
              <w:rPr>
                <w:ins w:id="781" w:author="Serge Schuetz" w:date="2019-06-12T15:26:00Z"/>
                <w:rFonts w:asciiTheme="majorHAnsi" w:eastAsia="Times New Roman" w:hAnsiTheme="majorHAnsi" w:cstheme="majorHAnsi"/>
                <w:color w:val="000000"/>
                <w:sz w:val="18"/>
                <w:szCs w:val="18"/>
                <w:lang w:eastAsia="en-AU"/>
                <w:rPrChange w:id="782" w:author="Serge Schuetz" w:date="2019-06-12T16:16:00Z">
                  <w:rPr>
                    <w:ins w:id="783" w:author="Serge Schuetz" w:date="2019-06-12T15:26:00Z"/>
                    <w:rFonts w:ascii="Calibri" w:eastAsia="Times New Roman" w:hAnsi="Calibri" w:cs="Calibri"/>
                    <w:color w:val="000000"/>
                    <w:sz w:val="20"/>
                    <w:szCs w:val="20"/>
                    <w:lang w:eastAsia="en-AU"/>
                  </w:rPr>
                </w:rPrChange>
              </w:rPr>
            </w:pPr>
            <w:ins w:id="784" w:author="Serge Schuetz" w:date="2019-06-12T15:26:00Z">
              <w:r w:rsidRPr="00E6536C">
                <w:rPr>
                  <w:rFonts w:asciiTheme="majorHAnsi" w:eastAsia="Times New Roman" w:hAnsiTheme="majorHAnsi" w:cstheme="majorHAnsi"/>
                  <w:color w:val="000000"/>
                  <w:sz w:val="18"/>
                  <w:szCs w:val="18"/>
                  <w:lang w:eastAsia="en-AU"/>
                  <w:rPrChange w:id="785" w:author="Serge Schuetz" w:date="2019-06-12T16:16:00Z">
                    <w:rPr>
                      <w:rFonts w:ascii="Calibri" w:eastAsia="Times New Roman" w:hAnsi="Calibri" w:cs="Calibri"/>
                      <w:color w:val="000000"/>
                      <w:sz w:val="20"/>
                      <w:szCs w:val="20"/>
                      <w:lang w:eastAsia="en-AU"/>
                    </w:rPr>
                  </w:rPrChange>
                </w:rPr>
                <w:t>Recurring Events Admin Fees under load</w:t>
              </w:r>
            </w:ins>
          </w:p>
        </w:tc>
        <w:tc>
          <w:tcPr>
            <w:tcW w:w="1136"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Change w:id="786" w:author="Serge Schuetz" w:date="2019-06-12T15:35:00Z">
              <w:tcPr>
                <w:tcW w:w="813" w:type="dxa"/>
                <w:gridSpan w:val="2"/>
                <w:tcBorders>
                  <w:top w:val="single" w:sz="4" w:space="0" w:color="auto"/>
                  <w:left w:val="single" w:sz="4" w:space="0" w:color="auto"/>
                  <w:bottom w:val="single" w:sz="4" w:space="0" w:color="auto"/>
                  <w:right w:val="single" w:sz="4" w:space="0" w:color="auto"/>
                </w:tcBorders>
                <w:shd w:val="clear" w:color="000000" w:fill="FCE4D6"/>
                <w:noWrap/>
                <w:vAlign w:val="center"/>
                <w:hideMark/>
              </w:tcPr>
            </w:tcPrChange>
          </w:tcPr>
          <w:p w14:paraId="6313E5CF" w14:textId="7D60380D" w:rsidR="0057278D" w:rsidRPr="00E6536C" w:rsidRDefault="004E6518" w:rsidP="0057278D">
            <w:pPr>
              <w:spacing w:after="0" w:line="240" w:lineRule="auto"/>
              <w:jc w:val="center"/>
              <w:rPr>
                <w:ins w:id="787" w:author="Serge Schuetz" w:date="2019-06-12T15:26:00Z"/>
                <w:rFonts w:asciiTheme="majorHAnsi" w:eastAsia="Times New Roman" w:hAnsiTheme="majorHAnsi" w:cstheme="majorHAnsi"/>
                <w:color w:val="000000"/>
                <w:sz w:val="18"/>
                <w:szCs w:val="18"/>
                <w:lang w:eastAsia="en-AU"/>
                <w:rPrChange w:id="788" w:author="Serge Schuetz" w:date="2019-06-12T16:16:00Z">
                  <w:rPr>
                    <w:ins w:id="789" w:author="Serge Schuetz" w:date="2019-06-12T15:26:00Z"/>
                    <w:rFonts w:ascii="Calibri" w:eastAsia="Times New Roman" w:hAnsi="Calibri" w:cs="Calibri"/>
                    <w:color w:val="000000"/>
                    <w:sz w:val="20"/>
                    <w:szCs w:val="20"/>
                    <w:lang w:eastAsia="en-AU"/>
                  </w:rPr>
                </w:rPrChange>
              </w:rPr>
            </w:pPr>
            <w:ins w:id="790" w:author="Serge Schuetz" w:date="2019-06-12T15:34:00Z">
              <w:r w:rsidRPr="00E6536C">
                <w:rPr>
                  <w:rFonts w:asciiTheme="majorHAnsi" w:eastAsia="Times New Roman" w:hAnsiTheme="majorHAnsi" w:cstheme="majorHAnsi"/>
                  <w:color w:val="000000"/>
                  <w:sz w:val="18"/>
                  <w:szCs w:val="18"/>
                  <w:lang w:eastAsia="en-AU"/>
                  <w:rPrChange w:id="791" w:author="Serge Schuetz" w:date="2019-06-12T16:16:00Z">
                    <w:rPr>
                      <w:rFonts w:ascii="Calibri" w:eastAsia="Times New Roman" w:hAnsi="Calibri" w:cs="Calibri"/>
                      <w:color w:val="000000"/>
                      <w:sz w:val="20"/>
                      <w:szCs w:val="20"/>
                      <w:lang w:eastAsia="en-AU"/>
                    </w:rPr>
                  </w:rPrChange>
                </w:rPr>
                <w:t>In-</w:t>
              </w:r>
              <w:r w:rsidR="00650960" w:rsidRPr="00E6536C">
                <w:rPr>
                  <w:rFonts w:asciiTheme="majorHAnsi" w:eastAsia="Times New Roman" w:hAnsiTheme="majorHAnsi" w:cstheme="majorHAnsi"/>
                  <w:color w:val="000000"/>
                  <w:sz w:val="18"/>
                  <w:szCs w:val="18"/>
                  <w:lang w:eastAsia="en-AU"/>
                  <w:rPrChange w:id="792" w:author="Serge Schuetz" w:date="2019-06-12T16:16:00Z">
                    <w:rPr>
                      <w:rFonts w:ascii="Calibri" w:eastAsia="Times New Roman" w:hAnsi="Calibri" w:cs="Calibri"/>
                      <w:color w:val="000000"/>
                      <w:sz w:val="20"/>
                      <w:szCs w:val="20"/>
                      <w:lang w:eastAsia="en-AU"/>
                    </w:rPr>
                  </w:rPrChange>
                </w:rPr>
                <w:t>progress</w:t>
              </w:r>
            </w:ins>
          </w:p>
        </w:tc>
        <w:tc>
          <w:tcPr>
            <w:tcW w:w="1250" w:type="dxa"/>
            <w:tcBorders>
              <w:top w:val="nil"/>
              <w:left w:val="nil"/>
              <w:bottom w:val="single" w:sz="4" w:space="0" w:color="auto"/>
              <w:right w:val="single" w:sz="4" w:space="0" w:color="auto"/>
            </w:tcBorders>
            <w:shd w:val="clear" w:color="auto" w:fill="auto"/>
            <w:vAlign w:val="center"/>
            <w:hideMark/>
            <w:tcPrChange w:id="793" w:author="Serge Schuetz" w:date="2019-06-12T15:35:00Z">
              <w:tcPr>
                <w:tcW w:w="1469" w:type="dxa"/>
                <w:gridSpan w:val="2"/>
                <w:tcBorders>
                  <w:top w:val="nil"/>
                  <w:left w:val="nil"/>
                  <w:bottom w:val="single" w:sz="4" w:space="0" w:color="auto"/>
                  <w:right w:val="single" w:sz="4" w:space="0" w:color="auto"/>
                </w:tcBorders>
                <w:shd w:val="clear" w:color="auto" w:fill="auto"/>
                <w:vAlign w:val="center"/>
                <w:hideMark/>
              </w:tcPr>
            </w:tcPrChange>
          </w:tcPr>
          <w:p w14:paraId="0D641C54" w14:textId="77777777" w:rsidR="0057278D" w:rsidRPr="00E6536C" w:rsidRDefault="0057278D" w:rsidP="0057278D">
            <w:pPr>
              <w:spacing w:after="0" w:line="240" w:lineRule="auto"/>
              <w:jc w:val="center"/>
              <w:rPr>
                <w:ins w:id="794" w:author="Serge Schuetz" w:date="2019-06-12T15:26:00Z"/>
                <w:rFonts w:asciiTheme="majorHAnsi" w:eastAsia="Times New Roman" w:hAnsiTheme="majorHAnsi" w:cstheme="majorHAnsi"/>
                <w:color w:val="000000"/>
                <w:sz w:val="18"/>
                <w:szCs w:val="18"/>
                <w:lang w:eastAsia="en-AU"/>
                <w:rPrChange w:id="795" w:author="Serge Schuetz" w:date="2019-06-12T16:16:00Z">
                  <w:rPr>
                    <w:ins w:id="796" w:author="Serge Schuetz" w:date="2019-06-12T15:26:00Z"/>
                    <w:rFonts w:ascii="Calibri" w:eastAsia="Times New Roman" w:hAnsi="Calibri" w:cs="Calibri"/>
                    <w:color w:val="000000"/>
                    <w:sz w:val="20"/>
                    <w:szCs w:val="20"/>
                    <w:lang w:eastAsia="en-AU"/>
                  </w:rPr>
                </w:rPrChange>
              </w:rPr>
            </w:pPr>
            <w:ins w:id="797" w:author="Serge Schuetz" w:date="2019-06-12T15:26:00Z">
              <w:r w:rsidRPr="00E6536C">
                <w:rPr>
                  <w:rFonts w:asciiTheme="majorHAnsi" w:eastAsia="Times New Roman" w:hAnsiTheme="majorHAnsi" w:cstheme="majorHAnsi"/>
                  <w:color w:val="000000"/>
                  <w:sz w:val="18"/>
                  <w:szCs w:val="18"/>
                  <w:lang w:eastAsia="en-AU"/>
                  <w:rPrChange w:id="798" w:author="Serge Schuetz" w:date="2019-06-12T16:16:00Z">
                    <w:rPr>
                      <w:rFonts w:ascii="Calibri" w:eastAsia="Times New Roman" w:hAnsi="Calibri" w:cs="Calibri"/>
                      <w:color w:val="000000"/>
                      <w:sz w:val="20"/>
                      <w:szCs w:val="20"/>
                      <w:lang w:eastAsia="en-AU"/>
                    </w:rPr>
                  </w:rPrChange>
                </w:rPr>
                <w:t>14/05/2019</w:t>
              </w:r>
            </w:ins>
          </w:p>
        </w:tc>
        <w:tc>
          <w:tcPr>
            <w:tcW w:w="1018" w:type="dxa"/>
            <w:tcBorders>
              <w:top w:val="nil"/>
              <w:left w:val="nil"/>
              <w:bottom w:val="single" w:sz="4" w:space="0" w:color="auto"/>
              <w:right w:val="single" w:sz="4" w:space="0" w:color="auto"/>
            </w:tcBorders>
            <w:shd w:val="clear" w:color="auto" w:fill="auto"/>
            <w:noWrap/>
            <w:vAlign w:val="center"/>
            <w:hideMark/>
            <w:tcPrChange w:id="799" w:author="Serge Schuetz" w:date="2019-06-12T15:35:00Z">
              <w:tcPr>
                <w:tcW w:w="1468" w:type="dxa"/>
                <w:gridSpan w:val="2"/>
                <w:tcBorders>
                  <w:top w:val="nil"/>
                  <w:left w:val="nil"/>
                  <w:bottom w:val="single" w:sz="4" w:space="0" w:color="auto"/>
                  <w:right w:val="single" w:sz="4" w:space="0" w:color="auto"/>
                </w:tcBorders>
                <w:shd w:val="clear" w:color="auto" w:fill="auto"/>
                <w:noWrap/>
                <w:vAlign w:val="center"/>
                <w:hideMark/>
              </w:tcPr>
            </w:tcPrChange>
          </w:tcPr>
          <w:p w14:paraId="549F8C18" w14:textId="77777777" w:rsidR="0057278D" w:rsidRPr="00E6536C" w:rsidRDefault="0057278D" w:rsidP="0057278D">
            <w:pPr>
              <w:spacing w:after="0" w:line="240" w:lineRule="auto"/>
              <w:jc w:val="center"/>
              <w:rPr>
                <w:ins w:id="800" w:author="Serge Schuetz" w:date="2019-06-12T15:26:00Z"/>
                <w:rFonts w:asciiTheme="majorHAnsi" w:eastAsia="Times New Roman" w:hAnsiTheme="majorHAnsi" w:cstheme="majorHAnsi"/>
                <w:color w:val="000000"/>
                <w:sz w:val="18"/>
                <w:szCs w:val="18"/>
                <w:lang w:eastAsia="en-AU"/>
                <w:rPrChange w:id="801" w:author="Serge Schuetz" w:date="2019-06-12T16:16:00Z">
                  <w:rPr>
                    <w:ins w:id="802" w:author="Serge Schuetz" w:date="2019-06-12T15:26:00Z"/>
                    <w:rFonts w:ascii="Calibri" w:eastAsia="Times New Roman" w:hAnsi="Calibri" w:cs="Calibri"/>
                    <w:color w:val="000000"/>
                    <w:sz w:val="20"/>
                    <w:szCs w:val="20"/>
                    <w:lang w:eastAsia="en-AU"/>
                  </w:rPr>
                </w:rPrChange>
              </w:rPr>
            </w:pPr>
            <w:ins w:id="803" w:author="Serge Schuetz" w:date="2019-06-12T15:26:00Z">
              <w:r w:rsidRPr="00E6536C">
                <w:rPr>
                  <w:rFonts w:asciiTheme="majorHAnsi" w:eastAsia="Times New Roman" w:hAnsiTheme="majorHAnsi" w:cstheme="majorHAnsi"/>
                  <w:color w:val="000000"/>
                  <w:sz w:val="18"/>
                  <w:szCs w:val="18"/>
                  <w:lang w:eastAsia="en-AU"/>
                  <w:rPrChange w:id="804" w:author="Serge Schuetz" w:date="2019-06-12T16:16:00Z">
                    <w:rPr>
                      <w:rFonts w:ascii="Calibri" w:eastAsia="Times New Roman" w:hAnsi="Calibri" w:cs="Calibri"/>
                      <w:color w:val="000000"/>
                      <w:sz w:val="20"/>
                      <w:szCs w:val="20"/>
                      <w:lang w:eastAsia="en-AU"/>
                    </w:rPr>
                  </w:rPrChange>
                </w:rPr>
                <w:t>120000</w:t>
              </w:r>
            </w:ins>
          </w:p>
        </w:tc>
        <w:tc>
          <w:tcPr>
            <w:tcW w:w="1276" w:type="dxa"/>
            <w:tcBorders>
              <w:top w:val="nil"/>
              <w:left w:val="nil"/>
              <w:bottom w:val="single" w:sz="4" w:space="0" w:color="auto"/>
              <w:right w:val="single" w:sz="4" w:space="0" w:color="auto"/>
            </w:tcBorders>
            <w:shd w:val="clear" w:color="auto" w:fill="auto"/>
            <w:noWrap/>
            <w:vAlign w:val="center"/>
            <w:hideMark/>
            <w:tcPrChange w:id="805" w:author="Serge Schuetz" w:date="2019-06-12T15:35:00Z">
              <w:tcPr>
                <w:tcW w:w="1470" w:type="dxa"/>
                <w:gridSpan w:val="2"/>
                <w:tcBorders>
                  <w:top w:val="nil"/>
                  <w:left w:val="nil"/>
                  <w:bottom w:val="single" w:sz="4" w:space="0" w:color="auto"/>
                  <w:right w:val="single" w:sz="4" w:space="0" w:color="auto"/>
                </w:tcBorders>
                <w:shd w:val="clear" w:color="auto" w:fill="auto"/>
                <w:noWrap/>
                <w:vAlign w:val="center"/>
                <w:hideMark/>
              </w:tcPr>
            </w:tcPrChange>
          </w:tcPr>
          <w:p w14:paraId="07CE5CCC" w14:textId="77777777" w:rsidR="0057278D" w:rsidRPr="00E6536C" w:rsidRDefault="0057278D" w:rsidP="0057278D">
            <w:pPr>
              <w:spacing w:after="0" w:line="240" w:lineRule="auto"/>
              <w:jc w:val="center"/>
              <w:rPr>
                <w:ins w:id="806" w:author="Serge Schuetz" w:date="2019-06-12T15:26:00Z"/>
                <w:rFonts w:asciiTheme="majorHAnsi" w:eastAsia="Times New Roman" w:hAnsiTheme="majorHAnsi" w:cstheme="majorHAnsi"/>
                <w:color w:val="000000"/>
                <w:sz w:val="18"/>
                <w:szCs w:val="18"/>
                <w:lang w:eastAsia="en-AU"/>
                <w:rPrChange w:id="807" w:author="Serge Schuetz" w:date="2019-06-12T16:16:00Z">
                  <w:rPr>
                    <w:ins w:id="808" w:author="Serge Schuetz" w:date="2019-06-12T15:26:00Z"/>
                    <w:rFonts w:ascii="Calibri" w:eastAsia="Times New Roman" w:hAnsi="Calibri" w:cs="Calibri"/>
                    <w:color w:val="000000"/>
                    <w:sz w:val="20"/>
                    <w:szCs w:val="20"/>
                    <w:lang w:eastAsia="en-AU"/>
                  </w:rPr>
                </w:rPrChange>
              </w:rPr>
            </w:pPr>
            <w:ins w:id="809" w:author="Serge Schuetz" w:date="2019-06-12T15:26:00Z">
              <w:r w:rsidRPr="00E6536C">
                <w:rPr>
                  <w:rFonts w:asciiTheme="majorHAnsi" w:eastAsia="Times New Roman" w:hAnsiTheme="majorHAnsi" w:cstheme="majorHAnsi"/>
                  <w:color w:val="000000"/>
                  <w:sz w:val="18"/>
                  <w:szCs w:val="18"/>
                  <w:lang w:eastAsia="en-AU"/>
                  <w:rPrChange w:id="810" w:author="Serge Schuetz" w:date="2019-06-12T16:16:00Z">
                    <w:rPr>
                      <w:rFonts w:ascii="Calibri" w:eastAsia="Times New Roman" w:hAnsi="Calibri" w:cs="Calibri"/>
                      <w:color w:val="000000"/>
                      <w:sz w:val="20"/>
                      <w:szCs w:val="20"/>
                      <w:lang w:eastAsia="en-AU"/>
                    </w:rPr>
                  </w:rPrChange>
                </w:rPr>
                <w:t>30</w:t>
              </w:r>
            </w:ins>
          </w:p>
        </w:tc>
        <w:tc>
          <w:tcPr>
            <w:tcW w:w="1276" w:type="dxa"/>
            <w:tcBorders>
              <w:top w:val="nil"/>
              <w:left w:val="nil"/>
              <w:bottom w:val="single" w:sz="4" w:space="0" w:color="auto"/>
              <w:right w:val="single" w:sz="4" w:space="0" w:color="auto"/>
            </w:tcBorders>
            <w:shd w:val="clear" w:color="000000" w:fill="FCE4D6"/>
            <w:noWrap/>
            <w:vAlign w:val="center"/>
            <w:hideMark/>
            <w:tcPrChange w:id="811" w:author="Serge Schuetz" w:date="2019-06-12T15:35:00Z">
              <w:tcPr>
                <w:tcW w:w="1469" w:type="dxa"/>
                <w:gridSpan w:val="2"/>
                <w:tcBorders>
                  <w:top w:val="nil"/>
                  <w:left w:val="nil"/>
                  <w:bottom w:val="single" w:sz="4" w:space="0" w:color="auto"/>
                  <w:right w:val="single" w:sz="4" w:space="0" w:color="auto"/>
                </w:tcBorders>
                <w:shd w:val="clear" w:color="000000" w:fill="FCE4D6"/>
                <w:noWrap/>
                <w:vAlign w:val="center"/>
                <w:hideMark/>
              </w:tcPr>
            </w:tcPrChange>
          </w:tcPr>
          <w:p w14:paraId="12CABD0D" w14:textId="77777777" w:rsidR="0057278D" w:rsidRPr="00E6536C" w:rsidRDefault="0057278D" w:rsidP="0057278D">
            <w:pPr>
              <w:spacing w:after="0" w:line="240" w:lineRule="auto"/>
              <w:jc w:val="center"/>
              <w:rPr>
                <w:ins w:id="812" w:author="Serge Schuetz" w:date="2019-06-12T15:26:00Z"/>
                <w:rFonts w:asciiTheme="majorHAnsi" w:eastAsia="Times New Roman" w:hAnsiTheme="majorHAnsi" w:cstheme="majorHAnsi"/>
                <w:color w:val="000000"/>
                <w:sz w:val="18"/>
                <w:szCs w:val="18"/>
                <w:lang w:eastAsia="en-AU"/>
                <w:rPrChange w:id="813" w:author="Serge Schuetz" w:date="2019-06-12T16:16:00Z">
                  <w:rPr>
                    <w:ins w:id="814" w:author="Serge Schuetz" w:date="2019-06-12T15:26:00Z"/>
                    <w:rFonts w:ascii="Calibri" w:eastAsia="Times New Roman" w:hAnsi="Calibri" w:cs="Calibri"/>
                    <w:color w:val="000000"/>
                    <w:sz w:val="20"/>
                    <w:szCs w:val="20"/>
                    <w:lang w:eastAsia="en-AU"/>
                  </w:rPr>
                </w:rPrChange>
              </w:rPr>
            </w:pPr>
            <w:ins w:id="815" w:author="Serge Schuetz" w:date="2019-06-12T15:26:00Z">
              <w:r w:rsidRPr="00E6536C">
                <w:rPr>
                  <w:rFonts w:asciiTheme="majorHAnsi" w:eastAsia="Times New Roman" w:hAnsiTheme="majorHAnsi" w:cstheme="majorHAnsi"/>
                  <w:color w:val="000000"/>
                  <w:sz w:val="18"/>
                  <w:szCs w:val="18"/>
                  <w:lang w:eastAsia="en-AU"/>
                  <w:rPrChange w:id="816" w:author="Serge Schuetz" w:date="2019-06-12T16:16:00Z">
                    <w:rPr>
                      <w:rFonts w:ascii="Calibri" w:eastAsia="Times New Roman" w:hAnsi="Calibri" w:cs="Calibri"/>
                      <w:color w:val="000000"/>
                      <w:sz w:val="20"/>
                      <w:szCs w:val="20"/>
                      <w:lang w:eastAsia="en-AU"/>
                    </w:rPr>
                  </w:rPrChange>
                </w:rPr>
                <w:t>480</w:t>
              </w:r>
            </w:ins>
          </w:p>
        </w:tc>
        <w:tc>
          <w:tcPr>
            <w:tcW w:w="992" w:type="dxa"/>
            <w:tcBorders>
              <w:top w:val="nil"/>
              <w:left w:val="nil"/>
              <w:bottom w:val="single" w:sz="4" w:space="0" w:color="auto"/>
              <w:right w:val="single" w:sz="4" w:space="0" w:color="auto"/>
            </w:tcBorders>
            <w:shd w:val="clear" w:color="auto" w:fill="auto"/>
            <w:noWrap/>
            <w:vAlign w:val="center"/>
            <w:hideMark/>
            <w:tcPrChange w:id="817" w:author="Serge Schuetz" w:date="2019-06-12T15:35:00Z">
              <w:tcPr>
                <w:tcW w:w="1036" w:type="dxa"/>
                <w:gridSpan w:val="2"/>
                <w:tcBorders>
                  <w:top w:val="nil"/>
                  <w:left w:val="nil"/>
                  <w:bottom w:val="single" w:sz="4" w:space="0" w:color="auto"/>
                  <w:right w:val="single" w:sz="4" w:space="0" w:color="auto"/>
                </w:tcBorders>
                <w:shd w:val="clear" w:color="auto" w:fill="auto"/>
                <w:noWrap/>
                <w:vAlign w:val="center"/>
                <w:hideMark/>
              </w:tcPr>
            </w:tcPrChange>
          </w:tcPr>
          <w:p w14:paraId="06C36562" w14:textId="77777777" w:rsidR="0057278D" w:rsidRPr="00E6536C" w:rsidRDefault="0057278D" w:rsidP="0057278D">
            <w:pPr>
              <w:spacing w:after="0" w:line="240" w:lineRule="auto"/>
              <w:jc w:val="center"/>
              <w:rPr>
                <w:ins w:id="818" w:author="Serge Schuetz" w:date="2019-06-12T15:26:00Z"/>
                <w:rFonts w:asciiTheme="majorHAnsi" w:eastAsia="Times New Roman" w:hAnsiTheme="majorHAnsi" w:cstheme="majorHAnsi"/>
                <w:color w:val="000000"/>
                <w:sz w:val="18"/>
                <w:szCs w:val="18"/>
                <w:lang w:eastAsia="en-AU"/>
                <w:rPrChange w:id="819" w:author="Serge Schuetz" w:date="2019-06-12T16:16:00Z">
                  <w:rPr>
                    <w:ins w:id="820" w:author="Serge Schuetz" w:date="2019-06-12T15:26:00Z"/>
                    <w:rFonts w:ascii="Calibri" w:eastAsia="Times New Roman" w:hAnsi="Calibri" w:cs="Calibri"/>
                    <w:color w:val="000000"/>
                    <w:sz w:val="20"/>
                    <w:szCs w:val="20"/>
                    <w:lang w:eastAsia="en-AU"/>
                  </w:rPr>
                </w:rPrChange>
              </w:rPr>
            </w:pPr>
            <w:ins w:id="821" w:author="Serge Schuetz" w:date="2019-06-12T15:26:00Z">
              <w:r w:rsidRPr="00E6536C">
                <w:rPr>
                  <w:rFonts w:asciiTheme="majorHAnsi" w:eastAsia="Times New Roman" w:hAnsiTheme="majorHAnsi" w:cstheme="majorHAnsi"/>
                  <w:color w:val="000000"/>
                  <w:sz w:val="18"/>
                  <w:szCs w:val="18"/>
                  <w:lang w:eastAsia="en-AU"/>
                  <w:rPrChange w:id="822" w:author="Serge Schuetz" w:date="2019-06-12T16:16:00Z">
                    <w:rPr>
                      <w:rFonts w:ascii="Calibri" w:eastAsia="Times New Roman" w:hAnsi="Calibri" w:cs="Calibri"/>
                      <w:color w:val="000000"/>
                      <w:sz w:val="20"/>
                      <w:szCs w:val="20"/>
                      <w:lang w:eastAsia="en-AU"/>
                    </w:rPr>
                  </w:rPrChange>
                </w:rPr>
                <w:t>329000</w:t>
              </w:r>
            </w:ins>
          </w:p>
        </w:tc>
        <w:tc>
          <w:tcPr>
            <w:tcW w:w="1417" w:type="dxa"/>
            <w:tcBorders>
              <w:top w:val="nil"/>
              <w:left w:val="nil"/>
              <w:bottom w:val="single" w:sz="4" w:space="0" w:color="auto"/>
              <w:right w:val="single" w:sz="4" w:space="0" w:color="auto"/>
            </w:tcBorders>
            <w:shd w:val="clear" w:color="auto" w:fill="auto"/>
            <w:noWrap/>
            <w:vAlign w:val="center"/>
            <w:hideMark/>
            <w:tcPrChange w:id="823" w:author="Serge Schuetz" w:date="2019-06-12T15:35:00Z">
              <w:tcPr>
                <w:tcW w:w="1179" w:type="dxa"/>
                <w:gridSpan w:val="2"/>
                <w:tcBorders>
                  <w:top w:val="nil"/>
                  <w:left w:val="nil"/>
                  <w:bottom w:val="single" w:sz="4" w:space="0" w:color="auto"/>
                  <w:right w:val="single" w:sz="4" w:space="0" w:color="auto"/>
                </w:tcBorders>
                <w:shd w:val="clear" w:color="auto" w:fill="auto"/>
                <w:noWrap/>
                <w:vAlign w:val="center"/>
                <w:hideMark/>
              </w:tcPr>
            </w:tcPrChange>
          </w:tcPr>
          <w:p w14:paraId="111502EC" w14:textId="77777777" w:rsidR="0057278D" w:rsidRPr="00E6536C" w:rsidRDefault="0057278D" w:rsidP="0057278D">
            <w:pPr>
              <w:spacing w:after="0" w:line="240" w:lineRule="auto"/>
              <w:jc w:val="center"/>
              <w:rPr>
                <w:ins w:id="824" w:author="Serge Schuetz" w:date="2019-06-12T15:26:00Z"/>
                <w:rFonts w:asciiTheme="majorHAnsi" w:eastAsia="Times New Roman" w:hAnsiTheme="majorHAnsi" w:cstheme="majorHAnsi"/>
                <w:color w:val="000000"/>
                <w:sz w:val="18"/>
                <w:szCs w:val="18"/>
                <w:lang w:eastAsia="en-AU"/>
                <w:rPrChange w:id="825" w:author="Serge Schuetz" w:date="2019-06-12T16:16:00Z">
                  <w:rPr>
                    <w:ins w:id="826" w:author="Serge Schuetz" w:date="2019-06-12T15:26:00Z"/>
                    <w:rFonts w:ascii="Calibri" w:eastAsia="Times New Roman" w:hAnsi="Calibri" w:cs="Calibri"/>
                    <w:color w:val="000000"/>
                    <w:sz w:val="20"/>
                    <w:szCs w:val="20"/>
                    <w:lang w:eastAsia="en-AU"/>
                  </w:rPr>
                </w:rPrChange>
              </w:rPr>
            </w:pPr>
            <w:ins w:id="827" w:author="Serge Schuetz" w:date="2019-06-12T15:26:00Z">
              <w:r w:rsidRPr="00E6536C">
                <w:rPr>
                  <w:rFonts w:asciiTheme="majorHAnsi" w:eastAsia="Times New Roman" w:hAnsiTheme="majorHAnsi" w:cstheme="majorHAnsi"/>
                  <w:color w:val="000000"/>
                  <w:sz w:val="18"/>
                  <w:szCs w:val="18"/>
                  <w:lang w:eastAsia="en-AU"/>
                  <w:rPrChange w:id="828" w:author="Serge Schuetz" w:date="2019-06-12T16:16:00Z">
                    <w:rPr>
                      <w:rFonts w:ascii="Calibri" w:eastAsia="Times New Roman" w:hAnsi="Calibri" w:cs="Calibri"/>
                      <w:color w:val="000000"/>
                      <w:sz w:val="20"/>
                      <w:szCs w:val="20"/>
                      <w:lang w:eastAsia="en-AU"/>
                    </w:rPr>
                  </w:rPrChange>
                </w:rPr>
                <w:t>780</w:t>
              </w:r>
            </w:ins>
          </w:p>
        </w:tc>
        <w:tc>
          <w:tcPr>
            <w:tcW w:w="993" w:type="dxa"/>
            <w:tcBorders>
              <w:top w:val="nil"/>
              <w:left w:val="nil"/>
              <w:bottom w:val="single" w:sz="4" w:space="0" w:color="auto"/>
              <w:right w:val="single" w:sz="4" w:space="0" w:color="auto"/>
            </w:tcBorders>
            <w:shd w:val="clear" w:color="auto" w:fill="auto"/>
            <w:noWrap/>
            <w:vAlign w:val="center"/>
            <w:hideMark/>
            <w:tcPrChange w:id="829" w:author="Serge Schuetz" w:date="2019-06-12T15:35:00Z">
              <w:tcPr>
                <w:tcW w:w="902" w:type="dxa"/>
                <w:gridSpan w:val="2"/>
                <w:tcBorders>
                  <w:top w:val="nil"/>
                  <w:left w:val="nil"/>
                  <w:bottom w:val="single" w:sz="4" w:space="0" w:color="auto"/>
                  <w:right w:val="single" w:sz="4" w:space="0" w:color="auto"/>
                </w:tcBorders>
                <w:shd w:val="clear" w:color="auto" w:fill="auto"/>
                <w:noWrap/>
                <w:vAlign w:val="center"/>
                <w:hideMark/>
              </w:tcPr>
            </w:tcPrChange>
          </w:tcPr>
          <w:p w14:paraId="6E1DD28D" w14:textId="77777777" w:rsidR="0057278D" w:rsidRPr="00E6536C" w:rsidRDefault="0057278D" w:rsidP="0057278D">
            <w:pPr>
              <w:spacing w:after="0" w:line="240" w:lineRule="auto"/>
              <w:jc w:val="center"/>
              <w:rPr>
                <w:ins w:id="830" w:author="Serge Schuetz" w:date="2019-06-12T15:26:00Z"/>
                <w:rFonts w:asciiTheme="majorHAnsi" w:eastAsia="Times New Roman" w:hAnsiTheme="majorHAnsi" w:cstheme="majorHAnsi"/>
                <w:color w:val="000000"/>
                <w:sz w:val="18"/>
                <w:szCs w:val="18"/>
                <w:lang w:eastAsia="en-AU"/>
                <w:rPrChange w:id="831" w:author="Serge Schuetz" w:date="2019-06-12T16:16:00Z">
                  <w:rPr>
                    <w:ins w:id="832" w:author="Serge Schuetz" w:date="2019-06-12T15:26:00Z"/>
                    <w:rFonts w:ascii="Calibri" w:eastAsia="Times New Roman" w:hAnsi="Calibri" w:cs="Calibri"/>
                    <w:color w:val="000000"/>
                    <w:sz w:val="20"/>
                    <w:szCs w:val="20"/>
                    <w:lang w:eastAsia="en-AU"/>
                  </w:rPr>
                </w:rPrChange>
              </w:rPr>
            </w:pPr>
            <w:ins w:id="833" w:author="Serge Schuetz" w:date="2019-06-12T15:26:00Z">
              <w:r w:rsidRPr="00E6536C">
                <w:rPr>
                  <w:rFonts w:asciiTheme="majorHAnsi" w:eastAsia="Times New Roman" w:hAnsiTheme="majorHAnsi" w:cstheme="majorHAnsi"/>
                  <w:color w:val="000000"/>
                  <w:sz w:val="18"/>
                  <w:szCs w:val="18"/>
                  <w:lang w:eastAsia="en-AU"/>
                  <w:rPrChange w:id="834" w:author="Serge Schuetz" w:date="2019-06-12T16:16:00Z">
                    <w:rPr>
                      <w:rFonts w:ascii="Calibri" w:eastAsia="Times New Roman" w:hAnsi="Calibri" w:cs="Calibri"/>
                      <w:color w:val="000000"/>
                      <w:sz w:val="20"/>
                      <w:szCs w:val="20"/>
                      <w:lang w:eastAsia="en-AU"/>
                    </w:rPr>
                  </w:rPrChange>
                </w:rPr>
                <w:t>13</w:t>
              </w:r>
            </w:ins>
          </w:p>
        </w:tc>
      </w:tr>
      <w:tr w:rsidR="006565EC" w:rsidRPr="0057278D" w14:paraId="5106DB29" w14:textId="77777777" w:rsidTr="00B27322">
        <w:trPr>
          <w:trHeight w:val="284"/>
          <w:ins w:id="835" w:author="Serge Schuetz" w:date="2019-06-12T15:26:00Z"/>
          <w:trPrChange w:id="836" w:author="Serge Schuetz" w:date="2019-06-12T15:35:00Z">
            <w:trPr>
              <w:trHeight w:val="284"/>
            </w:trPr>
          </w:trPrChange>
        </w:trPr>
        <w:tc>
          <w:tcPr>
            <w:tcW w:w="521" w:type="dxa"/>
            <w:tcBorders>
              <w:top w:val="nil"/>
              <w:left w:val="single" w:sz="4" w:space="0" w:color="auto"/>
              <w:bottom w:val="single" w:sz="4" w:space="0" w:color="auto"/>
              <w:right w:val="single" w:sz="4" w:space="0" w:color="auto"/>
            </w:tcBorders>
            <w:shd w:val="clear" w:color="auto" w:fill="auto"/>
            <w:noWrap/>
            <w:vAlign w:val="center"/>
            <w:hideMark/>
            <w:tcPrChange w:id="837" w:author="Serge Schuetz" w:date="2019-06-12T15:35:00Z">
              <w:tcPr>
                <w:tcW w:w="521"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2C7E818F" w14:textId="77777777" w:rsidR="0057278D" w:rsidRPr="00E6536C" w:rsidRDefault="0057278D" w:rsidP="0057278D">
            <w:pPr>
              <w:spacing w:after="0" w:line="240" w:lineRule="auto"/>
              <w:jc w:val="center"/>
              <w:rPr>
                <w:ins w:id="838" w:author="Serge Schuetz" w:date="2019-06-12T15:26:00Z"/>
                <w:rFonts w:asciiTheme="majorHAnsi" w:eastAsia="Times New Roman" w:hAnsiTheme="majorHAnsi" w:cstheme="majorHAnsi"/>
                <w:color w:val="000000"/>
                <w:sz w:val="18"/>
                <w:szCs w:val="18"/>
                <w:lang w:eastAsia="en-AU"/>
                <w:rPrChange w:id="839" w:author="Serge Schuetz" w:date="2019-06-12T16:16:00Z">
                  <w:rPr>
                    <w:ins w:id="840" w:author="Serge Schuetz" w:date="2019-06-12T15:26:00Z"/>
                    <w:rFonts w:ascii="Calibri" w:eastAsia="Times New Roman" w:hAnsi="Calibri" w:cs="Calibri"/>
                    <w:color w:val="000000"/>
                    <w:sz w:val="20"/>
                    <w:szCs w:val="20"/>
                    <w:lang w:eastAsia="en-AU"/>
                  </w:rPr>
                </w:rPrChange>
              </w:rPr>
            </w:pPr>
            <w:ins w:id="841" w:author="Serge Schuetz" w:date="2019-06-12T15:26:00Z">
              <w:r w:rsidRPr="00E6536C">
                <w:rPr>
                  <w:rFonts w:asciiTheme="majorHAnsi" w:eastAsia="Times New Roman" w:hAnsiTheme="majorHAnsi" w:cstheme="majorHAnsi"/>
                  <w:color w:val="000000"/>
                  <w:sz w:val="18"/>
                  <w:szCs w:val="18"/>
                  <w:lang w:eastAsia="en-AU"/>
                  <w:rPrChange w:id="842" w:author="Serge Schuetz" w:date="2019-06-12T16:16:00Z">
                    <w:rPr>
                      <w:rFonts w:ascii="Calibri" w:eastAsia="Times New Roman" w:hAnsi="Calibri" w:cs="Calibri"/>
                      <w:color w:val="000000"/>
                      <w:sz w:val="20"/>
                      <w:szCs w:val="20"/>
                      <w:lang w:eastAsia="en-AU"/>
                    </w:rPr>
                  </w:rPrChange>
                </w:rPr>
                <w:t>5</w:t>
              </w:r>
            </w:ins>
          </w:p>
        </w:tc>
        <w:tc>
          <w:tcPr>
            <w:tcW w:w="4717" w:type="dxa"/>
            <w:tcBorders>
              <w:top w:val="nil"/>
              <w:left w:val="nil"/>
              <w:bottom w:val="single" w:sz="4" w:space="0" w:color="auto"/>
              <w:right w:val="single" w:sz="4" w:space="0" w:color="auto"/>
            </w:tcBorders>
            <w:shd w:val="clear" w:color="auto" w:fill="auto"/>
            <w:vAlign w:val="center"/>
            <w:hideMark/>
            <w:tcPrChange w:id="843" w:author="Serge Schuetz" w:date="2019-06-12T15:35:00Z">
              <w:tcPr>
                <w:tcW w:w="4717" w:type="dxa"/>
                <w:tcBorders>
                  <w:top w:val="nil"/>
                  <w:left w:val="nil"/>
                  <w:bottom w:val="single" w:sz="4" w:space="0" w:color="auto"/>
                  <w:right w:val="single" w:sz="4" w:space="0" w:color="auto"/>
                </w:tcBorders>
                <w:shd w:val="clear" w:color="auto" w:fill="auto"/>
                <w:vAlign w:val="center"/>
                <w:hideMark/>
              </w:tcPr>
            </w:tcPrChange>
          </w:tcPr>
          <w:p w14:paraId="0C3D1788" w14:textId="77777777" w:rsidR="0057278D" w:rsidRPr="00E6536C" w:rsidRDefault="0057278D" w:rsidP="0057278D">
            <w:pPr>
              <w:spacing w:after="0" w:line="240" w:lineRule="auto"/>
              <w:jc w:val="center"/>
              <w:rPr>
                <w:ins w:id="844" w:author="Serge Schuetz" w:date="2019-06-12T15:26:00Z"/>
                <w:rFonts w:asciiTheme="majorHAnsi" w:eastAsia="Times New Roman" w:hAnsiTheme="majorHAnsi" w:cstheme="majorHAnsi"/>
                <w:color w:val="000000"/>
                <w:sz w:val="18"/>
                <w:szCs w:val="18"/>
                <w:lang w:eastAsia="en-AU"/>
                <w:rPrChange w:id="845" w:author="Serge Schuetz" w:date="2019-06-12T16:16:00Z">
                  <w:rPr>
                    <w:ins w:id="846" w:author="Serge Schuetz" w:date="2019-06-12T15:26:00Z"/>
                    <w:rFonts w:ascii="Calibri" w:eastAsia="Times New Roman" w:hAnsi="Calibri" w:cs="Calibri"/>
                    <w:color w:val="000000"/>
                    <w:sz w:val="20"/>
                    <w:szCs w:val="20"/>
                    <w:lang w:eastAsia="en-AU"/>
                  </w:rPr>
                </w:rPrChange>
              </w:rPr>
            </w:pPr>
            <w:ins w:id="847" w:author="Serge Schuetz" w:date="2019-06-12T15:26:00Z">
              <w:r w:rsidRPr="00E6536C">
                <w:rPr>
                  <w:rFonts w:asciiTheme="majorHAnsi" w:eastAsia="Times New Roman" w:hAnsiTheme="majorHAnsi" w:cstheme="majorHAnsi"/>
                  <w:color w:val="000000"/>
                  <w:sz w:val="18"/>
                  <w:szCs w:val="18"/>
                  <w:lang w:eastAsia="en-AU"/>
                  <w:rPrChange w:id="848" w:author="Serge Schuetz" w:date="2019-06-12T16:16:00Z">
                    <w:rPr>
                      <w:rFonts w:ascii="Calibri" w:eastAsia="Times New Roman" w:hAnsi="Calibri" w:cs="Calibri"/>
                      <w:color w:val="000000"/>
                      <w:sz w:val="20"/>
                      <w:szCs w:val="20"/>
                      <w:lang w:eastAsia="en-AU"/>
                    </w:rPr>
                  </w:rPrChange>
                </w:rPr>
                <w:t>Recurring Events Admin Fees with workload</w:t>
              </w:r>
            </w:ins>
          </w:p>
        </w:tc>
        <w:tc>
          <w:tcPr>
            <w:tcW w:w="1136"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Change w:id="849" w:author="Serge Schuetz" w:date="2019-06-12T15:35:00Z">
              <w:tcPr>
                <w:tcW w:w="813" w:type="dxa"/>
                <w:gridSpan w:val="2"/>
                <w:tcBorders>
                  <w:top w:val="single" w:sz="4" w:space="0" w:color="auto"/>
                  <w:left w:val="single" w:sz="4" w:space="0" w:color="auto"/>
                  <w:bottom w:val="single" w:sz="4" w:space="0" w:color="auto"/>
                  <w:right w:val="single" w:sz="4" w:space="0" w:color="auto"/>
                </w:tcBorders>
                <w:shd w:val="clear" w:color="000000" w:fill="FCE4D6"/>
                <w:noWrap/>
                <w:vAlign w:val="center"/>
                <w:hideMark/>
              </w:tcPr>
            </w:tcPrChange>
          </w:tcPr>
          <w:p w14:paraId="1EBC61F3" w14:textId="3406C640" w:rsidR="0057278D" w:rsidRPr="00E6536C" w:rsidRDefault="00650960" w:rsidP="0057278D">
            <w:pPr>
              <w:spacing w:after="0" w:line="240" w:lineRule="auto"/>
              <w:jc w:val="center"/>
              <w:rPr>
                <w:ins w:id="850" w:author="Serge Schuetz" w:date="2019-06-12T15:26:00Z"/>
                <w:rFonts w:asciiTheme="majorHAnsi" w:eastAsia="Times New Roman" w:hAnsiTheme="majorHAnsi" w:cstheme="majorHAnsi"/>
                <w:color w:val="000000"/>
                <w:sz w:val="18"/>
                <w:szCs w:val="18"/>
                <w:lang w:eastAsia="en-AU"/>
                <w:rPrChange w:id="851" w:author="Serge Schuetz" w:date="2019-06-12T16:16:00Z">
                  <w:rPr>
                    <w:ins w:id="852" w:author="Serge Schuetz" w:date="2019-06-12T15:26:00Z"/>
                    <w:rFonts w:ascii="Calibri" w:eastAsia="Times New Roman" w:hAnsi="Calibri" w:cs="Calibri"/>
                    <w:color w:val="000000"/>
                    <w:sz w:val="20"/>
                    <w:szCs w:val="20"/>
                    <w:lang w:eastAsia="en-AU"/>
                  </w:rPr>
                </w:rPrChange>
              </w:rPr>
            </w:pPr>
            <w:ins w:id="853" w:author="Serge Schuetz" w:date="2019-06-12T15:34:00Z">
              <w:r w:rsidRPr="00E6536C">
                <w:rPr>
                  <w:rFonts w:asciiTheme="majorHAnsi" w:eastAsia="Times New Roman" w:hAnsiTheme="majorHAnsi" w:cstheme="majorHAnsi"/>
                  <w:color w:val="000000"/>
                  <w:sz w:val="18"/>
                  <w:szCs w:val="18"/>
                  <w:lang w:eastAsia="en-AU"/>
                  <w:rPrChange w:id="854" w:author="Serge Schuetz" w:date="2019-06-12T16:16:00Z">
                    <w:rPr>
                      <w:rFonts w:ascii="Calibri" w:eastAsia="Times New Roman" w:hAnsi="Calibri" w:cs="Calibri"/>
                      <w:color w:val="000000"/>
                      <w:sz w:val="20"/>
                      <w:szCs w:val="20"/>
                      <w:lang w:eastAsia="en-AU"/>
                    </w:rPr>
                  </w:rPrChange>
                </w:rPr>
                <w:t>In-progress</w:t>
              </w:r>
            </w:ins>
          </w:p>
        </w:tc>
        <w:tc>
          <w:tcPr>
            <w:tcW w:w="1250" w:type="dxa"/>
            <w:tcBorders>
              <w:top w:val="nil"/>
              <w:left w:val="nil"/>
              <w:bottom w:val="single" w:sz="4" w:space="0" w:color="auto"/>
              <w:right w:val="single" w:sz="4" w:space="0" w:color="auto"/>
            </w:tcBorders>
            <w:shd w:val="clear" w:color="auto" w:fill="auto"/>
            <w:vAlign w:val="center"/>
            <w:hideMark/>
            <w:tcPrChange w:id="855" w:author="Serge Schuetz" w:date="2019-06-12T15:35:00Z">
              <w:tcPr>
                <w:tcW w:w="1469" w:type="dxa"/>
                <w:gridSpan w:val="2"/>
                <w:tcBorders>
                  <w:top w:val="nil"/>
                  <w:left w:val="nil"/>
                  <w:bottom w:val="single" w:sz="4" w:space="0" w:color="auto"/>
                  <w:right w:val="single" w:sz="4" w:space="0" w:color="auto"/>
                </w:tcBorders>
                <w:shd w:val="clear" w:color="auto" w:fill="auto"/>
                <w:vAlign w:val="center"/>
                <w:hideMark/>
              </w:tcPr>
            </w:tcPrChange>
          </w:tcPr>
          <w:p w14:paraId="3C065AD4" w14:textId="77777777" w:rsidR="0057278D" w:rsidRPr="00E6536C" w:rsidRDefault="0057278D" w:rsidP="0057278D">
            <w:pPr>
              <w:spacing w:after="0" w:line="240" w:lineRule="auto"/>
              <w:jc w:val="center"/>
              <w:rPr>
                <w:ins w:id="856" w:author="Serge Schuetz" w:date="2019-06-12T15:26:00Z"/>
                <w:rFonts w:asciiTheme="majorHAnsi" w:eastAsia="Times New Roman" w:hAnsiTheme="majorHAnsi" w:cstheme="majorHAnsi"/>
                <w:color w:val="000000"/>
                <w:sz w:val="18"/>
                <w:szCs w:val="18"/>
                <w:lang w:eastAsia="en-AU"/>
                <w:rPrChange w:id="857" w:author="Serge Schuetz" w:date="2019-06-12T16:16:00Z">
                  <w:rPr>
                    <w:ins w:id="858" w:author="Serge Schuetz" w:date="2019-06-12T15:26:00Z"/>
                    <w:rFonts w:ascii="Calibri" w:eastAsia="Times New Roman" w:hAnsi="Calibri" w:cs="Calibri"/>
                    <w:color w:val="000000"/>
                    <w:sz w:val="20"/>
                    <w:szCs w:val="20"/>
                    <w:lang w:eastAsia="en-AU"/>
                  </w:rPr>
                </w:rPrChange>
              </w:rPr>
            </w:pPr>
            <w:ins w:id="859" w:author="Serge Schuetz" w:date="2019-06-12T15:26:00Z">
              <w:r w:rsidRPr="00E6536C">
                <w:rPr>
                  <w:rFonts w:asciiTheme="majorHAnsi" w:eastAsia="Times New Roman" w:hAnsiTheme="majorHAnsi" w:cstheme="majorHAnsi"/>
                  <w:color w:val="000000"/>
                  <w:sz w:val="18"/>
                  <w:szCs w:val="18"/>
                  <w:lang w:eastAsia="en-AU"/>
                  <w:rPrChange w:id="860" w:author="Serge Schuetz" w:date="2019-06-12T16:16:00Z">
                    <w:rPr>
                      <w:rFonts w:ascii="Calibri" w:eastAsia="Times New Roman" w:hAnsi="Calibri" w:cs="Calibri"/>
                      <w:color w:val="000000"/>
                      <w:sz w:val="20"/>
                      <w:szCs w:val="20"/>
                      <w:lang w:eastAsia="en-AU"/>
                    </w:rPr>
                  </w:rPrChange>
                </w:rPr>
                <w:t>20/05/2019</w:t>
              </w:r>
            </w:ins>
          </w:p>
        </w:tc>
        <w:tc>
          <w:tcPr>
            <w:tcW w:w="1018" w:type="dxa"/>
            <w:tcBorders>
              <w:top w:val="nil"/>
              <w:left w:val="nil"/>
              <w:bottom w:val="single" w:sz="4" w:space="0" w:color="auto"/>
              <w:right w:val="single" w:sz="4" w:space="0" w:color="auto"/>
            </w:tcBorders>
            <w:shd w:val="clear" w:color="auto" w:fill="auto"/>
            <w:noWrap/>
            <w:vAlign w:val="center"/>
            <w:hideMark/>
            <w:tcPrChange w:id="861" w:author="Serge Schuetz" w:date="2019-06-12T15:35:00Z">
              <w:tcPr>
                <w:tcW w:w="1468" w:type="dxa"/>
                <w:gridSpan w:val="2"/>
                <w:tcBorders>
                  <w:top w:val="nil"/>
                  <w:left w:val="nil"/>
                  <w:bottom w:val="single" w:sz="4" w:space="0" w:color="auto"/>
                  <w:right w:val="single" w:sz="4" w:space="0" w:color="auto"/>
                </w:tcBorders>
                <w:shd w:val="clear" w:color="auto" w:fill="auto"/>
                <w:noWrap/>
                <w:vAlign w:val="center"/>
                <w:hideMark/>
              </w:tcPr>
            </w:tcPrChange>
          </w:tcPr>
          <w:p w14:paraId="5AD74FA8" w14:textId="77777777" w:rsidR="0057278D" w:rsidRPr="00E6536C" w:rsidRDefault="0057278D" w:rsidP="0057278D">
            <w:pPr>
              <w:spacing w:after="0" w:line="240" w:lineRule="auto"/>
              <w:jc w:val="center"/>
              <w:rPr>
                <w:ins w:id="862" w:author="Serge Schuetz" w:date="2019-06-12T15:26:00Z"/>
                <w:rFonts w:asciiTheme="majorHAnsi" w:eastAsia="Times New Roman" w:hAnsiTheme="majorHAnsi" w:cstheme="majorHAnsi"/>
                <w:color w:val="000000"/>
                <w:sz w:val="18"/>
                <w:szCs w:val="18"/>
                <w:lang w:eastAsia="en-AU"/>
                <w:rPrChange w:id="863" w:author="Serge Schuetz" w:date="2019-06-12T16:16:00Z">
                  <w:rPr>
                    <w:ins w:id="864" w:author="Serge Schuetz" w:date="2019-06-12T15:26:00Z"/>
                    <w:rFonts w:ascii="Calibri" w:eastAsia="Times New Roman" w:hAnsi="Calibri" w:cs="Calibri"/>
                    <w:color w:val="000000"/>
                    <w:sz w:val="20"/>
                    <w:szCs w:val="20"/>
                    <w:lang w:eastAsia="en-AU"/>
                  </w:rPr>
                </w:rPrChange>
              </w:rPr>
            </w:pPr>
            <w:ins w:id="865" w:author="Serge Schuetz" w:date="2019-06-12T15:26:00Z">
              <w:r w:rsidRPr="00E6536C">
                <w:rPr>
                  <w:rFonts w:asciiTheme="majorHAnsi" w:eastAsia="Times New Roman" w:hAnsiTheme="majorHAnsi" w:cstheme="majorHAnsi"/>
                  <w:color w:val="000000"/>
                  <w:sz w:val="18"/>
                  <w:szCs w:val="18"/>
                  <w:lang w:eastAsia="en-AU"/>
                  <w:rPrChange w:id="866" w:author="Serge Schuetz" w:date="2019-06-12T16:16:00Z">
                    <w:rPr>
                      <w:rFonts w:ascii="Calibri" w:eastAsia="Times New Roman" w:hAnsi="Calibri" w:cs="Calibri"/>
                      <w:color w:val="000000"/>
                      <w:sz w:val="20"/>
                      <w:szCs w:val="20"/>
                      <w:lang w:eastAsia="en-AU"/>
                    </w:rPr>
                  </w:rPrChange>
                </w:rPr>
                <w:t>200000</w:t>
              </w:r>
            </w:ins>
          </w:p>
        </w:tc>
        <w:tc>
          <w:tcPr>
            <w:tcW w:w="1276" w:type="dxa"/>
            <w:tcBorders>
              <w:top w:val="nil"/>
              <w:left w:val="nil"/>
              <w:bottom w:val="single" w:sz="4" w:space="0" w:color="auto"/>
              <w:right w:val="single" w:sz="4" w:space="0" w:color="auto"/>
            </w:tcBorders>
            <w:shd w:val="clear" w:color="auto" w:fill="auto"/>
            <w:noWrap/>
            <w:vAlign w:val="center"/>
            <w:hideMark/>
            <w:tcPrChange w:id="867" w:author="Serge Schuetz" w:date="2019-06-12T15:35:00Z">
              <w:tcPr>
                <w:tcW w:w="1470" w:type="dxa"/>
                <w:gridSpan w:val="2"/>
                <w:tcBorders>
                  <w:top w:val="nil"/>
                  <w:left w:val="nil"/>
                  <w:bottom w:val="single" w:sz="4" w:space="0" w:color="auto"/>
                  <w:right w:val="single" w:sz="4" w:space="0" w:color="auto"/>
                </w:tcBorders>
                <w:shd w:val="clear" w:color="auto" w:fill="auto"/>
                <w:noWrap/>
                <w:vAlign w:val="center"/>
                <w:hideMark/>
              </w:tcPr>
            </w:tcPrChange>
          </w:tcPr>
          <w:p w14:paraId="1117B54E" w14:textId="77777777" w:rsidR="0057278D" w:rsidRPr="00E6536C" w:rsidRDefault="0057278D" w:rsidP="0057278D">
            <w:pPr>
              <w:spacing w:after="0" w:line="240" w:lineRule="auto"/>
              <w:jc w:val="center"/>
              <w:rPr>
                <w:ins w:id="868" w:author="Serge Schuetz" w:date="2019-06-12T15:26:00Z"/>
                <w:rFonts w:asciiTheme="majorHAnsi" w:eastAsia="Times New Roman" w:hAnsiTheme="majorHAnsi" w:cstheme="majorHAnsi"/>
                <w:color w:val="000000"/>
                <w:sz w:val="18"/>
                <w:szCs w:val="18"/>
                <w:lang w:eastAsia="en-AU"/>
                <w:rPrChange w:id="869" w:author="Serge Schuetz" w:date="2019-06-12T16:16:00Z">
                  <w:rPr>
                    <w:ins w:id="870" w:author="Serge Schuetz" w:date="2019-06-12T15:26:00Z"/>
                    <w:rFonts w:ascii="Calibri" w:eastAsia="Times New Roman" w:hAnsi="Calibri" w:cs="Calibri"/>
                    <w:color w:val="000000"/>
                    <w:sz w:val="20"/>
                    <w:szCs w:val="20"/>
                    <w:lang w:eastAsia="en-AU"/>
                  </w:rPr>
                </w:rPrChange>
              </w:rPr>
            </w:pPr>
            <w:ins w:id="871" w:author="Serge Schuetz" w:date="2019-06-12T15:26:00Z">
              <w:r w:rsidRPr="00E6536C">
                <w:rPr>
                  <w:rFonts w:asciiTheme="majorHAnsi" w:eastAsia="Times New Roman" w:hAnsiTheme="majorHAnsi" w:cstheme="majorHAnsi"/>
                  <w:color w:val="000000"/>
                  <w:sz w:val="18"/>
                  <w:szCs w:val="18"/>
                  <w:lang w:eastAsia="en-AU"/>
                  <w:rPrChange w:id="872" w:author="Serge Schuetz" w:date="2019-06-12T16:16:00Z">
                    <w:rPr>
                      <w:rFonts w:ascii="Calibri" w:eastAsia="Times New Roman" w:hAnsi="Calibri" w:cs="Calibri"/>
                      <w:color w:val="000000"/>
                      <w:sz w:val="20"/>
                      <w:szCs w:val="20"/>
                      <w:lang w:eastAsia="en-AU"/>
                    </w:rPr>
                  </w:rPrChange>
                </w:rPr>
                <w:t>30</w:t>
              </w:r>
            </w:ins>
          </w:p>
        </w:tc>
        <w:tc>
          <w:tcPr>
            <w:tcW w:w="1276" w:type="dxa"/>
            <w:tcBorders>
              <w:top w:val="nil"/>
              <w:left w:val="nil"/>
              <w:bottom w:val="single" w:sz="4" w:space="0" w:color="auto"/>
              <w:right w:val="single" w:sz="4" w:space="0" w:color="auto"/>
            </w:tcBorders>
            <w:shd w:val="clear" w:color="000000" w:fill="FCE4D6"/>
            <w:noWrap/>
            <w:vAlign w:val="center"/>
            <w:hideMark/>
            <w:tcPrChange w:id="873" w:author="Serge Schuetz" w:date="2019-06-12T15:35:00Z">
              <w:tcPr>
                <w:tcW w:w="1469" w:type="dxa"/>
                <w:gridSpan w:val="2"/>
                <w:tcBorders>
                  <w:top w:val="nil"/>
                  <w:left w:val="nil"/>
                  <w:bottom w:val="single" w:sz="4" w:space="0" w:color="auto"/>
                  <w:right w:val="single" w:sz="4" w:space="0" w:color="auto"/>
                </w:tcBorders>
                <w:shd w:val="clear" w:color="000000" w:fill="FCE4D6"/>
                <w:noWrap/>
                <w:vAlign w:val="center"/>
                <w:hideMark/>
              </w:tcPr>
            </w:tcPrChange>
          </w:tcPr>
          <w:p w14:paraId="55931992" w14:textId="77777777" w:rsidR="0057278D" w:rsidRPr="00E6536C" w:rsidRDefault="0057278D" w:rsidP="0057278D">
            <w:pPr>
              <w:spacing w:after="0" w:line="240" w:lineRule="auto"/>
              <w:jc w:val="center"/>
              <w:rPr>
                <w:ins w:id="874" w:author="Serge Schuetz" w:date="2019-06-12T15:26:00Z"/>
                <w:rFonts w:asciiTheme="majorHAnsi" w:eastAsia="Times New Roman" w:hAnsiTheme="majorHAnsi" w:cstheme="majorHAnsi"/>
                <w:color w:val="000000"/>
                <w:sz w:val="18"/>
                <w:szCs w:val="18"/>
                <w:lang w:eastAsia="en-AU"/>
                <w:rPrChange w:id="875" w:author="Serge Schuetz" w:date="2019-06-12T16:16:00Z">
                  <w:rPr>
                    <w:ins w:id="876" w:author="Serge Schuetz" w:date="2019-06-12T15:26:00Z"/>
                    <w:rFonts w:ascii="Calibri" w:eastAsia="Times New Roman" w:hAnsi="Calibri" w:cs="Calibri"/>
                    <w:color w:val="000000"/>
                    <w:sz w:val="20"/>
                    <w:szCs w:val="20"/>
                    <w:lang w:eastAsia="en-AU"/>
                  </w:rPr>
                </w:rPrChange>
              </w:rPr>
            </w:pPr>
            <w:ins w:id="877" w:author="Serge Schuetz" w:date="2019-06-12T15:26:00Z">
              <w:r w:rsidRPr="00E6536C">
                <w:rPr>
                  <w:rFonts w:asciiTheme="majorHAnsi" w:eastAsia="Times New Roman" w:hAnsiTheme="majorHAnsi" w:cstheme="majorHAnsi"/>
                  <w:color w:val="000000"/>
                  <w:sz w:val="18"/>
                  <w:szCs w:val="18"/>
                  <w:lang w:eastAsia="en-AU"/>
                  <w:rPrChange w:id="878" w:author="Serge Schuetz" w:date="2019-06-12T16:16:00Z">
                    <w:rPr>
                      <w:rFonts w:ascii="Calibri" w:eastAsia="Times New Roman" w:hAnsi="Calibri" w:cs="Calibri"/>
                      <w:color w:val="000000"/>
                      <w:sz w:val="20"/>
                      <w:szCs w:val="20"/>
                      <w:lang w:eastAsia="en-AU"/>
                    </w:rPr>
                  </w:rPrChange>
                </w:rPr>
                <w:t>480</w:t>
              </w:r>
            </w:ins>
          </w:p>
        </w:tc>
        <w:tc>
          <w:tcPr>
            <w:tcW w:w="992" w:type="dxa"/>
            <w:tcBorders>
              <w:top w:val="nil"/>
              <w:left w:val="nil"/>
              <w:bottom w:val="single" w:sz="4" w:space="0" w:color="auto"/>
              <w:right w:val="single" w:sz="4" w:space="0" w:color="auto"/>
            </w:tcBorders>
            <w:shd w:val="clear" w:color="auto" w:fill="auto"/>
            <w:noWrap/>
            <w:vAlign w:val="center"/>
            <w:hideMark/>
            <w:tcPrChange w:id="879" w:author="Serge Schuetz" w:date="2019-06-12T15:35:00Z">
              <w:tcPr>
                <w:tcW w:w="1036" w:type="dxa"/>
                <w:gridSpan w:val="2"/>
                <w:tcBorders>
                  <w:top w:val="nil"/>
                  <w:left w:val="nil"/>
                  <w:bottom w:val="single" w:sz="4" w:space="0" w:color="auto"/>
                  <w:right w:val="single" w:sz="4" w:space="0" w:color="auto"/>
                </w:tcBorders>
                <w:shd w:val="clear" w:color="auto" w:fill="auto"/>
                <w:noWrap/>
                <w:vAlign w:val="center"/>
                <w:hideMark/>
              </w:tcPr>
            </w:tcPrChange>
          </w:tcPr>
          <w:p w14:paraId="0748E4A3" w14:textId="77777777" w:rsidR="0057278D" w:rsidRPr="00E6536C" w:rsidRDefault="0057278D" w:rsidP="0057278D">
            <w:pPr>
              <w:spacing w:after="0" w:line="240" w:lineRule="auto"/>
              <w:jc w:val="center"/>
              <w:rPr>
                <w:ins w:id="880" w:author="Serge Schuetz" w:date="2019-06-12T15:26:00Z"/>
                <w:rFonts w:asciiTheme="majorHAnsi" w:eastAsia="Times New Roman" w:hAnsiTheme="majorHAnsi" w:cstheme="majorHAnsi"/>
                <w:color w:val="000000"/>
                <w:sz w:val="18"/>
                <w:szCs w:val="18"/>
                <w:lang w:eastAsia="en-AU"/>
                <w:rPrChange w:id="881" w:author="Serge Schuetz" w:date="2019-06-12T16:16:00Z">
                  <w:rPr>
                    <w:ins w:id="882" w:author="Serge Schuetz" w:date="2019-06-12T15:26:00Z"/>
                    <w:rFonts w:ascii="Calibri" w:eastAsia="Times New Roman" w:hAnsi="Calibri" w:cs="Calibri"/>
                    <w:color w:val="000000"/>
                    <w:sz w:val="20"/>
                    <w:szCs w:val="20"/>
                    <w:lang w:eastAsia="en-AU"/>
                  </w:rPr>
                </w:rPrChange>
              </w:rPr>
            </w:pPr>
            <w:ins w:id="883" w:author="Serge Schuetz" w:date="2019-06-12T15:26:00Z">
              <w:r w:rsidRPr="00E6536C">
                <w:rPr>
                  <w:rFonts w:asciiTheme="majorHAnsi" w:eastAsia="Times New Roman" w:hAnsiTheme="majorHAnsi" w:cstheme="majorHAnsi"/>
                  <w:color w:val="000000"/>
                  <w:sz w:val="18"/>
                  <w:szCs w:val="18"/>
                  <w:lang w:eastAsia="en-AU"/>
                  <w:rPrChange w:id="884" w:author="Serge Schuetz" w:date="2019-06-12T16:16:00Z">
                    <w:rPr>
                      <w:rFonts w:ascii="Calibri" w:eastAsia="Times New Roman" w:hAnsi="Calibri" w:cs="Calibri"/>
                      <w:color w:val="000000"/>
                      <w:sz w:val="20"/>
                      <w:szCs w:val="20"/>
                      <w:lang w:eastAsia="en-AU"/>
                    </w:rPr>
                  </w:rPrChange>
                </w:rPr>
                <w:t>329000</w:t>
              </w:r>
            </w:ins>
          </w:p>
        </w:tc>
        <w:tc>
          <w:tcPr>
            <w:tcW w:w="1417" w:type="dxa"/>
            <w:tcBorders>
              <w:top w:val="nil"/>
              <w:left w:val="nil"/>
              <w:bottom w:val="single" w:sz="4" w:space="0" w:color="auto"/>
              <w:right w:val="single" w:sz="4" w:space="0" w:color="auto"/>
            </w:tcBorders>
            <w:shd w:val="clear" w:color="auto" w:fill="auto"/>
            <w:noWrap/>
            <w:vAlign w:val="center"/>
            <w:hideMark/>
            <w:tcPrChange w:id="885" w:author="Serge Schuetz" w:date="2019-06-12T15:35:00Z">
              <w:tcPr>
                <w:tcW w:w="1179" w:type="dxa"/>
                <w:gridSpan w:val="2"/>
                <w:tcBorders>
                  <w:top w:val="nil"/>
                  <w:left w:val="nil"/>
                  <w:bottom w:val="single" w:sz="4" w:space="0" w:color="auto"/>
                  <w:right w:val="single" w:sz="4" w:space="0" w:color="auto"/>
                </w:tcBorders>
                <w:shd w:val="clear" w:color="auto" w:fill="auto"/>
                <w:noWrap/>
                <w:vAlign w:val="center"/>
                <w:hideMark/>
              </w:tcPr>
            </w:tcPrChange>
          </w:tcPr>
          <w:p w14:paraId="1277F897" w14:textId="77777777" w:rsidR="0057278D" w:rsidRPr="00E6536C" w:rsidRDefault="0057278D" w:rsidP="0057278D">
            <w:pPr>
              <w:spacing w:after="0" w:line="240" w:lineRule="auto"/>
              <w:jc w:val="center"/>
              <w:rPr>
                <w:ins w:id="886" w:author="Serge Schuetz" w:date="2019-06-12T15:26:00Z"/>
                <w:rFonts w:asciiTheme="majorHAnsi" w:eastAsia="Times New Roman" w:hAnsiTheme="majorHAnsi" w:cstheme="majorHAnsi"/>
                <w:color w:val="000000"/>
                <w:sz w:val="18"/>
                <w:szCs w:val="18"/>
                <w:lang w:eastAsia="en-AU"/>
                <w:rPrChange w:id="887" w:author="Serge Schuetz" w:date="2019-06-12T16:16:00Z">
                  <w:rPr>
                    <w:ins w:id="888" w:author="Serge Schuetz" w:date="2019-06-12T15:26:00Z"/>
                    <w:rFonts w:ascii="Calibri" w:eastAsia="Times New Roman" w:hAnsi="Calibri" w:cs="Calibri"/>
                    <w:color w:val="000000"/>
                    <w:sz w:val="20"/>
                    <w:szCs w:val="20"/>
                    <w:lang w:eastAsia="en-AU"/>
                  </w:rPr>
                </w:rPrChange>
              </w:rPr>
            </w:pPr>
            <w:ins w:id="889" w:author="Serge Schuetz" w:date="2019-06-12T15:26:00Z">
              <w:r w:rsidRPr="00E6536C">
                <w:rPr>
                  <w:rFonts w:asciiTheme="majorHAnsi" w:eastAsia="Times New Roman" w:hAnsiTheme="majorHAnsi" w:cstheme="majorHAnsi"/>
                  <w:color w:val="000000"/>
                  <w:sz w:val="18"/>
                  <w:szCs w:val="18"/>
                  <w:lang w:eastAsia="en-AU"/>
                  <w:rPrChange w:id="890" w:author="Serge Schuetz" w:date="2019-06-12T16:16:00Z">
                    <w:rPr>
                      <w:rFonts w:ascii="Calibri" w:eastAsia="Times New Roman" w:hAnsi="Calibri" w:cs="Calibri"/>
                      <w:color w:val="000000"/>
                      <w:sz w:val="20"/>
                      <w:szCs w:val="20"/>
                      <w:lang w:eastAsia="en-AU"/>
                    </w:rPr>
                  </w:rPrChange>
                </w:rPr>
                <w:t>780</w:t>
              </w:r>
            </w:ins>
          </w:p>
        </w:tc>
        <w:tc>
          <w:tcPr>
            <w:tcW w:w="993" w:type="dxa"/>
            <w:tcBorders>
              <w:top w:val="nil"/>
              <w:left w:val="nil"/>
              <w:bottom w:val="single" w:sz="4" w:space="0" w:color="auto"/>
              <w:right w:val="single" w:sz="4" w:space="0" w:color="auto"/>
            </w:tcBorders>
            <w:shd w:val="clear" w:color="auto" w:fill="auto"/>
            <w:noWrap/>
            <w:vAlign w:val="center"/>
            <w:hideMark/>
            <w:tcPrChange w:id="891" w:author="Serge Schuetz" w:date="2019-06-12T15:35:00Z">
              <w:tcPr>
                <w:tcW w:w="902" w:type="dxa"/>
                <w:gridSpan w:val="2"/>
                <w:tcBorders>
                  <w:top w:val="nil"/>
                  <w:left w:val="nil"/>
                  <w:bottom w:val="single" w:sz="4" w:space="0" w:color="auto"/>
                  <w:right w:val="single" w:sz="4" w:space="0" w:color="auto"/>
                </w:tcBorders>
                <w:shd w:val="clear" w:color="auto" w:fill="auto"/>
                <w:noWrap/>
                <w:vAlign w:val="center"/>
                <w:hideMark/>
              </w:tcPr>
            </w:tcPrChange>
          </w:tcPr>
          <w:p w14:paraId="1F887540" w14:textId="77777777" w:rsidR="0057278D" w:rsidRPr="00E6536C" w:rsidRDefault="0057278D" w:rsidP="0057278D">
            <w:pPr>
              <w:spacing w:after="0" w:line="240" w:lineRule="auto"/>
              <w:jc w:val="center"/>
              <w:rPr>
                <w:ins w:id="892" w:author="Serge Schuetz" w:date="2019-06-12T15:26:00Z"/>
                <w:rFonts w:asciiTheme="majorHAnsi" w:eastAsia="Times New Roman" w:hAnsiTheme="majorHAnsi" w:cstheme="majorHAnsi"/>
                <w:color w:val="000000"/>
                <w:sz w:val="18"/>
                <w:szCs w:val="18"/>
                <w:lang w:eastAsia="en-AU"/>
                <w:rPrChange w:id="893" w:author="Serge Schuetz" w:date="2019-06-12T16:16:00Z">
                  <w:rPr>
                    <w:ins w:id="894" w:author="Serge Schuetz" w:date="2019-06-12T15:26:00Z"/>
                    <w:rFonts w:ascii="Calibri" w:eastAsia="Times New Roman" w:hAnsi="Calibri" w:cs="Calibri"/>
                    <w:color w:val="000000"/>
                    <w:sz w:val="20"/>
                    <w:szCs w:val="20"/>
                    <w:lang w:eastAsia="en-AU"/>
                  </w:rPr>
                </w:rPrChange>
              </w:rPr>
            </w:pPr>
            <w:ins w:id="895" w:author="Serge Schuetz" w:date="2019-06-12T15:26:00Z">
              <w:r w:rsidRPr="00E6536C">
                <w:rPr>
                  <w:rFonts w:asciiTheme="majorHAnsi" w:eastAsia="Times New Roman" w:hAnsiTheme="majorHAnsi" w:cstheme="majorHAnsi"/>
                  <w:color w:val="000000"/>
                  <w:sz w:val="18"/>
                  <w:szCs w:val="18"/>
                  <w:lang w:eastAsia="en-AU"/>
                  <w:rPrChange w:id="896" w:author="Serge Schuetz" w:date="2019-06-12T16:16:00Z">
                    <w:rPr>
                      <w:rFonts w:ascii="Calibri" w:eastAsia="Times New Roman" w:hAnsi="Calibri" w:cs="Calibri"/>
                      <w:color w:val="000000"/>
                      <w:sz w:val="20"/>
                      <w:szCs w:val="20"/>
                      <w:lang w:eastAsia="en-AU"/>
                    </w:rPr>
                  </w:rPrChange>
                </w:rPr>
                <w:t>13</w:t>
              </w:r>
            </w:ins>
          </w:p>
        </w:tc>
      </w:tr>
      <w:tr w:rsidR="00EB67E8" w:rsidRPr="0057278D" w14:paraId="47786297" w14:textId="77777777" w:rsidTr="00B27322">
        <w:trPr>
          <w:trHeight w:val="284"/>
          <w:ins w:id="897" w:author="Serge Schuetz" w:date="2019-06-12T15:26:00Z"/>
          <w:trPrChange w:id="898" w:author="Serge Schuetz" w:date="2019-06-12T15:35:00Z">
            <w:trPr>
              <w:gridAfter w:val="0"/>
              <w:trHeight w:val="284"/>
            </w:trPr>
          </w:trPrChange>
        </w:trPr>
        <w:tc>
          <w:tcPr>
            <w:tcW w:w="521" w:type="dxa"/>
            <w:tcBorders>
              <w:top w:val="nil"/>
              <w:left w:val="single" w:sz="4" w:space="0" w:color="auto"/>
              <w:bottom w:val="single" w:sz="4" w:space="0" w:color="auto"/>
              <w:right w:val="single" w:sz="4" w:space="0" w:color="auto"/>
            </w:tcBorders>
            <w:shd w:val="clear" w:color="auto" w:fill="auto"/>
            <w:noWrap/>
            <w:vAlign w:val="center"/>
            <w:hideMark/>
            <w:tcPrChange w:id="899" w:author="Serge Schuetz" w:date="2019-06-12T15:35:00Z">
              <w:tcPr>
                <w:tcW w:w="521"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0F12959B" w14:textId="77777777" w:rsidR="00EB67E8" w:rsidRPr="00E6536C" w:rsidRDefault="00EB67E8" w:rsidP="00EB67E8">
            <w:pPr>
              <w:spacing w:after="0" w:line="240" w:lineRule="auto"/>
              <w:jc w:val="center"/>
              <w:rPr>
                <w:ins w:id="900" w:author="Serge Schuetz" w:date="2019-06-12T15:26:00Z"/>
                <w:rFonts w:asciiTheme="majorHAnsi" w:eastAsia="Times New Roman" w:hAnsiTheme="majorHAnsi" w:cstheme="majorHAnsi"/>
                <w:color w:val="000000"/>
                <w:sz w:val="18"/>
                <w:szCs w:val="18"/>
                <w:lang w:eastAsia="en-AU"/>
                <w:rPrChange w:id="901" w:author="Serge Schuetz" w:date="2019-06-12T16:16:00Z">
                  <w:rPr>
                    <w:ins w:id="902" w:author="Serge Schuetz" w:date="2019-06-12T15:26:00Z"/>
                    <w:rFonts w:ascii="Calibri" w:eastAsia="Times New Roman" w:hAnsi="Calibri" w:cs="Calibri"/>
                    <w:color w:val="000000"/>
                    <w:sz w:val="20"/>
                    <w:szCs w:val="20"/>
                    <w:lang w:eastAsia="en-AU"/>
                  </w:rPr>
                </w:rPrChange>
              </w:rPr>
            </w:pPr>
            <w:ins w:id="903" w:author="Serge Schuetz" w:date="2019-06-12T15:26:00Z">
              <w:r w:rsidRPr="00E6536C">
                <w:rPr>
                  <w:rFonts w:asciiTheme="majorHAnsi" w:eastAsia="Times New Roman" w:hAnsiTheme="majorHAnsi" w:cstheme="majorHAnsi"/>
                  <w:color w:val="000000"/>
                  <w:sz w:val="18"/>
                  <w:szCs w:val="18"/>
                  <w:lang w:eastAsia="en-AU"/>
                  <w:rPrChange w:id="904" w:author="Serge Schuetz" w:date="2019-06-12T16:16:00Z">
                    <w:rPr>
                      <w:rFonts w:ascii="Calibri" w:eastAsia="Times New Roman" w:hAnsi="Calibri" w:cs="Calibri"/>
                      <w:color w:val="000000"/>
                      <w:sz w:val="20"/>
                      <w:szCs w:val="20"/>
                      <w:lang w:eastAsia="en-AU"/>
                    </w:rPr>
                  </w:rPrChange>
                </w:rPr>
                <w:t>6</w:t>
              </w:r>
            </w:ins>
          </w:p>
        </w:tc>
        <w:tc>
          <w:tcPr>
            <w:tcW w:w="4717" w:type="dxa"/>
            <w:tcBorders>
              <w:top w:val="nil"/>
              <w:left w:val="nil"/>
              <w:bottom w:val="single" w:sz="4" w:space="0" w:color="auto"/>
              <w:right w:val="single" w:sz="4" w:space="0" w:color="auto"/>
            </w:tcBorders>
            <w:shd w:val="clear" w:color="auto" w:fill="auto"/>
            <w:vAlign w:val="center"/>
            <w:hideMark/>
            <w:tcPrChange w:id="905" w:author="Serge Schuetz" w:date="2019-06-12T15:35:00Z">
              <w:tcPr>
                <w:tcW w:w="4717" w:type="dxa"/>
                <w:tcBorders>
                  <w:top w:val="nil"/>
                  <w:left w:val="nil"/>
                  <w:bottom w:val="single" w:sz="4" w:space="0" w:color="auto"/>
                  <w:right w:val="single" w:sz="4" w:space="0" w:color="auto"/>
                </w:tcBorders>
                <w:shd w:val="clear" w:color="auto" w:fill="auto"/>
                <w:vAlign w:val="center"/>
                <w:hideMark/>
              </w:tcPr>
            </w:tcPrChange>
          </w:tcPr>
          <w:p w14:paraId="57020963" w14:textId="77777777" w:rsidR="00EB67E8" w:rsidRPr="00E6536C" w:rsidRDefault="00EB67E8" w:rsidP="00EB67E8">
            <w:pPr>
              <w:spacing w:after="0" w:line="240" w:lineRule="auto"/>
              <w:jc w:val="center"/>
              <w:rPr>
                <w:ins w:id="906" w:author="Serge Schuetz" w:date="2019-06-12T15:26:00Z"/>
                <w:rFonts w:asciiTheme="majorHAnsi" w:eastAsia="Times New Roman" w:hAnsiTheme="majorHAnsi" w:cstheme="majorHAnsi"/>
                <w:color w:val="000000"/>
                <w:sz w:val="18"/>
                <w:szCs w:val="18"/>
                <w:lang w:eastAsia="en-AU"/>
                <w:rPrChange w:id="907" w:author="Serge Schuetz" w:date="2019-06-12T16:16:00Z">
                  <w:rPr>
                    <w:ins w:id="908" w:author="Serge Schuetz" w:date="2019-06-12T15:26:00Z"/>
                    <w:rFonts w:ascii="Calibri" w:eastAsia="Times New Roman" w:hAnsi="Calibri" w:cs="Calibri"/>
                    <w:color w:val="000000"/>
                    <w:sz w:val="20"/>
                    <w:szCs w:val="20"/>
                    <w:lang w:eastAsia="en-AU"/>
                  </w:rPr>
                </w:rPrChange>
              </w:rPr>
            </w:pPr>
            <w:ins w:id="909" w:author="Serge Schuetz" w:date="2019-06-12T15:26:00Z">
              <w:r w:rsidRPr="00E6536C">
                <w:rPr>
                  <w:rFonts w:asciiTheme="majorHAnsi" w:eastAsia="Times New Roman" w:hAnsiTheme="majorHAnsi" w:cstheme="majorHAnsi"/>
                  <w:color w:val="000000"/>
                  <w:sz w:val="18"/>
                  <w:szCs w:val="18"/>
                  <w:lang w:eastAsia="en-AU"/>
                  <w:rPrChange w:id="910" w:author="Serge Schuetz" w:date="2019-06-12T16:16:00Z">
                    <w:rPr>
                      <w:rFonts w:ascii="Calibri" w:eastAsia="Times New Roman" w:hAnsi="Calibri" w:cs="Calibri"/>
                      <w:color w:val="000000"/>
                      <w:sz w:val="20"/>
                      <w:szCs w:val="20"/>
                      <w:lang w:eastAsia="en-AU"/>
                    </w:rPr>
                  </w:rPrChange>
                </w:rPr>
                <w:t>Recurring Events Asset Management</w:t>
              </w:r>
            </w:ins>
          </w:p>
        </w:tc>
        <w:tc>
          <w:tcPr>
            <w:tcW w:w="1136"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hideMark/>
            <w:tcPrChange w:id="911" w:author="Serge Schuetz" w:date="2019-06-12T15:35:00Z">
              <w:tcPr>
                <w:tcW w:w="813"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tcPrChange>
          </w:tcPr>
          <w:p w14:paraId="042F1002" w14:textId="1BE74813" w:rsidR="00EB67E8" w:rsidRPr="00E6536C" w:rsidRDefault="00EB67E8" w:rsidP="00EB67E8">
            <w:pPr>
              <w:spacing w:after="0" w:line="240" w:lineRule="auto"/>
              <w:jc w:val="center"/>
              <w:rPr>
                <w:ins w:id="912" w:author="Serge Schuetz" w:date="2019-06-12T15:26:00Z"/>
                <w:rFonts w:asciiTheme="majorHAnsi" w:eastAsia="Times New Roman" w:hAnsiTheme="majorHAnsi" w:cstheme="majorHAnsi"/>
                <w:color w:val="000000"/>
                <w:sz w:val="18"/>
                <w:szCs w:val="18"/>
                <w:lang w:eastAsia="en-AU"/>
                <w:rPrChange w:id="913" w:author="Serge Schuetz" w:date="2019-06-12T16:16:00Z">
                  <w:rPr>
                    <w:ins w:id="914" w:author="Serge Schuetz" w:date="2019-06-12T15:26:00Z"/>
                    <w:rFonts w:ascii="Calibri" w:eastAsia="Times New Roman" w:hAnsi="Calibri" w:cs="Calibri"/>
                    <w:color w:val="000000"/>
                    <w:sz w:val="20"/>
                    <w:szCs w:val="20"/>
                    <w:lang w:eastAsia="en-AU"/>
                  </w:rPr>
                </w:rPrChange>
              </w:rPr>
            </w:pPr>
            <w:ins w:id="915" w:author="Serge Schuetz" w:date="2019-06-12T15:31:00Z">
              <w:r w:rsidRPr="00E6536C">
                <w:rPr>
                  <w:rFonts w:asciiTheme="majorHAnsi" w:eastAsia="Times New Roman" w:hAnsiTheme="majorHAnsi" w:cstheme="majorHAnsi"/>
                  <w:color w:val="000000"/>
                  <w:sz w:val="18"/>
                  <w:szCs w:val="18"/>
                  <w:lang w:eastAsia="en-AU"/>
                  <w:rPrChange w:id="916" w:author="Serge Schuetz" w:date="2019-06-12T16:16:00Z">
                    <w:rPr>
                      <w:rFonts w:ascii="Calibri" w:eastAsia="Times New Roman" w:hAnsi="Calibri" w:cs="Calibri"/>
                      <w:color w:val="000000"/>
                      <w:sz w:val="20"/>
                      <w:szCs w:val="20"/>
                      <w:lang w:eastAsia="en-AU"/>
                    </w:rPr>
                  </w:rPrChange>
                </w:rPr>
                <w:t>Green</w:t>
              </w:r>
            </w:ins>
          </w:p>
        </w:tc>
        <w:tc>
          <w:tcPr>
            <w:tcW w:w="1250" w:type="dxa"/>
            <w:tcBorders>
              <w:top w:val="nil"/>
              <w:left w:val="nil"/>
              <w:bottom w:val="single" w:sz="4" w:space="0" w:color="auto"/>
              <w:right w:val="single" w:sz="4" w:space="0" w:color="auto"/>
            </w:tcBorders>
            <w:shd w:val="clear" w:color="auto" w:fill="auto"/>
            <w:vAlign w:val="center"/>
            <w:hideMark/>
            <w:tcPrChange w:id="917" w:author="Serge Schuetz" w:date="2019-06-12T15:35:00Z">
              <w:tcPr>
                <w:tcW w:w="1469" w:type="dxa"/>
                <w:gridSpan w:val="2"/>
                <w:tcBorders>
                  <w:top w:val="nil"/>
                  <w:left w:val="nil"/>
                  <w:bottom w:val="single" w:sz="4" w:space="0" w:color="auto"/>
                  <w:right w:val="single" w:sz="4" w:space="0" w:color="auto"/>
                </w:tcBorders>
                <w:shd w:val="clear" w:color="auto" w:fill="auto"/>
                <w:vAlign w:val="center"/>
                <w:hideMark/>
              </w:tcPr>
            </w:tcPrChange>
          </w:tcPr>
          <w:p w14:paraId="1C85C591" w14:textId="77777777" w:rsidR="00EB67E8" w:rsidRPr="00E6536C" w:rsidRDefault="00EB67E8" w:rsidP="00EB67E8">
            <w:pPr>
              <w:spacing w:after="0" w:line="240" w:lineRule="auto"/>
              <w:jc w:val="center"/>
              <w:rPr>
                <w:ins w:id="918" w:author="Serge Schuetz" w:date="2019-06-12T15:26:00Z"/>
                <w:rFonts w:asciiTheme="majorHAnsi" w:eastAsia="Times New Roman" w:hAnsiTheme="majorHAnsi" w:cstheme="majorHAnsi"/>
                <w:color w:val="000000"/>
                <w:sz w:val="18"/>
                <w:szCs w:val="18"/>
                <w:lang w:eastAsia="en-AU"/>
                <w:rPrChange w:id="919" w:author="Serge Schuetz" w:date="2019-06-12T16:16:00Z">
                  <w:rPr>
                    <w:ins w:id="920" w:author="Serge Schuetz" w:date="2019-06-12T15:26:00Z"/>
                    <w:rFonts w:ascii="Calibri" w:eastAsia="Times New Roman" w:hAnsi="Calibri" w:cs="Calibri"/>
                    <w:color w:val="000000"/>
                    <w:sz w:val="20"/>
                    <w:szCs w:val="20"/>
                    <w:lang w:eastAsia="en-AU"/>
                  </w:rPr>
                </w:rPrChange>
              </w:rPr>
            </w:pPr>
            <w:ins w:id="921" w:author="Serge Schuetz" w:date="2019-06-12T15:26:00Z">
              <w:r w:rsidRPr="00E6536C">
                <w:rPr>
                  <w:rFonts w:asciiTheme="majorHAnsi" w:eastAsia="Times New Roman" w:hAnsiTheme="majorHAnsi" w:cstheme="majorHAnsi"/>
                  <w:color w:val="000000"/>
                  <w:sz w:val="18"/>
                  <w:szCs w:val="18"/>
                  <w:lang w:eastAsia="en-AU"/>
                  <w:rPrChange w:id="922" w:author="Serge Schuetz" w:date="2019-06-12T16:16:00Z">
                    <w:rPr>
                      <w:rFonts w:ascii="Calibri" w:eastAsia="Times New Roman" w:hAnsi="Calibri" w:cs="Calibri"/>
                      <w:color w:val="000000"/>
                      <w:sz w:val="20"/>
                      <w:szCs w:val="20"/>
                      <w:lang w:eastAsia="en-AU"/>
                    </w:rPr>
                  </w:rPrChange>
                </w:rPr>
                <w:t>21/05/2019</w:t>
              </w:r>
            </w:ins>
          </w:p>
        </w:tc>
        <w:tc>
          <w:tcPr>
            <w:tcW w:w="1018" w:type="dxa"/>
            <w:tcBorders>
              <w:top w:val="nil"/>
              <w:left w:val="nil"/>
              <w:bottom w:val="single" w:sz="4" w:space="0" w:color="auto"/>
              <w:right w:val="single" w:sz="4" w:space="0" w:color="auto"/>
            </w:tcBorders>
            <w:shd w:val="clear" w:color="auto" w:fill="auto"/>
            <w:noWrap/>
            <w:vAlign w:val="center"/>
            <w:hideMark/>
            <w:tcPrChange w:id="923" w:author="Serge Schuetz" w:date="2019-06-12T15:35:00Z">
              <w:tcPr>
                <w:tcW w:w="1468" w:type="dxa"/>
                <w:gridSpan w:val="2"/>
                <w:tcBorders>
                  <w:top w:val="nil"/>
                  <w:left w:val="nil"/>
                  <w:bottom w:val="single" w:sz="4" w:space="0" w:color="auto"/>
                  <w:right w:val="single" w:sz="4" w:space="0" w:color="auto"/>
                </w:tcBorders>
                <w:shd w:val="clear" w:color="auto" w:fill="auto"/>
                <w:noWrap/>
                <w:vAlign w:val="center"/>
                <w:hideMark/>
              </w:tcPr>
            </w:tcPrChange>
          </w:tcPr>
          <w:p w14:paraId="52F8FEED" w14:textId="77777777" w:rsidR="00EB67E8" w:rsidRPr="00E6536C" w:rsidRDefault="00EB67E8" w:rsidP="00EB67E8">
            <w:pPr>
              <w:spacing w:after="0" w:line="240" w:lineRule="auto"/>
              <w:jc w:val="center"/>
              <w:rPr>
                <w:ins w:id="924" w:author="Serge Schuetz" w:date="2019-06-12T15:26:00Z"/>
                <w:rFonts w:asciiTheme="majorHAnsi" w:eastAsia="Times New Roman" w:hAnsiTheme="majorHAnsi" w:cstheme="majorHAnsi"/>
                <w:color w:val="000000"/>
                <w:sz w:val="18"/>
                <w:szCs w:val="18"/>
                <w:lang w:eastAsia="en-AU"/>
                <w:rPrChange w:id="925" w:author="Serge Schuetz" w:date="2019-06-12T16:16:00Z">
                  <w:rPr>
                    <w:ins w:id="926" w:author="Serge Schuetz" w:date="2019-06-12T15:26:00Z"/>
                    <w:rFonts w:ascii="Calibri" w:eastAsia="Times New Roman" w:hAnsi="Calibri" w:cs="Calibri"/>
                    <w:color w:val="000000"/>
                    <w:sz w:val="20"/>
                    <w:szCs w:val="20"/>
                    <w:lang w:eastAsia="en-AU"/>
                  </w:rPr>
                </w:rPrChange>
              </w:rPr>
            </w:pPr>
            <w:ins w:id="927" w:author="Serge Schuetz" w:date="2019-06-12T15:26:00Z">
              <w:r w:rsidRPr="00E6536C">
                <w:rPr>
                  <w:rFonts w:asciiTheme="majorHAnsi" w:eastAsia="Times New Roman" w:hAnsiTheme="majorHAnsi" w:cstheme="majorHAnsi"/>
                  <w:color w:val="000000"/>
                  <w:sz w:val="18"/>
                  <w:szCs w:val="18"/>
                  <w:lang w:eastAsia="en-AU"/>
                  <w:rPrChange w:id="928" w:author="Serge Schuetz" w:date="2019-06-12T16:16:00Z">
                    <w:rPr>
                      <w:rFonts w:ascii="Calibri" w:eastAsia="Times New Roman" w:hAnsi="Calibri" w:cs="Calibri"/>
                      <w:color w:val="000000"/>
                      <w:sz w:val="20"/>
                      <w:szCs w:val="20"/>
                      <w:lang w:eastAsia="en-AU"/>
                    </w:rPr>
                  </w:rPrChange>
                </w:rPr>
                <w:t>120000</w:t>
              </w:r>
            </w:ins>
          </w:p>
        </w:tc>
        <w:tc>
          <w:tcPr>
            <w:tcW w:w="1276" w:type="dxa"/>
            <w:tcBorders>
              <w:top w:val="nil"/>
              <w:left w:val="nil"/>
              <w:bottom w:val="single" w:sz="4" w:space="0" w:color="auto"/>
              <w:right w:val="single" w:sz="4" w:space="0" w:color="auto"/>
            </w:tcBorders>
            <w:shd w:val="clear" w:color="auto" w:fill="auto"/>
            <w:noWrap/>
            <w:vAlign w:val="center"/>
            <w:hideMark/>
            <w:tcPrChange w:id="929" w:author="Serge Schuetz" w:date="2019-06-12T15:35:00Z">
              <w:tcPr>
                <w:tcW w:w="1470" w:type="dxa"/>
                <w:gridSpan w:val="2"/>
                <w:tcBorders>
                  <w:top w:val="nil"/>
                  <w:left w:val="nil"/>
                  <w:bottom w:val="single" w:sz="4" w:space="0" w:color="auto"/>
                  <w:right w:val="single" w:sz="4" w:space="0" w:color="auto"/>
                </w:tcBorders>
                <w:shd w:val="clear" w:color="auto" w:fill="auto"/>
                <w:noWrap/>
                <w:vAlign w:val="center"/>
                <w:hideMark/>
              </w:tcPr>
            </w:tcPrChange>
          </w:tcPr>
          <w:p w14:paraId="3558AD3B" w14:textId="77777777" w:rsidR="00EB67E8" w:rsidRPr="00E6536C" w:rsidRDefault="00EB67E8" w:rsidP="00EB67E8">
            <w:pPr>
              <w:spacing w:after="0" w:line="240" w:lineRule="auto"/>
              <w:jc w:val="center"/>
              <w:rPr>
                <w:ins w:id="930" w:author="Serge Schuetz" w:date="2019-06-12T15:26:00Z"/>
                <w:rFonts w:asciiTheme="majorHAnsi" w:eastAsia="Times New Roman" w:hAnsiTheme="majorHAnsi" w:cstheme="majorHAnsi"/>
                <w:color w:val="000000"/>
                <w:sz w:val="18"/>
                <w:szCs w:val="18"/>
                <w:lang w:eastAsia="en-AU"/>
                <w:rPrChange w:id="931" w:author="Serge Schuetz" w:date="2019-06-12T16:16:00Z">
                  <w:rPr>
                    <w:ins w:id="932" w:author="Serge Schuetz" w:date="2019-06-12T15:26:00Z"/>
                    <w:rFonts w:ascii="Calibri" w:eastAsia="Times New Roman" w:hAnsi="Calibri" w:cs="Calibri"/>
                    <w:color w:val="000000"/>
                    <w:sz w:val="20"/>
                    <w:szCs w:val="20"/>
                    <w:lang w:eastAsia="en-AU"/>
                  </w:rPr>
                </w:rPrChange>
              </w:rPr>
            </w:pPr>
            <w:ins w:id="933" w:author="Serge Schuetz" w:date="2019-06-12T15:26:00Z">
              <w:r w:rsidRPr="00E6536C">
                <w:rPr>
                  <w:rFonts w:asciiTheme="majorHAnsi" w:eastAsia="Times New Roman" w:hAnsiTheme="majorHAnsi" w:cstheme="majorHAnsi"/>
                  <w:color w:val="000000"/>
                  <w:sz w:val="18"/>
                  <w:szCs w:val="18"/>
                  <w:lang w:eastAsia="en-AU"/>
                  <w:rPrChange w:id="934" w:author="Serge Schuetz" w:date="2019-06-12T16:16:00Z">
                    <w:rPr>
                      <w:rFonts w:ascii="Calibri" w:eastAsia="Times New Roman" w:hAnsi="Calibri" w:cs="Calibri"/>
                      <w:color w:val="000000"/>
                      <w:sz w:val="20"/>
                      <w:szCs w:val="20"/>
                      <w:lang w:eastAsia="en-AU"/>
                    </w:rPr>
                  </w:rPrChange>
                </w:rPr>
                <w:t>30</w:t>
              </w:r>
            </w:ins>
          </w:p>
        </w:tc>
        <w:tc>
          <w:tcPr>
            <w:tcW w:w="1276" w:type="dxa"/>
            <w:tcBorders>
              <w:top w:val="nil"/>
              <w:left w:val="nil"/>
              <w:bottom w:val="single" w:sz="4" w:space="0" w:color="auto"/>
              <w:right w:val="single" w:sz="4" w:space="0" w:color="auto"/>
            </w:tcBorders>
            <w:shd w:val="clear" w:color="auto" w:fill="auto"/>
            <w:noWrap/>
            <w:vAlign w:val="center"/>
            <w:hideMark/>
            <w:tcPrChange w:id="935" w:author="Serge Schuetz" w:date="2019-06-12T15:35:00Z">
              <w:tcPr>
                <w:tcW w:w="1469" w:type="dxa"/>
                <w:gridSpan w:val="2"/>
                <w:tcBorders>
                  <w:top w:val="nil"/>
                  <w:left w:val="nil"/>
                  <w:bottom w:val="single" w:sz="4" w:space="0" w:color="auto"/>
                  <w:right w:val="single" w:sz="4" w:space="0" w:color="auto"/>
                </w:tcBorders>
                <w:shd w:val="clear" w:color="auto" w:fill="auto"/>
                <w:noWrap/>
                <w:vAlign w:val="center"/>
                <w:hideMark/>
              </w:tcPr>
            </w:tcPrChange>
          </w:tcPr>
          <w:p w14:paraId="25FA6FD3" w14:textId="77777777" w:rsidR="00EB67E8" w:rsidRPr="00E6536C" w:rsidRDefault="00EB67E8" w:rsidP="00EB67E8">
            <w:pPr>
              <w:spacing w:after="0" w:line="240" w:lineRule="auto"/>
              <w:jc w:val="center"/>
              <w:rPr>
                <w:ins w:id="936" w:author="Serge Schuetz" w:date="2019-06-12T15:26:00Z"/>
                <w:rFonts w:asciiTheme="majorHAnsi" w:eastAsia="Times New Roman" w:hAnsiTheme="majorHAnsi" w:cstheme="majorHAnsi"/>
                <w:color w:val="000000"/>
                <w:sz w:val="18"/>
                <w:szCs w:val="18"/>
                <w:lang w:eastAsia="en-AU"/>
                <w:rPrChange w:id="937" w:author="Serge Schuetz" w:date="2019-06-12T16:16:00Z">
                  <w:rPr>
                    <w:ins w:id="938" w:author="Serge Schuetz" w:date="2019-06-12T15:26:00Z"/>
                    <w:rFonts w:ascii="Calibri" w:eastAsia="Times New Roman" w:hAnsi="Calibri" w:cs="Calibri"/>
                    <w:color w:val="000000"/>
                    <w:sz w:val="20"/>
                    <w:szCs w:val="20"/>
                    <w:lang w:eastAsia="en-AU"/>
                  </w:rPr>
                </w:rPrChange>
              </w:rPr>
            </w:pPr>
            <w:ins w:id="939" w:author="Serge Schuetz" w:date="2019-06-12T15:26:00Z">
              <w:r w:rsidRPr="00E6536C">
                <w:rPr>
                  <w:rFonts w:asciiTheme="majorHAnsi" w:eastAsia="Times New Roman" w:hAnsiTheme="majorHAnsi" w:cstheme="majorHAnsi"/>
                  <w:color w:val="000000"/>
                  <w:sz w:val="18"/>
                  <w:szCs w:val="18"/>
                  <w:lang w:eastAsia="en-AU"/>
                  <w:rPrChange w:id="940" w:author="Serge Schuetz" w:date="2019-06-12T16:16:00Z">
                    <w:rPr>
                      <w:rFonts w:ascii="Calibri" w:eastAsia="Times New Roman" w:hAnsi="Calibri" w:cs="Calibri"/>
                      <w:color w:val="000000"/>
                      <w:sz w:val="20"/>
                      <w:szCs w:val="20"/>
                      <w:lang w:eastAsia="en-AU"/>
                    </w:rPr>
                  </w:rPrChange>
                </w:rPr>
                <w:t>30</w:t>
              </w:r>
            </w:ins>
          </w:p>
        </w:tc>
        <w:tc>
          <w:tcPr>
            <w:tcW w:w="992" w:type="dxa"/>
            <w:tcBorders>
              <w:top w:val="nil"/>
              <w:left w:val="nil"/>
              <w:bottom w:val="single" w:sz="4" w:space="0" w:color="auto"/>
              <w:right w:val="single" w:sz="4" w:space="0" w:color="auto"/>
            </w:tcBorders>
            <w:shd w:val="clear" w:color="auto" w:fill="auto"/>
            <w:noWrap/>
            <w:vAlign w:val="center"/>
            <w:hideMark/>
            <w:tcPrChange w:id="941" w:author="Serge Schuetz" w:date="2019-06-12T15:35:00Z">
              <w:tcPr>
                <w:tcW w:w="1036" w:type="dxa"/>
                <w:gridSpan w:val="2"/>
                <w:tcBorders>
                  <w:top w:val="nil"/>
                  <w:left w:val="nil"/>
                  <w:bottom w:val="single" w:sz="4" w:space="0" w:color="auto"/>
                  <w:right w:val="single" w:sz="4" w:space="0" w:color="auto"/>
                </w:tcBorders>
                <w:shd w:val="clear" w:color="auto" w:fill="auto"/>
                <w:noWrap/>
                <w:vAlign w:val="center"/>
                <w:hideMark/>
              </w:tcPr>
            </w:tcPrChange>
          </w:tcPr>
          <w:p w14:paraId="13A0BEC2" w14:textId="77777777" w:rsidR="00EB67E8" w:rsidRPr="00E6536C" w:rsidRDefault="00EB67E8" w:rsidP="00EB67E8">
            <w:pPr>
              <w:spacing w:after="0" w:line="240" w:lineRule="auto"/>
              <w:jc w:val="center"/>
              <w:rPr>
                <w:ins w:id="942" w:author="Serge Schuetz" w:date="2019-06-12T15:26:00Z"/>
                <w:rFonts w:asciiTheme="majorHAnsi" w:eastAsia="Times New Roman" w:hAnsiTheme="majorHAnsi" w:cstheme="majorHAnsi"/>
                <w:color w:val="000000"/>
                <w:sz w:val="18"/>
                <w:szCs w:val="18"/>
                <w:lang w:eastAsia="en-AU"/>
                <w:rPrChange w:id="943" w:author="Serge Schuetz" w:date="2019-06-12T16:16:00Z">
                  <w:rPr>
                    <w:ins w:id="944" w:author="Serge Schuetz" w:date="2019-06-12T15:26:00Z"/>
                    <w:rFonts w:ascii="Calibri" w:eastAsia="Times New Roman" w:hAnsi="Calibri" w:cs="Calibri"/>
                    <w:color w:val="000000"/>
                    <w:sz w:val="20"/>
                    <w:szCs w:val="20"/>
                    <w:lang w:eastAsia="en-AU"/>
                  </w:rPr>
                </w:rPrChange>
              </w:rPr>
            </w:pPr>
            <w:ins w:id="945" w:author="Serge Schuetz" w:date="2019-06-12T15:26:00Z">
              <w:r w:rsidRPr="00E6536C">
                <w:rPr>
                  <w:rFonts w:asciiTheme="majorHAnsi" w:eastAsia="Times New Roman" w:hAnsiTheme="majorHAnsi" w:cstheme="majorHAnsi"/>
                  <w:color w:val="000000"/>
                  <w:sz w:val="18"/>
                  <w:szCs w:val="18"/>
                  <w:lang w:eastAsia="en-AU"/>
                  <w:rPrChange w:id="946" w:author="Serge Schuetz" w:date="2019-06-12T16:16:00Z">
                    <w:rPr>
                      <w:rFonts w:ascii="Calibri" w:eastAsia="Times New Roman" w:hAnsi="Calibri" w:cs="Calibri"/>
                      <w:color w:val="000000"/>
                      <w:sz w:val="20"/>
                      <w:szCs w:val="20"/>
                      <w:lang w:eastAsia="en-AU"/>
                    </w:rPr>
                  </w:rPrChange>
                </w:rPr>
                <w:t>122000</w:t>
              </w:r>
            </w:ins>
          </w:p>
        </w:tc>
        <w:tc>
          <w:tcPr>
            <w:tcW w:w="1417" w:type="dxa"/>
            <w:tcBorders>
              <w:top w:val="nil"/>
              <w:left w:val="nil"/>
              <w:bottom w:val="single" w:sz="4" w:space="0" w:color="auto"/>
              <w:right w:val="single" w:sz="4" w:space="0" w:color="auto"/>
            </w:tcBorders>
            <w:shd w:val="clear" w:color="auto" w:fill="auto"/>
            <w:noWrap/>
            <w:vAlign w:val="center"/>
            <w:hideMark/>
            <w:tcPrChange w:id="947" w:author="Serge Schuetz" w:date="2019-06-12T15:35:00Z">
              <w:tcPr>
                <w:tcW w:w="1179" w:type="dxa"/>
                <w:gridSpan w:val="2"/>
                <w:tcBorders>
                  <w:top w:val="nil"/>
                  <w:left w:val="nil"/>
                  <w:bottom w:val="single" w:sz="4" w:space="0" w:color="auto"/>
                  <w:right w:val="single" w:sz="4" w:space="0" w:color="auto"/>
                </w:tcBorders>
                <w:shd w:val="clear" w:color="auto" w:fill="auto"/>
                <w:noWrap/>
                <w:vAlign w:val="center"/>
                <w:hideMark/>
              </w:tcPr>
            </w:tcPrChange>
          </w:tcPr>
          <w:p w14:paraId="18C2C86F" w14:textId="77777777" w:rsidR="00EB67E8" w:rsidRPr="00E6536C" w:rsidRDefault="00EB67E8" w:rsidP="00EB67E8">
            <w:pPr>
              <w:spacing w:after="0" w:line="240" w:lineRule="auto"/>
              <w:jc w:val="center"/>
              <w:rPr>
                <w:ins w:id="948" w:author="Serge Schuetz" w:date="2019-06-12T15:26:00Z"/>
                <w:rFonts w:asciiTheme="majorHAnsi" w:eastAsia="Times New Roman" w:hAnsiTheme="majorHAnsi" w:cstheme="majorHAnsi"/>
                <w:color w:val="000000"/>
                <w:sz w:val="18"/>
                <w:szCs w:val="18"/>
                <w:lang w:eastAsia="en-AU"/>
                <w:rPrChange w:id="949" w:author="Serge Schuetz" w:date="2019-06-12T16:16:00Z">
                  <w:rPr>
                    <w:ins w:id="950" w:author="Serge Schuetz" w:date="2019-06-12T15:26:00Z"/>
                    <w:rFonts w:ascii="Calibri" w:eastAsia="Times New Roman" w:hAnsi="Calibri" w:cs="Calibri"/>
                    <w:color w:val="000000"/>
                    <w:sz w:val="20"/>
                    <w:szCs w:val="20"/>
                    <w:lang w:eastAsia="en-AU"/>
                  </w:rPr>
                </w:rPrChange>
              </w:rPr>
            </w:pPr>
            <w:ins w:id="951" w:author="Serge Schuetz" w:date="2019-06-12T15:26:00Z">
              <w:r w:rsidRPr="00E6536C">
                <w:rPr>
                  <w:rFonts w:asciiTheme="majorHAnsi" w:eastAsia="Times New Roman" w:hAnsiTheme="majorHAnsi" w:cstheme="majorHAnsi"/>
                  <w:color w:val="000000"/>
                  <w:sz w:val="18"/>
                  <w:szCs w:val="18"/>
                  <w:lang w:eastAsia="en-AU"/>
                  <w:rPrChange w:id="952" w:author="Serge Schuetz" w:date="2019-06-12T16:16:00Z">
                    <w:rPr>
                      <w:rFonts w:ascii="Calibri" w:eastAsia="Times New Roman" w:hAnsi="Calibri" w:cs="Calibri"/>
                      <w:color w:val="000000"/>
                      <w:sz w:val="20"/>
                      <w:szCs w:val="20"/>
                      <w:lang w:eastAsia="en-AU"/>
                    </w:rPr>
                  </w:rPrChange>
                </w:rPr>
                <w:t>56</w:t>
              </w:r>
            </w:ins>
          </w:p>
        </w:tc>
        <w:tc>
          <w:tcPr>
            <w:tcW w:w="993" w:type="dxa"/>
            <w:tcBorders>
              <w:top w:val="nil"/>
              <w:left w:val="nil"/>
              <w:bottom w:val="single" w:sz="4" w:space="0" w:color="auto"/>
              <w:right w:val="single" w:sz="4" w:space="0" w:color="auto"/>
            </w:tcBorders>
            <w:shd w:val="clear" w:color="auto" w:fill="auto"/>
            <w:noWrap/>
            <w:vAlign w:val="center"/>
            <w:hideMark/>
            <w:tcPrChange w:id="953" w:author="Serge Schuetz" w:date="2019-06-12T15:35:00Z">
              <w:tcPr>
                <w:tcW w:w="901" w:type="dxa"/>
                <w:gridSpan w:val="2"/>
                <w:tcBorders>
                  <w:top w:val="nil"/>
                  <w:left w:val="nil"/>
                  <w:bottom w:val="single" w:sz="4" w:space="0" w:color="auto"/>
                  <w:right w:val="single" w:sz="4" w:space="0" w:color="auto"/>
                </w:tcBorders>
                <w:shd w:val="clear" w:color="auto" w:fill="auto"/>
                <w:noWrap/>
                <w:vAlign w:val="center"/>
                <w:hideMark/>
              </w:tcPr>
            </w:tcPrChange>
          </w:tcPr>
          <w:p w14:paraId="03900765" w14:textId="77777777" w:rsidR="00EB67E8" w:rsidRPr="00E6536C" w:rsidRDefault="00EB67E8" w:rsidP="00EB67E8">
            <w:pPr>
              <w:spacing w:after="0" w:line="240" w:lineRule="auto"/>
              <w:jc w:val="center"/>
              <w:rPr>
                <w:ins w:id="954" w:author="Serge Schuetz" w:date="2019-06-12T15:26:00Z"/>
                <w:rFonts w:asciiTheme="majorHAnsi" w:eastAsia="Times New Roman" w:hAnsiTheme="majorHAnsi" w:cstheme="majorHAnsi"/>
                <w:color w:val="000000"/>
                <w:sz w:val="18"/>
                <w:szCs w:val="18"/>
                <w:lang w:eastAsia="en-AU"/>
                <w:rPrChange w:id="955" w:author="Serge Schuetz" w:date="2019-06-12T16:16:00Z">
                  <w:rPr>
                    <w:ins w:id="956" w:author="Serge Schuetz" w:date="2019-06-12T15:26:00Z"/>
                    <w:rFonts w:ascii="Calibri" w:eastAsia="Times New Roman" w:hAnsi="Calibri" w:cs="Calibri"/>
                    <w:color w:val="000000"/>
                    <w:sz w:val="20"/>
                    <w:szCs w:val="20"/>
                    <w:lang w:eastAsia="en-AU"/>
                  </w:rPr>
                </w:rPrChange>
              </w:rPr>
            </w:pPr>
            <w:ins w:id="957" w:author="Serge Schuetz" w:date="2019-06-12T15:26:00Z">
              <w:r w:rsidRPr="00E6536C">
                <w:rPr>
                  <w:rFonts w:asciiTheme="majorHAnsi" w:eastAsia="Times New Roman" w:hAnsiTheme="majorHAnsi" w:cstheme="majorHAnsi"/>
                  <w:color w:val="000000"/>
                  <w:sz w:val="18"/>
                  <w:szCs w:val="18"/>
                  <w:lang w:eastAsia="en-AU"/>
                  <w:rPrChange w:id="958" w:author="Serge Schuetz" w:date="2019-06-12T16:16:00Z">
                    <w:rPr>
                      <w:rFonts w:ascii="Calibri" w:eastAsia="Times New Roman" w:hAnsi="Calibri" w:cs="Calibri"/>
                      <w:color w:val="000000"/>
                      <w:sz w:val="20"/>
                      <w:szCs w:val="20"/>
                      <w:lang w:eastAsia="en-AU"/>
                    </w:rPr>
                  </w:rPrChange>
                </w:rPr>
                <w:t>1</w:t>
              </w:r>
            </w:ins>
          </w:p>
        </w:tc>
      </w:tr>
      <w:tr w:rsidR="00EB67E8" w:rsidRPr="0057278D" w14:paraId="535C2898" w14:textId="77777777" w:rsidTr="00B27322">
        <w:trPr>
          <w:trHeight w:val="284"/>
          <w:ins w:id="959" w:author="Serge Schuetz" w:date="2019-06-12T15:26:00Z"/>
          <w:trPrChange w:id="960" w:author="Serge Schuetz" w:date="2019-06-12T15:35:00Z">
            <w:trPr>
              <w:gridAfter w:val="0"/>
              <w:trHeight w:val="284"/>
            </w:trPr>
          </w:trPrChange>
        </w:trPr>
        <w:tc>
          <w:tcPr>
            <w:tcW w:w="521" w:type="dxa"/>
            <w:tcBorders>
              <w:top w:val="nil"/>
              <w:left w:val="single" w:sz="4" w:space="0" w:color="auto"/>
              <w:bottom w:val="single" w:sz="4" w:space="0" w:color="auto"/>
              <w:right w:val="single" w:sz="4" w:space="0" w:color="auto"/>
            </w:tcBorders>
            <w:shd w:val="clear" w:color="auto" w:fill="auto"/>
            <w:noWrap/>
            <w:vAlign w:val="center"/>
            <w:hideMark/>
            <w:tcPrChange w:id="961" w:author="Serge Schuetz" w:date="2019-06-12T15:35:00Z">
              <w:tcPr>
                <w:tcW w:w="521"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706B1DD5" w14:textId="77777777" w:rsidR="00EB67E8" w:rsidRPr="00E6536C" w:rsidRDefault="00EB67E8" w:rsidP="00EB67E8">
            <w:pPr>
              <w:spacing w:after="0" w:line="240" w:lineRule="auto"/>
              <w:jc w:val="center"/>
              <w:rPr>
                <w:ins w:id="962" w:author="Serge Schuetz" w:date="2019-06-12T15:26:00Z"/>
                <w:rFonts w:asciiTheme="majorHAnsi" w:eastAsia="Times New Roman" w:hAnsiTheme="majorHAnsi" w:cstheme="majorHAnsi"/>
                <w:color w:val="000000"/>
                <w:sz w:val="18"/>
                <w:szCs w:val="18"/>
                <w:lang w:eastAsia="en-AU"/>
                <w:rPrChange w:id="963" w:author="Serge Schuetz" w:date="2019-06-12T16:16:00Z">
                  <w:rPr>
                    <w:ins w:id="964" w:author="Serge Schuetz" w:date="2019-06-12T15:26:00Z"/>
                    <w:rFonts w:ascii="Calibri" w:eastAsia="Times New Roman" w:hAnsi="Calibri" w:cs="Calibri"/>
                    <w:color w:val="000000"/>
                    <w:sz w:val="20"/>
                    <w:szCs w:val="20"/>
                    <w:lang w:eastAsia="en-AU"/>
                  </w:rPr>
                </w:rPrChange>
              </w:rPr>
            </w:pPr>
            <w:ins w:id="965" w:author="Serge Schuetz" w:date="2019-06-12T15:26:00Z">
              <w:r w:rsidRPr="00E6536C">
                <w:rPr>
                  <w:rFonts w:asciiTheme="majorHAnsi" w:eastAsia="Times New Roman" w:hAnsiTheme="majorHAnsi" w:cstheme="majorHAnsi"/>
                  <w:color w:val="000000"/>
                  <w:sz w:val="18"/>
                  <w:szCs w:val="18"/>
                  <w:lang w:eastAsia="en-AU"/>
                  <w:rPrChange w:id="966" w:author="Serge Schuetz" w:date="2019-06-12T16:16:00Z">
                    <w:rPr>
                      <w:rFonts w:ascii="Calibri" w:eastAsia="Times New Roman" w:hAnsi="Calibri" w:cs="Calibri"/>
                      <w:color w:val="000000"/>
                      <w:sz w:val="20"/>
                      <w:szCs w:val="20"/>
                      <w:lang w:eastAsia="en-AU"/>
                    </w:rPr>
                  </w:rPrChange>
                </w:rPr>
                <w:t>7</w:t>
              </w:r>
            </w:ins>
          </w:p>
        </w:tc>
        <w:tc>
          <w:tcPr>
            <w:tcW w:w="4717" w:type="dxa"/>
            <w:tcBorders>
              <w:top w:val="nil"/>
              <w:left w:val="nil"/>
              <w:bottom w:val="single" w:sz="4" w:space="0" w:color="auto"/>
              <w:right w:val="single" w:sz="4" w:space="0" w:color="auto"/>
            </w:tcBorders>
            <w:shd w:val="clear" w:color="auto" w:fill="auto"/>
            <w:vAlign w:val="center"/>
            <w:hideMark/>
            <w:tcPrChange w:id="967" w:author="Serge Schuetz" w:date="2019-06-12T15:35:00Z">
              <w:tcPr>
                <w:tcW w:w="4717" w:type="dxa"/>
                <w:tcBorders>
                  <w:top w:val="nil"/>
                  <w:left w:val="nil"/>
                  <w:bottom w:val="single" w:sz="4" w:space="0" w:color="auto"/>
                  <w:right w:val="single" w:sz="4" w:space="0" w:color="auto"/>
                </w:tcBorders>
                <w:shd w:val="clear" w:color="auto" w:fill="auto"/>
                <w:vAlign w:val="center"/>
                <w:hideMark/>
              </w:tcPr>
            </w:tcPrChange>
          </w:tcPr>
          <w:p w14:paraId="5864728F" w14:textId="77777777" w:rsidR="00EB67E8" w:rsidRPr="00E6536C" w:rsidRDefault="00EB67E8" w:rsidP="00EB67E8">
            <w:pPr>
              <w:spacing w:after="0" w:line="240" w:lineRule="auto"/>
              <w:jc w:val="center"/>
              <w:rPr>
                <w:ins w:id="968" w:author="Serge Schuetz" w:date="2019-06-12T15:26:00Z"/>
                <w:rFonts w:asciiTheme="majorHAnsi" w:eastAsia="Times New Roman" w:hAnsiTheme="majorHAnsi" w:cstheme="majorHAnsi"/>
                <w:color w:val="000000"/>
                <w:sz w:val="18"/>
                <w:szCs w:val="18"/>
                <w:lang w:eastAsia="en-AU"/>
                <w:rPrChange w:id="969" w:author="Serge Schuetz" w:date="2019-06-12T16:16:00Z">
                  <w:rPr>
                    <w:ins w:id="970" w:author="Serge Schuetz" w:date="2019-06-12T15:26:00Z"/>
                    <w:rFonts w:ascii="Calibri" w:eastAsia="Times New Roman" w:hAnsi="Calibri" w:cs="Calibri"/>
                    <w:color w:val="000000"/>
                    <w:sz w:val="20"/>
                    <w:szCs w:val="20"/>
                    <w:lang w:eastAsia="en-AU"/>
                  </w:rPr>
                </w:rPrChange>
              </w:rPr>
            </w:pPr>
            <w:ins w:id="971" w:author="Serge Schuetz" w:date="2019-06-12T15:26:00Z">
              <w:r w:rsidRPr="00E6536C">
                <w:rPr>
                  <w:rFonts w:asciiTheme="majorHAnsi" w:eastAsia="Times New Roman" w:hAnsiTheme="majorHAnsi" w:cstheme="majorHAnsi"/>
                  <w:color w:val="000000"/>
                  <w:sz w:val="18"/>
                  <w:szCs w:val="18"/>
                  <w:lang w:eastAsia="en-AU"/>
                  <w:rPrChange w:id="972" w:author="Serge Schuetz" w:date="2019-06-12T16:16:00Z">
                    <w:rPr>
                      <w:rFonts w:ascii="Calibri" w:eastAsia="Times New Roman" w:hAnsi="Calibri" w:cs="Calibri"/>
                      <w:color w:val="000000"/>
                      <w:sz w:val="20"/>
                      <w:szCs w:val="20"/>
                      <w:lang w:eastAsia="en-AU"/>
                    </w:rPr>
                  </w:rPrChange>
                </w:rPr>
                <w:t>Recurring Events Asset Management with Load</w:t>
              </w:r>
            </w:ins>
          </w:p>
        </w:tc>
        <w:tc>
          <w:tcPr>
            <w:tcW w:w="1136"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hideMark/>
            <w:tcPrChange w:id="973" w:author="Serge Schuetz" w:date="2019-06-12T15:35:00Z">
              <w:tcPr>
                <w:tcW w:w="813"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tcPrChange>
          </w:tcPr>
          <w:p w14:paraId="208BAD4B" w14:textId="23F1A93E" w:rsidR="00EB67E8" w:rsidRPr="00E6536C" w:rsidRDefault="00EB67E8" w:rsidP="00EB67E8">
            <w:pPr>
              <w:spacing w:after="0" w:line="240" w:lineRule="auto"/>
              <w:jc w:val="center"/>
              <w:rPr>
                <w:ins w:id="974" w:author="Serge Schuetz" w:date="2019-06-12T15:26:00Z"/>
                <w:rFonts w:asciiTheme="majorHAnsi" w:eastAsia="Times New Roman" w:hAnsiTheme="majorHAnsi" w:cstheme="majorHAnsi"/>
                <w:color w:val="000000"/>
                <w:sz w:val="18"/>
                <w:szCs w:val="18"/>
                <w:lang w:eastAsia="en-AU"/>
                <w:rPrChange w:id="975" w:author="Serge Schuetz" w:date="2019-06-12T16:16:00Z">
                  <w:rPr>
                    <w:ins w:id="976" w:author="Serge Schuetz" w:date="2019-06-12T15:26:00Z"/>
                    <w:rFonts w:ascii="Calibri" w:eastAsia="Times New Roman" w:hAnsi="Calibri" w:cs="Calibri"/>
                    <w:color w:val="000000"/>
                    <w:sz w:val="20"/>
                    <w:szCs w:val="20"/>
                    <w:lang w:eastAsia="en-AU"/>
                  </w:rPr>
                </w:rPrChange>
              </w:rPr>
            </w:pPr>
            <w:ins w:id="977" w:author="Serge Schuetz" w:date="2019-06-12T15:31:00Z">
              <w:r w:rsidRPr="00E6536C">
                <w:rPr>
                  <w:rFonts w:asciiTheme="majorHAnsi" w:eastAsia="Times New Roman" w:hAnsiTheme="majorHAnsi" w:cstheme="majorHAnsi"/>
                  <w:color w:val="000000"/>
                  <w:sz w:val="18"/>
                  <w:szCs w:val="18"/>
                  <w:lang w:eastAsia="en-AU"/>
                  <w:rPrChange w:id="978" w:author="Serge Schuetz" w:date="2019-06-12T16:16:00Z">
                    <w:rPr>
                      <w:rFonts w:ascii="Calibri" w:eastAsia="Times New Roman" w:hAnsi="Calibri" w:cs="Calibri"/>
                      <w:color w:val="000000"/>
                      <w:sz w:val="20"/>
                      <w:szCs w:val="20"/>
                      <w:lang w:eastAsia="en-AU"/>
                    </w:rPr>
                  </w:rPrChange>
                </w:rPr>
                <w:t>Green</w:t>
              </w:r>
            </w:ins>
          </w:p>
        </w:tc>
        <w:tc>
          <w:tcPr>
            <w:tcW w:w="1250" w:type="dxa"/>
            <w:tcBorders>
              <w:top w:val="nil"/>
              <w:left w:val="nil"/>
              <w:bottom w:val="single" w:sz="4" w:space="0" w:color="auto"/>
              <w:right w:val="single" w:sz="4" w:space="0" w:color="auto"/>
            </w:tcBorders>
            <w:shd w:val="clear" w:color="auto" w:fill="auto"/>
            <w:vAlign w:val="center"/>
            <w:hideMark/>
            <w:tcPrChange w:id="979" w:author="Serge Schuetz" w:date="2019-06-12T15:35:00Z">
              <w:tcPr>
                <w:tcW w:w="1469" w:type="dxa"/>
                <w:gridSpan w:val="2"/>
                <w:tcBorders>
                  <w:top w:val="nil"/>
                  <w:left w:val="nil"/>
                  <w:bottom w:val="single" w:sz="4" w:space="0" w:color="auto"/>
                  <w:right w:val="single" w:sz="4" w:space="0" w:color="auto"/>
                </w:tcBorders>
                <w:shd w:val="clear" w:color="auto" w:fill="auto"/>
                <w:vAlign w:val="center"/>
                <w:hideMark/>
              </w:tcPr>
            </w:tcPrChange>
          </w:tcPr>
          <w:p w14:paraId="2983EBD1" w14:textId="77777777" w:rsidR="00EB67E8" w:rsidRPr="00E6536C" w:rsidRDefault="00EB67E8" w:rsidP="00EB67E8">
            <w:pPr>
              <w:spacing w:after="0" w:line="240" w:lineRule="auto"/>
              <w:jc w:val="center"/>
              <w:rPr>
                <w:ins w:id="980" w:author="Serge Schuetz" w:date="2019-06-12T15:26:00Z"/>
                <w:rFonts w:asciiTheme="majorHAnsi" w:eastAsia="Times New Roman" w:hAnsiTheme="majorHAnsi" w:cstheme="majorHAnsi"/>
                <w:color w:val="000000"/>
                <w:sz w:val="18"/>
                <w:szCs w:val="18"/>
                <w:lang w:eastAsia="en-AU"/>
                <w:rPrChange w:id="981" w:author="Serge Schuetz" w:date="2019-06-12T16:16:00Z">
                  <w:rPr>
                    <w:ins w:id="982" w:author="Serge Schuetz" w:date="2019-06-12T15:26:00Z"/>
                    <w:rFonts w:ascii="Calibri" w:eastAsia="Times New Roman" w:hAnsi="Calibri" w:cs="Calibri"/>
                    <w:color w:val="000000"/>
                    <w:sz w:val="20"/>
                    <w:szCs w:val="20"/>
                    <w:lang w:eastAsia="en-AU"/>
                  </w:rPr>
                </w:rPrChange>
              </w:rPr>
            </w:pPr>
            <w:ins w:id="983" w:author="Serge Schuetz" w:date="2019-06-12T15:26:00Z">
              <w:r w:rsidRPr="00E6536C">
                <w:rPr>
                  <w:rFonts w:asciiTheme="majorHAnsi" w:eastAsia="Times New Roman" w:hAnsiTheme="majorHAnsi" w:cstheme="majorHAnsi"/>
                  <w:color w:val="000000"/>
                  <w:sz w:val="18"/>
                  <w:szCs w:val="18"/>
                  <w:lang w:eastAsia="en-AU"/>
                  <w:rPrChange w:id="984" w:author="Serge Schuetz" w:date="2019-06-12T16:16:00Z">
                    <w:rPr>
                      <w:rFonts w:ascii="Calibri" w:eastAsia="Times New Roman" w:hAnsi="Calibri" w:cs="Calibri"/>
                      <w:color w:val="000000"/>
                      <w:sz w:val="20"/>
                      <w:szCs w:val="20"/>
                      <w:lang w:eastAsia="en-AU"/>
                    </w:rPr>
                  </w:rPrChange>
                </w:rPr>
                <w:t>21/05/2019</w:t>
              </w:r>
            </w:ins>
          </w:p>
        </w:tc>
        <w:tc>
          <w:tcPr>
            <w:tcW w:w="1018" w:type="dxa"/>
            <w:tcBorders>
              <w:top w:val="nil"/>
              <w:left w:val="nil"/>
              <w:bottom w:val="single" w:sz="4" w:space="0" w:color="auto"/>
              <w:right w:val="single" w:sz="4" w:space="0" w:color="auto"/>
            </w:tcBorders>
            <w:shd w:val="clear" w:color="auto" w:fill="auto"/>
            <w:noWrap/>
            <w:vAlign w:val="center"/>
            <w:hideMark/>
            <w:tcPrChange w:id="985" w:author="Serge Schuetz" w:date="2019-06-12T15:35:00Z">
              <w:tcPr>
                <w:tcW w:w="1468" w:type="dxa"/>
                <w:gridSpan w:val="2"/>
                <w:tcBorders>
                  <w:top w:val="nil"/>
                  <w:left w:val="nil"/>
                  <w:bottom w:val="single" w:sz="4" w:space="0" w:color="auto"/>
                  <w:right w:val="single" w:sz="4" w:space="0" w:color="auto"/>
                </w:tcBorders>
                <w:shd w:val="clear" w:color="auto" w:fill="auto"/>
                <w:noWrap/>
                <w:vAlign w:val="center"/>
                <w:hideMark/>
              </w:tcPr>
            </w:tcPrChange>
          </w:tcPr>
          <w:p w14:paraId="44FA7509" w14:textId="77777777" w:rsidR="00EB67E8" w:rsidRPr="00E6536C" w:rsidRDefault="00EB67E8" w:rsidP="00EB67E8">
            <w:pPr>
              <w:spacing w:after="0" w:line="240" w:lineRule="auto"/>
              <w:jc w:val="center"/>
              <w:rPr>
                <w:ins w:id="986" w:author="Serge Schuetz" w:date="2019-06-12T15:26:00Z"/>
                <w:rFonts w:asciiTheme="majorHAnsi" w:eastAsia="Times New Roman" w:hAnsiTheme="majorHAnsi" w:cstheme="majorHAnsi"/>
                <w:color w:val="000000"/>
                <w:sz w:val="18"/>
                <w:szCs w:val="18"/>
                <w:lang w:eastAsia="en-AU"/>
                <w:rPrChange w:id="987" w:author="Serge Schuetz" w:date="2019-06-12T16:16:00Z">
                  <w:rPr>
                    <w:ins w:id="988" w:author="Serge Schuetz" w:date="2019-06-12T15:26:00Z"/>
                    <w:rFonts w:ascii="Calibri" w:eastAsia="Times New Roman" w:hAnsi="Calibri" w:cs="Calibri"/>
                    <w:color w:val="000000"/>
                    <w:sz w:val="20"/>
                    <w:szCs w:val="20"/>
                    <w:lang w:eastAsia="en-AU"/>
                  </w:rPr>
                </w:rPrChange>
              </w:rPr>
            </w:pPr>
            <w:ins w:id="989" w:author="Serge Schuetz" w:date="2019-06-12T15:26:00Z">
              <w:r w:rsidRPr="00E6536C">
                <w:rPr>
                  <w:rFonts w:asciiTheme="majorHAnsi" w:eastAsia="Times New Roman" w:hAnsiTheme="majorHAnsi" w:cstheme="majorHAnsi"/>
                  <w:color w:val="000000"/>
                  <w:sz w:val="18"/>
                  <w:szCs w:val="18"/>
                  <w:lang w:eastAsia="en-AU"/>
                  <w:rPrChange w:id="990" w:author="Serge Schuetz" w:date="2019-06-12T16:16:00Z">
                    <w:rPr>
                      <w:rFonts w:ascii="Calibri" w:eastAsia="Times New Roman" w:hAnsi="Calibri" w:cs="Calibri"/>
                      <w:color w:val="000000"/>
                      <w:sz w:val="20"/>
                      <w:szCs w:val="20"/>
                      <w:lang w:eastAsia="en-AU"/>
                    </w:rPr>
                  </w:rPrChange>
                </w:rPr>
                <w:t>200000</w:t>
              </w:r>
            </w:ins>
          </w:p>
        </w:tc>
        <w:tc>
          <w:tcPr>
            <w:tcW w:w="1276" w:type="dxa"/>
            <w:tcBorders>
              <w:top w:val="nil"/>
              <w:left w:val="nil"/>
              <w:bottom w:val="single" w:sz="4" w:space="0" w:color="auto"/>
              <w:right w:val="single" w:sz="4" w:space="0" w:color="auto"/>
            </w:tcBorders>
            <w:shd w:val="clear" w:color="auto" w:fill="auto"/>
            <w:noWrap/>
            <w:vAlign w:val="center"/>
            <w:hideMark/>
            <w:tcPrChange w:id="991" w:author="Serge Schuetz" w:date="2019-06-12T15:35:00Z">
              <w:tcPr>
                <w:tcW w:w="1470" w:type="dxa"/>
                <w:gridSpan w:val="2"/>
                <w:tcBorders>
                  <w:top w:val="nil"/>
                  <w:left w:val="nil"/>
                  <w:bottom w:val="single" w:sz="4" w:space="0" w:color="auto"/>
                  <w:right w:val="single" w:sz="4" w:space="0" w:color="auto"/>
                </w:tcBorders>
                <w:shd w:val="clear" w:color="auto" w:fill="auto"/>
                <w:noWrap/>
                <w:vAlign w:val="center"/>
                <w:hideMark/>
              </w:tcPr>
            </w:tcPrChange>
          </w:tcPr>
          <w:p w14:paraId="5768B861" w14:textId="77777777" w:rsidR="00EB67E8" w:rsidRPr="00E6536C" w:rsidRDefault="00EB67E8" w:rsidP="00EB67E8">
            <w:pPr>
              <w:spacing w:after="0" w:line="240" w:lineRule="auto"/>
              <w:jc w:val="center"/>
              <w:rPr>
                <w:ins w:id="992" w:author="Serge Schuetz" w:date="2019-06-12T15:26:00Z"/>
                <w:rFonts w:asciiTheme="majorHAnsi" w:eastAsia="Times New Roman" w:hAnsiTheme="majorHAnsi" w:cstheme="majorHAnsi"/>
                <w:color w:val="000000"/>
                <w:sz w:val="18"/>
                <w:szCs w:val="18"/>
                <w:lang w:eastAsia="en-AU"/>
                <w:rPrChange w:id="993" w:author="Serge Schuetz" w:date="2019-06-12T16:16:00Z">
                  <w:rPr>
                    <w:ins w:id="994" w:author="Serge Schuetz" w:date="2019-06-12T15:26:00Z"/>
                    <w:rFonts w:ascii="Calibri" w:eastAsia="Times New Roman" w:hAnsi="Calibri" w:cs="Calibri"/>
                    <w:color w:val="000000"/>
                    <w:sz w:val="20"/>
                    <w:szCs w:val="20"/>
                    <w:lang w:eastAsia="en-AU"/>
                  </w:rPr>
                </w:rPrChange>
              </w:rPr>
            </w:pPr>
            <w:ins w:id="995" w:author="Serge Schuetz" w:date="2019-06-12T15:26:00Z">
              <w:r w:rsidRPr="00E6536C">
                <w:rPr>
                  <w:rFonts w:asciiTheme="majorHAnsi" w:eastAsia="Times New Roman" w:hAnsiTheme="majorHAnsi" w:cstheme="majorHAnsi"/>
                  <w:color w:val="000000"/>
                  <w:sz w:val="18"/>
                  <w:szCs w:val="18"/>
                  <w:lang w:eastAsia="en-AU"/>
                  <w:rPrChange w:id="996" w:author="Serge Schuetz" w:date="2019-06-12T16:16:00Z">
                    <w:rPr>
                      <w:rFonts w:ascii="Calibri" w:eastAsia="Times New Roman" w:hAnsi="Calibri" w:cs="Calibri"/>
                      <w:color w:val="000000"/>
                      <w:sz w:val="20"/>
                      <w:szCs w:val="20"/>
                      <w:lang w:eastAsia="en-AU"/>
                    </w:rPr>
                  </w:rPrChange>
                </w:rPr>
                <w:t>30</w:t>
              </w:r>
            </w:ins>
          </w:p>
        </w:tc>
        <w:tc>
          <w:tcPr>
            <w:tcW w:w="1276" w:type="dxa"/>
            <w:tcBorders>
              <w:top w:val="nil"/>
              <w:left w:val="nil"/>
              <w:bottom w:val="single" w:sz="4" w:space="0" w:color="auto"/>
              <w:right w:val="single" w:sz="4" w:space="0" w:color="auto"/>
            </w:tcBorders>
            <w:shd w:val="clear" w:color="auto" w:fill="auto"/>
            <w:noWrap/>
            <w:vAlign w:val="center"/>
            <w:hideMark/>
            <w:tcPrChange w:id="997" w:author="Serge Schuetz" w:date="2019-06-12T15:35:00Z">
              <w:tcPr>
                <w:tcW w:w="1469" w:type="dxa"/>
                <w:gridSpan w:val="2"/>
                <w:tcBorders>
                  <w:top w:val="nil"/>
                  <w:left w:val="nil"/>
                  <w:bottom w:val="single" w:sz="4" w:space="0" w:color="auto"/>
                  <w:right w:val="single" w:sz="4" w:space="0" w:color="auto"/>
                </w:tcBorders>
                <w:shd w:val="clear" w:color="auto" w:fill="auto"/>
                <w:noWrap/>
                <w:vAlign w:val="center"/>
                <w:hideMark/>
              </w:tcPr>
            </w:tcPrChange>
          </w:tcPr>
          <w:p w14:paraId="67764078" w14:textId="77777777" w:rsidR="00EB67E8" w:rsidRPr="00E6536C" w:rsidRDefault="00EB67E8" w:rsidP="00EB67E8">
            <w:pPr>
              <w:spacing w:after="0" w:line="240" w:lineRule="auto"/>
              <w:jc w:val="center"/>
              <w:rPr>
                <w:ins w:id="998" w:author="Serge Schuetz" w:date="2019-06-12T15:26:00Z"/>
                <w:rFonts w:asciiTheme="majorHAnsi" w:eastAsia="Times New Roman" w:hAnsiTheme="majorHAnsi" w:cstheme="majorHAnsi"/>
                <w:color w:val="000000"/>
                <w:sz w:val="18"/>
                <w:szCs w:val="18"/>
                <w:lang w:eastAsia="en-AU"/>
                <w:rPrChange w:id="999" w:author="Serge Schuetz" w:date="2019-06-12T16:16:00Z">
                  <w:rPr>
                    <w:ins w:id="1000" w:author="Serge Schuetz" w:date="2019-06-12T15:26:00Z"/>
                    <w:rFonts w:ascii="Calibri" w:eastAsia="Times New Roman" w:hAnsi="Calibri" w:cs="Calibri"/>
                    <w:color w:val="000000"/>
                    <w:sz w:val="20"/>
                    <w:szCs w:val="20"/>
                    <w:lang w:eastAsia="en-AU"/>
                  </w:rPr>
                </w:rPrChange>
              </w:rPr>
            </w:pPr>
            <w:ins w:id="1001" w:author="Serge Schuetz" w:date="2019-06-12T15:26:00Z">
              <w:r w:rsidRPr="00E6536C">
                <w:rPr>
                  <w:rFonts w:asciiTheme="majorHAnsi" w:eastAsia="Times New Roman" w:hAnsiTheme="majorHAnsi" w:cstheme="majorHAnsi"/>
                  <w:color w:val="000000"/>
                  <w:sz w:val="18"/>
                  <w:szCs w:val="18"/>
                  <w:lang w:eastAsia="en-AU"/>
                  <w:rPrChange w:id="1002" w:author="Serge Schuetz" w:date="2019-06-12T16:16:00Z">
                    <w:rPr>
                      <w:rFonts w:ascii="Calibri" w:eastAsia="Times New Roman" w:hAnsi="Calibri" w:cs="Calibri"/>
                      <w:color w:val="000000"/>
                      <w:sz w:val="20"/>
                      <w:szCs w:val="20"/>
                      <w:lang w:eastAsia="en-AU"/>
                    </w:rPr>
                  </w:rPrChange>
                </w:rPr>
                <w:t>30</w:t>
              </w:r>
            </w:ins>
          </w:p>
        </w:tc>
        <w:tc>
          <w:tcPr>
            <w:tcW w:w="992" w:type="dxa"/>
            <w:tcBorders>
              <w:top w:val="nil"/>
              <w:left w:val="nil"/>
              <w:bottom w:val="single" w:sz="4" w:space="0" w:color="auto"/>
              <w:right w:val="single" w:sz="4" w:space="0" w:color="auto"/>
            </w:tcBorders>
            <w:shd w:val="clear" w:color="auto" w:fill="auto"/>
            <w:noWrap/>
            <w:vAlign w:val="center"/>
            <w:hideMark/>
            <w:tcPrChange w:id="1003" w:author="Serge Schuetz" w:date="2019-06-12T15:35:00Z">
              <w:tcPr>
                <w:tcW w:w="1036" w:type="dxa"/>
                <w:gridSpan w:val="2"/>
                <w:tcBorders>
                  <w:top w:val="nil"/>
                  <w:left w:val="nil"/>
                  <w:bottom w:val="single" w:sz="4" w:space="0" w:color="auto"/>
                  <w:right w:val="single" w:sz="4" w:space="0" w:color="auto"/>
                </w:tcBorders>
                <w:shd w:val="clear" w:color="auto" w:fill="auto"/>
                <w:noWrap/>
                <w:vAlign w:val="center"/>
                <w:hideMark/>
              </w:tcPr>
            </w:tcPrChange>
          </w:tcPr>
          <w:p w14:paraId="3E9436A0" w14:textId="77777777" w:rsidR="00EB67E8" w:rsidRPr="00E6536C" w:rsidRDefault="00EB67E8" w:rsidP="00EB67E8">
            <w:pPr>
              <w:spacing w:after="0" w:line="240" w:lineRule="auto"/>
              <w:jc w:val="center"/>
              <w:rPr>
                <w:ins w:id="1004" w:author="Serge Schuetz" w:date="2019-06-12T15:26:00Z"/>
                <w:rFonts w:asciiTheme="majorHAnsi" w:eastAsia="Times New Roman" w:hAnsiTheme="majorHAnsi" w:cstheme="majorHAnsi"/>
                <w:color w:val="000000"/>
                <w:sz w:val="18"/>
                <w:szCs w:val="18"/>
                <w:lang w:eastAsia="en-AU"/>
                <w:rPrChange w:id="1005" w:author="Serge Schuetz" w:date="2019-06-12T16:16:00Z">
                  <w:rPr>
                    <w:ins w:id="1006" w:author="Serge Schuetz" w:date="2019-06-12T15:26:00Z"/>
                    <w:rFonts w:ascii="Calibri" w:eastAsia="Times New Roman" w:hAnsi="Calibri" w:cs="Calibri"/>
                    <w:color w:val="000000"/>
                    <w:sz w:val="20"/>
                    <w:szCs w:val="20"/>
                    <w:lang w:eastAsia="en-AU"/>
                  </w:rPr>
                </w:rPrChange>
              </w:rPr>
            </w:pPr>
            <w:ins w:id="1007" w:author="Serge Schuetz" w:date="2019-06-12T15:26:00Z">
              <w:r w:rsidRPr="00E6536C">
                <w:rPr>
                  <w:rFonts w:asciiTheme="majorHAnsi" w:eastAsia="Times New Roman" w:hAnsiTheme="majorHAnsi" w:cstheme="majorHAnsi"/>
                  <w:color w:val="000000"/>
                  <w:sz w:val="18"/>
                  <w:szCs w:val="18"/>
                  <w:lang w:eastAsia="en-AU"/>
                  <w:rPrChange w:id="1008" w:author="Serge Schuetz" w:date="2019-06-12T16:16:00Z">
                    <w:rPr>
                      <w:rFonts w:ascii="Calibri" w:eastAsia="Times New Roman" w:hAnsi="Calibri" w:cs="Calibri"/>
                      <w:color w:val="000000"/>
                      <w:sz w:val="20"/>
                      <w:szCs w:val="20"/>
                      <w:lang w:eastAsia="en-AU"/>
                    </w:rPr>
                  </w:rPrChange>
                </w:rPr>
                <w:t>122000</w:t>
              </w:r>
            </w:ins>
          </w:p>
        </w:tc>
        <w:tc>
          <w:tcPr>
            <w:tcW w:w="1417" w:type="dxa"/>
            <w:tcBorders>
              <w:top w:val="nil"/>
              <w:left w:val="nil"/>
              <w:bottom w:val="single" w:sz="4" w:space="0" w:color="auto"/>
              <w:right w:val="single" w:sz="4" w:space="0" w:color="auto"/>
            </w:tcBorders>
            <w:shd w:val="clear" w:color="auto" w:fill="auto"/>
            <w:noWrap/>
            <w:vAlign w:val="center"/>
            <w:hideMark/>
            <w:tcPrChange w:id="1009" w:author="Serge Schuetz" w:date="2019-06-12T15:35:00Z">
              <w:tcPr>
                <w:tcW w:w="1179" w:type="dxa"/>
                <w:gridSpan w:val="2"/>
                <w:tcBorders>
                  <w:top w:val="nil"/>
                  <w:left w:val="nil"/>
                  <w:bottom w:val="single" w:sz="4" w:space="0" w:color="auto"/>
                  <w:right w:val="single" w:sz="4" w:space="0" w:color="auto"/>
                </w:tcBorders>
                <w:shd w:val="clear" w:color="auto" w:fill="auto"/>
                <w:noWrap/>
                <w:vAlign w:val="center"/>
                <w:hideMark/>
              </w:tcPr>
            </w:tcPrChange>
          </w:tcPr>
          <w:p w14:paraId="57007BB4" w14:textId="77777777" w:rsidR="00EB67E8" w:rsidRPr="00E6536C" w:rsidRDefault="00EB67E8" w:rsidP="00EB67E8">
            <w:pPr>
              <w:spacing w:after="0" w:line="240" w:lineRule="auto"/>
              <w:jc w:val="center"/>
              <w:rPr>
                <w:ins w:id="1010" w:author="Serge Schuetz" w:date="2019-06-12T15:26:00Z"/>
                <w:rFonts w:asciiTheme="majorHAnsi" w:eastAsia="Times New Roman" w:hAnsiTheme="majorHAnsi" w:cstheme="majorHAnsi"/>
                <w:color w:val="000000"/>
                <w:sz w:val="18"/>
                <w:szCs w:val="18"/>
                <w:lang w:eastAsia="en-AU"/>
                <w:rPrChange w:id="1011" w:author="Serge Schuetz" w:date="2019-06-12T16:16:00Z">
                  <w:rPr>
                    <w:ins w:id="1012" w:author="Serge Schuetz" w:date="2019-06-12T15:26:00Z"/>
                    <w:rFonts w:ascii="Calibri" w:eastAsia="Times New Roman" w:hAnsi="Calibri" w:cs="Calibri"/>
                    <w:color w:val="000000"/>
                    <w:sz w:val="20"/>
                    <w:szCs w:val="20"/>
                    <w:lang w:eastAsia="en-AU"/>
                  </w:rPr>
                </w:rPrChange>
              </w:rPr>
            </w:pPr>
            <w:ins w:id="1013" w:author="Serge Schuetz" w:date="2019-06-12T15:26:00Z">
              <w:r w:rsidRPr="00E6536C">
                <w:rPr>
                  <w:rFonts w:asciiTheme="majorHAnsi" w:eastAsia="Times New Roman" w:hAnsiTheme="majorHAnsi" w:cstheme="majorHAnsi"/>
                  <w:color w:val="000000"/>
                  <w:sz w:val="18"/>
                  <w:szCs w:val="18"/>
                  <w:lang w:eastAsia="en-AU"/>
                  <w:rPrChange w:id="1014" w:author="Serge Schuetz" w:date="2019-06-12T16:16:00Z">
                    <w:rPr>
                      <w:rFonts w:ascii="Calibri" w:eastAsia="Times New Roman" w:hAnsi="Calibri" w:cs="Calibri"/>
                      <w:color w:val="000000"/>
                      <w:sz w:val="20"/>
                      <w:szCs w:val="20"/>
                      <w:lang w:eastAsia="en-AU"/>
                    </w:rPr>
                  </w:rPrChange>
                </w:rPr>
                <w:t>56</w:t>
              </w:r>
            </w:ins>
          </w:p>
        </w:tc>
        <w:tc>
          <w:tcPr>
            <w:tcW w:w="993" w:type="dxa"/>
            <w:tcBorders>
              <w:top w:val="nil"/>
              <w:left w:val="nil"/>
              <w:bottom w:val="single" w:sz="4" w:space="0" w:color="auto"/>
              <w:right w:val="single" w:sz="4" w:space="0" w:color="auto"/>
            </w:tcBorders>
            <w:shd w:val="clear" w:color="auto" w:fill="auto"/>
            <w:noWrap/>
            <w:vAlign w:val="center"/>
            <w:hideMark/>
            <w:tcPrChange w:id="1015" w:author="Serge Schuetz" w:date="2019-06-12T15:35:00Z">
              <w:tcPr>
                <w:tcW w:w="901" w:type="dxa"/>
                <w:gridSpan w:val="2"/>
                <w:tcBorders>
                  <w:top w:val="nil"/>
                  <w:left w:val="nil"/>
                  <w:bottom w:val="single" w:sz="4" w:space="0" w:color="auto"/>
                  <w:right w:val="single" w:sz="4" w:space="0" w:color="auto"/>
                </w:tcBorders>
                <w:shd w:val="clear" w:color="auto" w:fill="auto"/>
                <w:noWrap/>
                <w:vAlign w:val="center"/>
                <w:hideMark/>
              </w:tcPr>
            </w:tcPrChange>
          </w:tcPr>
          <w:p w14:paraId="48969197" w14:textId="77777777" w:rsidR="00EB67E8" w:rsidRPr="00E6536C" w:rsidRDefault="00EB67E8" w:rsidP="00EB67E8">
            <w:pPr>
              <w:spacing w:after="0" w:line="240" w:lineRule="auto"/>
              <w:jc w:val="center"/>
              <w:rPr>
                <w:ins w:id="1016" w:author="Serge Schuetz" w:date="2019-06-12T15:26:00Z"/>
                <w:rFonts w:asciiTheme="majorHAnsi" w:eastAsia="Times New Roman" w:hAnsiTheme="majorHAnsi" w:cstheme="majorHAnsi"/>
                <w:color w:val="000000"/>
                <w:sz w:val="18"/>
                <w:szCs w:val="18"/>
                <w:lang w:eastAsia="en-AU"/>
                <w:rPrChange w:id="1017" w:author="Serge Schuetz" w:date="2019-06-12T16:16:00Z">
                  <w:rPr>
                    <w:ins w:id="1018" w:author="Serge Schuetz" w:date="2019-06-12T15:26:00Z"/>
                    <w:rFonts w:ascii="Calibri" w:eastAsia="Times New Roman" w:hAnsi="Calibri" w:cs="Calibri"/>
                    <w:color w:val="000000"/>
                    <w:sz w:val="20"/>
                    <w:szCs w:val="20"/>
                    <w:lang w:eastAsia="en-AU"/>
                  </w:rPr>
                </w:rPrChange>
              </w:rPr>
            </w:pPr>
            <w:ins w:id="1019" w:author="Serge Schuetz" w:date="2019-06-12T15:26:00Z">
              <w:r w:rsidRPr="00E6536C">
                <w:rPr>
                  <w:rFonts w:asciiTheme="majorHAnsi" w:eastAsia="Times New Roman" w:hAnsiTheme="majorHAnsi" w:cstheme="majorHAnsi"/>
                  <w:color w:val="000000"/>
                  <w:sz w:val="18"/>
                  <w:szCs w:val="18"/>
                  <w:lang w:eastAsia="en-AU"/>
                  <w:rPrChange w:id="1020" w:author="Serge Schuetz" w:date="2019-06-12T16:16:00Z">
                    <w:rPr>
                      <w:rFonts w:ascii="Calibri" w:eastAsia="Times New Roman" w:hAnsi="Calibri" w:cs="Calibri"/>
                      <w:color w:val="000000"/>
                      <w:sz w:val="20"/>
                      <w:szCs w:val="20"/>
                      <w:lang w:eastAsia="en-AU"/>
                    </w:rPr>
                  </w:rPrChange>
                </w:rPr>
                <w:t>1</w:t>
              </w:r>
            </w:ins>
          </w:p>
        </w:tc>
      </w:tr>
      <w:tr w:rsidR="00EB67E8" w:rsidRPr="0057278D" w14:paraId="0223B213" w14:textId="77777777" w:rsidTr="00B27322">
        <w:trPr>
          <w:trHeight w:val="284"/>
          <w:ins w:id="1021" w:author="Serge Schuetz" w:date="2019-06-12T15:26:00Z"/>
          <w:trPrChange w:id="1022" w:author="Serge Schuetz" w:date="2019-06-12T15:35:00Z">
            <w:trPr>
              <w:gridAfter w:val="0"/>
              <w:trHeight w:val="284"/>
            </w:trPr>
          </w:trPrChange>
        </w:trPr>
        <w:tc>
          <w:tcPr>
            <w:tcW w:w="521" w:type="dxa"/>
            <w:tcBorders>
              <w:top w:val="nil"/>
              <w:left w:val="single" w:sz="4" w:space="0" w:color="auto"/>
              <w:bottom w:val="single" w:sz="4" w:space="0" w:color="auto"/>
              <w:right w:val="single" w:sz="4" w:space="0" w:color="auto"/>
            </w:tcBorders>
            <w:shd w:val="clear" w:color="auto" w:fill="auto"/>
            <w:noWrap/>
            <w:vAlign w:val="center"/>
            <w:hideMark/>
            <w:tcPrChange w:id="1023" w:author="Serge Schuetz" w:date="2019-06-12T15:35:00Z">
              <w:tcPr>
                <w:tcW w:w="521"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118E27CA" w14:textId="77777777" w:rsidR="00EB67E8" w:rsidRPr="00E6536C" w:rsidRDefault="00EB67E8" w:rsidP="00EB67E8">
            <w:pPr>
              <w:spacing w:after="0" w:line="240" w:lineRule="auto"/>
              <w:jc w:val="center"/>
              <w:rPr>
                <w:ins w:id="1024" w:author="Serge Schuetz" w:date="2019-06-12T15:26:00Z"/>
                <w:rFonts w:asciiTheme="majorHAnsi" w:eastAsia="Times New Roman" w:hAnsiTheme="majorHAnsi" w:cstheme="majorHAnsi"/>
                <w:color w:val="000000"/>
                <w:sz w:val="18"/>
                <w:szCs w:val="18"/>
                <w:lang w:eastAsia="en-AU"/>
                <w:rPrChange w:id="1025" w:author="Serge Schuetz" w:date="2019-06-12T16:16:00Z">
                  <w:rPr>
                    <w:ins w:id="1026" w:author="Serge Schuetz" w:date="2019-06-12T15:26:00Z"/>
                    <w:rFonts w:ascii="Calibri" w:eastAsia="Times New Roman" w:hAnsi="Calibri" w:cs="Calibri"/>
                    <w:color w:val="000000"/>
                    <w:sz w:val="20"/>
                    <w:szCs w:val="20"/>
                    <w:lang w:eastAsia="en-AU"/>
                  </w:rPr>
                </w:rPrChange>
              </w:rPr>
            </w:pPr>
            <w:ins w:id="1027" w:author="Serge Schuetz" w:date="2019-06-12T15:26:00Z">
              <w:r w:rsidRPr="00E6536C">
                <w:rPr>
                  <w:rFonts w:asciiTheme="majorHAnsi" w:eastAsia="Times New Roman" w:hAnsiTheme="majorHAnsi" w:cstheme="majorHAnsi"/>
                  <w:color w:val="000000"/>
                  <w:sz w:val="18"/>
                  <w:szCs w:val="18"/>
                  <w:lang w:eastAsia="en-AU"/>
                  <w:rPrChange w:id="1028" w:author="Serge Schuetz" w:date="2019-06-12T16:16:00Z">
                    <w:rPr>
                      <w:rFonts w:ascii="Calibri" w:eastAsia="Times New Roman" w:hAnsi="Calibri" w:cs="Calibri"/>
                      <w:color w:val="000000"/>
                      <w:sz w:val="20"/>
                      <w:szCs w:val="20"/>
                      <w:lang w:eastAsia="en-AU"/>
                    </w:rPr>
                  </w:rPrChange>
                </w:rPr>
                <w:t>8</w:t>
              </w:r>
            </w:ins>
          </w:p>
        </w:tc>
        <w:tc>
          <w:tcPr>
            <w:tcW w:w="4717" w:type="dxa"/>
            <w:tcBorders>
              <w:top w:val="nil"/>
              <w:left w:val="nil"/>
              <w:bottom w:val="single" w:sz="4" w:space="0" w:color="auto"/>
              <w:right w:val="single" w:sz="4" w:space="0" w:color="auto"/>
            </w:tcBorders>
            <w:shd w:val="clear" w:color="auto" w:fill="auto"/>
            <w:vAlign w:val="center"/>
            <w:hideMark/>
            <w:tcPrChange w:id="1029" w:author="Serge Schuetz" w:date="2019-06-12T15:35:00Z">
              <w:tcPr>
                <w:tcW w:w="4717" w:type="dxa"/>
                <w:tcBorders>
                  <w:top w:val="nil"/>
                  <w:left w:val="nil"/>
                  <w:bottom w:val="single" w:sz="4" w:space="0" w:color="auto"/>
                  <w:right w:val="single" w:sz="4" w:space="0" w:color="auto"/>
                </w:tcBorders>
                <w:shd w:val="clear" w:color="auto" w:fill="auto"/>
                <w:vAlign w:val="center"/>
                <w:hideMark/>
              </w:tcPr>
            </w:tcPrChange>
          </w:tcPr>
          <w:p w14:paraId="15991853" w14:textId="77777777" w:rsidR="00EB67E8" w:rsidRPr="00E6536C" w:rsidRDefault="00EB67E8" w:rsidP="00EB67E8">
            <w:pPr>
              <w:spacing w:after="0" w:line="240" w:lineRule="auto"/>
              <w:jc w:val="center"/>
              <w:rPr>
                <w:ins w:id="1030" w:author="Serge Schuetz" w:date="2019-06-12T15:26:00Z"/>
                <w:rFonts w:asciiTheme="majorHAnsi" w:eastAsia="Times New Roman" w:hAnsiTheme="majorHAnsi" w:cstheme="majorHAnsi"/>
                <w:color w:val="000000"/>
                <w:sz w:val="18"/>
                <w:szCs w:val="18"/>
                <w:lang w:eastAsia="en-AU"/>
                <w:rPrChange w:id="1031" w:author="Serge Schuetz" w:date="2019-06-12T16:16:00Z">
                  <w:rPr>
                    <w:ins w:id="1032" w:author="Serge Schuetz" w:date="2019-06-12T15:26:00Z"/>
                    <w:rFonts w:ascii="Calibri" w:eastAsia="Times New Roman" w:hAnsi="Calibri" w:cs="Calibri"/>
                    <w:color w:val="000000"/>
                    <w:sz w:val="20"/>
                    <w:szCs w:val="20"/>
                    <w:lang w:eastAsia="en-AU"/>
                  </w:rPr>
                </w:rPrChange>
              </w:rPr>
            </w:pPr>
            <w:ins w:id="1033" w:author="Serge Schuetz" w:date="2019-06-12T15:26:00Z">
              <w:r w:rsidRPr="00E6536C">
                <w:rPr>
                  <w:rFonts w:asciiTheme="majorHAnsi" w:eastAsia="Times New Roman" w:hAnsiTheme="majorHAnsi" w:cstheme="majorHAnsi"/>
                  <w:color w:val="000000"/>
                  <w:sz w:val="18"/>
                  <w:szCs w:val="18"/>
                  <w:lang w:eastAsia="en-AU"/>
                  <w:rPrChange w:id="1034" w:author="Serge Schuetz" w:date="2019-06-12T16:16:00Z">
                    <w:rPr>
                      <w:rFonts w:ascii="Calibri" w:eastAsia="Times New Roman" w:hAnsi="Calibri" w:cs="Calibri"/>
                      <w:color w:val="000000"/>
                      <w:sz w:val="20"/>
                      <w:szCs w:val="20"/>
                      <w:lang w:eastAsia="en-AU"/>
                    </w:rPr>
                  </w:rPrChange>
                </w:rPr>
                <w:t>Recurring Events Insurance Premium with workload</w:t>
              </w:r>
            </w:ins>
          </w:p>
        </w:tc>
        <w:tc>
          <w:tcPr>
            <w:tcW w:w="1136"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hideMark/>
            <w:tcPrChange w:id="1035" w:author="Serge Schuetz" w:date="2019-06-12T15:35:00Z">
              <w:tcPr>
                <w:tcW w:w="813"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tcPrChange>
          </w:tcPr>
          <w:p w14:paraId="2D46D483" w14:textId="71998DA4" w:rsidR="00EB67E8" w:rsidRPr="00E6536C" w:rsidRDefault="00EB67E8" w:rsidP="00EB67E8">
            <w:pPr>
              <w:spacing w:after="0" w:line="240" w:lineRule="auto"/>
              <w:jc w:val="center"/>
              <w:rPr>
                <w:ins w:id="1036" w:author="Serge Schuetz" w:date="2019-06-12T15:26:00Z"/>
                <w:rFonts w:asciiTheme="majorHAnsi" w:eastAsia="Times New Roman" w:hAnsiTheme="majorHAnsi" w:cstheme="majorHAnsi"/>
                <w:color w:val="000000"/>
                <w:sz w:val="18"/>
                <w:szCs w:val="18"/>
                <w:lang w:eastAsia="en-AU"/>
                <w:rPrChange w:id="1037" w:author="Serge Schuetz" w:date="2019-06-12T16:16:00Z">
                  <w:rPr>
                    <w:ins w:id="1038" w:author="Serge Schuetz" w:date="2019-06-12T15:26:00Z"/>
                    <w:rFonts w:ascii="Calibri" w:eastAsia="Times New Roman" w:hAnsi="Calibri" w:cs="Calibri"/>
                    <w:color w:val="000000"/>
                    <w:sz w:val="20"/>
                    <w:szCs w:val="20"/>
                    <w:lang w:eastAsia="en-AU"/>
                  </w:rPr>
                </w:rPrChange>
              </w:rPr>
            </w:pPr>
            <w:ins w:id="1039" w:author="Serge Schuetz" w:date="2019-06-12T15:31:00Z">
              <w:r w:rsidRPr="00E6536C">
                <w:rPr>
                  <w:rFonts w:asciiTheme="majorHAnsi" w:eastAsia="Times New Roman" w:hAnsiTheme="majorHAnsi" w:cstheme="majorHAnsi"/>
                  <w:color w:val="000000"/>
                  <w:sz w:val="18"/>
                  <w:szCs w:val="18"/>
                  <w:lang w:eastAsia="en-AU"/>
                  <w:rPrChange w:id="1040" w:author="Serge Schuetz" w:date="2019-06-12T16:16:00Z">
                    <w:rPr>
                      <w:rFonts w:ascii="Calibri" w:eastAsia="Times New Roman" w:hAnsi="Calibri" w:cs="Calibri"/>
                      <w:color w:val="000000"/>
                      <w:sz w:val="20"/>
                      <w:szCs w:val="20"/>
                      <w:lang w:eastAsia="en-AU"/>
                    </w:rPr>
                  </w:rPrChange>
                </w:rPr>
                <w:t>Green</w:t>
              </w:r>
            </w:ins>
          </w:p>
        </w:tc>
        <w:tc>
          <w:tcPr>
            <w:tcW w:w="1250" w:type="dxa"/>
            <w:tcBorders>
              <w:top w:val="nil"/>
              <w:left w:val="nil"/>
              <w:bottom w:val="single" w:sz="4" w:space="0" w:color="auto"/>
              <w:right w:val="single" w:sz="4" w:space="0" w:color="auto"/>
            </w:tcBorders>
            <w:shd w:val="clear" w:color="auto" w:fill="auto"/>
            <w:vAlign w:val="center"/>
            <w:hideMark/>
            <w:tcPrChange w:id="1041" w:author="Serge Schuetz" w:date="2019-06-12T15:35:00Z">
              <w:tcPr>
                <w:tcW w:w="1469" w:type="dxa"/>
                <w:gridSpan w:val="2"/>
                <w:tcBorders>
                  <w:top w:val="nil"/>
                  <w:left w:val="nil"/>
                  <w:bottom w:val="single" w:sz="4" w:space="0" w:color="auto"/>
                  <w:right w:val="single" w:sz="4" w:space="0" w:color="auto"/>
                </w:tcBorders>
                <w:shd w:val="clear" w:color="auto" w:fill="auto"/>
                <w:vAlign w:val="center"/>
                <w:hideMark/>
              </w:tcPr>
            </w:tcPrChange>
          </w:tcPr>
          <w:p w14:paraId="11536D73" w14:textId="77777777" w:rsidR="00EB67E8" w:rsidRPr="00E6536C" w:rsidRDefault="00EB67E8" w:rsidP="00EB67E8">
            <w:pPr>
              <w:spacing w:after="0" w:line="240" w:lineRule="auto"/>
              <w:jc w:val="center"/>
              <w:rPr>
                <w:ins w:id="1042" w:author="Serge Schuetz" w:date="2019-06-12T15:26:00Z"/>
                <w:rFonts w:asciiTheme="majorHAnsi" w:eastAsia="Times New Roman" w:hAnsiTheme="majorHAnsi" w:cstheme="majorHAnsi"/>
                <w:color w:val="000000"/>
                <w:sz w:val="18"/>
                <w:szCs w:val="18"/>
                <w:lang w:eastAsia="en-AU"/>
                <w:rPrChange w:id="1043" w:author="Serge Schuetz" w:date="2019-06-12T16:16:00Z">
                  <w:rPr>
                    <w:ins w:id="1044" w:author="Serge Schuetz" w:date="2019-06-12T15:26:00Z"/>
                    <w:rFonts w:ascii="Calibri" w:eastAsia="Times New Roman" w:hAnsi="Calibri" w:cs="Calibri"/>
                    <w:color w:val="000000"/>
                    <w:sz w:val="20"/>
                    <w:szCs w:val="20"/>
                    <w:lang w:eastAsia="en-AU"/>
                  </w:rPr>
                </w:rPrChange>
              </w:rPr>
            </w:pPr>
            <w:ins w:id="1045" w:author="Serge Schuetz" w:date="2019-06-12T15:26:00Z">
              <w:r w:rsidRPr="00E6536C">
                <w:rPr>
                  <w:rFonts w:asciiTheme="majorHAnsi" w:eastAsia="Times New Roman" w:hAnsiTheme="majorHAnsi" w:cstheme="majorHAnsi"/>
                  <w:color w:val="000000"/>
                  <w:sz w:val="18"/>
                  <w:szCs w:val="18"/>
                  <w:lang w:eastAsia="en-AU"/>
                  <w:rPrChange w:id="1046" w:author="Serge Schuetz" w:date="2019-06-12T16:16:00Z">
                    <w:rPr>
                      <w:rFonts w:ascii="Calibri" w:eastAsia="Times New Roman" w:hAnsi="Calibri" w:cs="Calibri"/>
                      <w:color w:val="000000"/>
                      <w:sz w:val="20"/>
                      <w:szCs w:val="20"/>
                      <w:lang w:eastAsia="en-AU"/>
                    </w:rPr>
                  </w:rPrChange>
                </w:rPr>
                <w:t>22/05/2019</w:t>
              </w:r>
            </w:ins>
          </w:p>
        </w:tc>
        <w:tc>
          <w:tcPr>
            <w:tcW w:w="1018" w:type="dxa"/>
            <w:tcBorders>
              <w:top w:val="nil"/>
              <w:left w:val="nil"/>
              <w:bottom w:val="single" w:sz="4" w:space="0" w:color="auto"/>
              <w:right w:val="single" w:sz="4" w:space="0" w:color="auto"/>
            </w:tcBorders>
            <w:shd w:val="clear" w:color="auto" w:fill="auto"/>
            <w:noWrap/>
            <w:vAlign w:val="center"/>
            <w:hideMark/>
            <w:tcPrChange w:id="1047" w:author="Serge Schuetz" w:date="2019-06-12T15:35:00Z">
              <w:tcPr>
                <w:tcW w:w="1468" w:type="dxa"/>
                <w:gridSpan w:val="2"/>
                <w:tcBorders>
                  <w:top w:val="nil"/>
                  <w:left w:val="nil"/>
                  <w:bottom w:val="single" w:sz="4" w:space="0" w:color="auto"/>
                  <w:right w:val="single" w:sz="4" w:space="0" w:color="auto"/>
                </w:tcBorders>
                <w:shd w:val="clear" w:color="auto" w:fill="auto"/>
                <w:noWrap/>
                <w:vAlign w:val="center"/>
                <w:hideMark/>
              </w:tcPr>
            </w:tcPrChange>
          </w:tcPr>
          <w:p w14:paraId="489A8FAC" w14:textId="77777777" w:rsidR="00EB67E8" w:rsidRPr="00E6536C" w:rsidRDefault="00EB67E8" w:rsidP="00EB67E8">
            <w:pPr>
              <w:spacing w:after="0" w:line="240" w:lineRule="auto"/>
              <w:jc w:val="center"/>
              <w:rPr>
                <w:ins w:id="1048" w:author="Serge Schuetz" w:date="2019-06-12T15:26:00Z"/>
                <w:rFonts w:asciiTheme="majorHAnsi" w:eastAsia="Times New Roman" w:hAnsiTheme="majorHAnsi" w:cstheme="majorHAnsi"/>
                <w:color w:val="000000"/>
                <w:sz w:val="18"/>
                <w:szCs w:val="18"/>
                <w:lang w:eastAsia="en-AU"/>
                <w:rPrChange w:id="1049" w:author="Serge Schuetz" w:date="2019-06-12T16:16:00Z">
                  <w:rPr>
                    <w:ins w:id="1050" w:author="Serge Schuetz" w:date="2019-06-12T15:26:00Z"/>
                    <w:rFonts w:ascii="Calibri" w:eastAsia="Times New Roman" w:hAnsi="Calibri" w:cs="Calibri"/>
                    <w:color w:val="000000"/>
                    <w:sz w:val="20"/>
                    <w:szCs w:val="20"/>
                    <w:lang w:eastAsia="en-AU"/>
                  </w:rPr>
                </w:rPrChange>
              </w:rPr>
            </w:pPr>
            <w:ins w:id="1051" w:author="Serge Schuetz" w:date="2019-06-12T15:26:00Z">
              <w:r w:rsidRPr="00E6536C">
                <w:rPr>
                  <w:rFonts w:asciiTheme="majorHAnsi" w:eastAsia="Times New Roman" w:hAnsiTheme="majorHAnsi" w:cstheme="majorHAnsi"/>
                  <w:color w:val="000000"/>
                  <w:sz w:val="18"/>
                  <w:szCs w:val="18"/>
                  <w:lang w:eastAsia="en-AU"/>
                  <w:rPrChange w:id="1052" w:author="Serge Schuetz" w:date="2019-06-12T16:16:00Z">
                    <w:rPr>
                      <w:rFonts w:ascii="Calibri" w:eastAsia="Times New Roman" w:hAnsi="Calibri" w:cs="Calibri"/>
                      <w:color w:val="000000"/>
                      <w:sz w:val="20"/>
                      <w:szCs w:val="20"/>
                      <w:lang w:eastAsia="en-AU"/>
                    </w:rPr>
                  </w:rPrChange>
                </w:rPr>
                <w:t>200000</w:t>
              </w:r>
            </w:ins>
          </w:p>
        </w:tc>
        <w:tc>
          <w:tcPr>
            <w:tcW w:w="1276" w:type="dxa"/>
            <w:tcBorders>
              <w:top w:val="nil"/>
              <w:left w:val="nil"/>
              <w:bottom w:val="single" w:sz="4" w:space="0" w:color="auto"/>
              <w:right w:val="single" w:sz="4" w:space="0" w:color="auto"/>
            </w:tcBorders>
            <w:shd w:val="clear" w:color="auto" w:fill="auto"/>
            <w:noWrap/>
            <w:vAlign w:val="center"/>
            <w:hideMark/>
            <w:tcPrChange w:id="1053" w:author="Serge Schuetz" w:date="2019-06-12T15:35:00Z">
              <w:tcPr>
                <w:tcW w:w="1470" w:type="dxa"/>
                <w:gridSpan w:val="2"/>
                <w:tcBorders>
                  <w:top w:val="nil"/>
                  <w:left w:val="nil"/>
                  <w:bottom w:val="single" w:sz="4" w:space="0" w:color="auto"/>
                  <w:right w:val="single" w:sz="4" w:space="0" w:color="auto"/>
                </w:tcBorders>
                <w:shd w:val="clear" w:color="auto" w:fill="auto"/>
                <w:noWrap/>
                <w:vAlign w:val="center"/>
                <w:hideMark/>
              </w:tcPr>
            </w:tcPrChange>
          </w:tcPr>
          <w:p w14:paraId="6C868A7B" w14:textId="77777777" w:rsidR="00EB67E8" w:rsidRPr="00E6536C" w:rsidRDefault="00EB67E8" w:rsidP="00EB67E8">
            <w:pPr>
              <w:spacing w:after="0" w:line="240" w:lineRule="auto"/>
              <w:jc w:val="center"/>
              <w:rPr>
                <w:ins w:id="1054" w:author="Serge Schuetz" w:date="2019-06-12T15:26:00Z"/>
                <w:rFonts w:asciiTheme="majorHAnsi" w:eastAsia="Times New Roman" w:hAnsiTheme="majorHAnsi" w:cstheme="majorHAnsi"/>
                <w:color w:val="000000"/>
                <w:sz w:val="18"/>
                <w:szCs w:val="18"/>
                <w:lang w:eastAsia="en-AU"/>
                <w:rPrChange w:id="1055" w:author="Serge Schuetz" w:date="2019-06-12T16:16:00Z">
                  <w:rPr>
                    <w:ins w:id="1056" w:author="Serge Schuetz" w:date="2019-06-12T15:26:00Z"/>
                    <w:rFonts w:ascii="Calibri" w:eastAsia="Times New Roman" w:hAnsi="Calibri" w:cs="Calibri"/>
                    <w:color w:val="000000"/>
                    <w:sz w:val="20"/>
                    <w:szCs w:val="20"/>
                    <w:lang w:eastAsia="en-AU"/>
                  </w:rPr>
                </w:rPrChange>
              </w:rPr>
            </w:pPr>
            <w:ins w:id="1057" w:author="Serge Schuetz" w:date="2019-06-12T15:26:00Z">
              <w:r w:rsidRPr="00E6536C">
                <w:rPr>
                  <w:rFonts w:asciiTheme="majorHAnsi" w:eastAsia="Times New Roman" w:hAnsiTheme="majorHAnsi" w:cstheme="majorHAnsi"/>
                  <w:color w:val="000000"/>
                  <w:sz w:val="18"/>
                  <w:szCs w:val="18"/>
                  <w:lang w:eastAsia="en-AU"/>
                  <w:rPrChange w:id="1058" w:author="Serge Schuetz" w:date="2019-06-12T16:16:00Z">
                    <w:rPr>
                      <w:rFonts w:ascii="Calibri" w:eastAsia="Times New Roman" w:hAnsi="Calibri" w:cs="Calibri"/>
                      <w:color w:val="000000"/>
                      <w:sz w:val="20"/>
                      <w:szCs w:val="20"/>
                      <w:lang w:eastAsia="en-AU"/>
                    </w:rPr>
                  </w:rPrChange>
                </w:rPr>
                <w:t>60</w:t>
              </w:r>
            </w:ins>
          </w:p>
        </w:tc>
        <w:tc>
          <w:tcPr>
            <w:tcW w:w="1276" w:type="dxa"/>
            <w:tcBorders>
              <w:top w:val="nil"/>
              <w:left w:val="nil"/>
              <w:bottom w:val="single" w:sz="4" w:space="0" w:color="auto"/>
              <w:right w:val="single" w:sz="4" w:space="0" w:color="auto"/>
            </w:tcBorders>
            <w:shd w:val="clear" w:color="auto" w:fill="auto"/>
            <w:noWrap/>
            <w:vAlign w:val="center"/>
            <w:hideMark/>
            <w:tcPrChange w:id="1059" w:author="Serge Schuetz" w:date="2019-06-12T15:35:00Z">
              <w:tcPr>
                <w:tcW w:w="1469" w:type="dxa"/>
                <w:gridSpan w:val="2"/>
                <w:tcBorders>
                  <w:top w:val="nil"/>
                  <w:left w:val="nil"/>
                  <w:bottom w:val="single" w:sz="4" w:space="0" w:color="auto"/>
                  <w:right w:val="single" w:sz="4" w:space="0" w:color="auto"/>
                </w:tcBorders>
                <w:shd w:val="clear" w:color="auto" w:fill="auto"/>
                <w:noWrap/>
                <w:vAlign w:val="center"/>
                <w:hideMark/>
              </w:tcPr>
            </w:tcPrChange>
          </w:tcPr>
          <w:p w14:paraId="007B7817" w14:textId="77777777" w:rsidR="00EB67E8" w:rsidRPr="00E6536C" w:rsidRDefault="00EB67E8" w:rsidP="00EB67E8">
            <w:pPr>
              <w:spacing w:after="0" w:line="240" w:lineRule="auto"/>
              <w:jc w:val="center"/>
              <w:rPr>
                <w:ins w:id="1060" w:author="Serge Schuetz" w:date="2019-06-12T15:26:00Z"/>
                <w:rFonts w:asciiTheme="majorHAnsi" w:eastAsia="Times New Roman" w:hAnsiTheme="majorHAnsi" w:cstheme="majorHAnsi"/>
                <w:color w:val="000000"/>
                <w:sz w:val="18"/>
                <w:szCs w:val="18"/>
                <w:lang w:eastAsia="en-AU"/>
                <w:rPrChange w:id="1061" w:author="Serge Schuetz" w:date="2019-06-12T16:16:00Z">
                  <w:rPr>
                    <w:ins w:id="1062" w:author="Serge Schuetz" w:date="2019-06-12T15:26:00Z"/>
                    <w:rFonts w:ascii="Calibri" w:eastAsia="Times New Roman" w:hAnsi="Calibri" w:cs="Calibri"/>
                    <w:color w:val="000000"/>
                    <w:sz w:val="20"/>
                    <w:szCs w:val="20"/>
                    <w:lang w:eastAsia="en-AU"/>
                  </w:rPr>
                </w:rPrChange>
              </w:rPr>
            </w:pPr>
            <w:ins w:id="1063" w:author="Serge Schuetz" w:date="2019-06-12T15:26:00Z">
              <w:r w:rsidRPr="00E6536C">
                <w:rPr>
                  <w:rFonts w:asciiTheme="majorHAnsi" w:eastAsia="Times New Roman" w:hAnsiTheme="majorHAnsi" w:cstheme="majorHAnsi"/>
                  <w:color w:val="000000"/>
                  <w:sz w:val="18"/>
                  <w:szCs w:val="18"/>
                  <w:lang w:eastAsia="en-AU"/>
                  <w:rPrChange w:id="1064" w:author="Serge Schuetz" w:date="2019-06-12T16:16:00Z">
                    <w:rPr>
                      <w:rFonts w:ascii="Calibri" w:eastAsia="Times New Roman" w:hAnsi="Calibri" w:cs="Calibri"/>
                      <w:color w:val="000000"/>
                      <w:sz w:val="20"/>
                      <w:szCs w:val="20"/>
                      <w:lang w:eastAsia="en-AU"/>
                    </w:rPr>
                  </w:rPrChange>
                </w:rPr>
                <w:t>60</w:t>
              </w:r>
            </w:ins>
          </w:p>
        </w:tc>
        <w:tc>
          <w:tcPr>
            <w:tcW w:w="992" w:type="dxa"/>
            <w:tcBorders>
              <w:top w:val="nil"/>
              <w:left w:val="nil"/>
              <w:bottom w:val="single" w:sz="4" w:space="0" w:color="auto"/>
              <w:right w:val="single" w:sz="4" w:space="0" w:color="auto"/>
            </w:tcBorders>
            <w:shd w:val="clear" w:color="auto" w:fill="auto"/>
            <w:noWrap/>
            <w:vAlign w:val="center"/>
            <w:hideMark/>
            <w:tcPrChange w:id="1065" w:author="Serge Schuetz" w:date="2019-06-12T15:35:00Z">
              <w:tcPr>
                <w:tcW w:w="1036" w:type="dxa"/>
                <w:gridSpan w:val="2"/>
                <w:tcBorders>
                  <w:top w:val="nil"/>
                  <w:left w:val="nil"/>
                  <w:bottom w:val="single" w:sz="4" w:space="0" w:color="auto"/>
                  <w:right w:val="single" w:sz="4" w:space="0" w:color="auto"/>
                </w:tcBorders>
                <w:shd w:val="clear" w:color="auto" w:fill="auto"/>
                <w:noWrap/>
                <w:vAlign w:val="center"/>
                <w:hideMark/>
              </w:tcPr>
            </w:tcPrChange>
          </w:tcPr>
          <w:p w14:paraId="1BBAB0F2" w14:textId="77777777" w:rsidR="00EB67E8" w:rsidRPr="00E6536C" w:rsidRDefault="00EB67E8" w:rsidP="00EB67E8">
            <w:pPr>
              <w:spacing w:after="0" w:line="240" w:lineRule="auto"/>
              <w:jc w:val="center"/>
              <w:rPr>
                <w:ins w:id="1066" w:author="Serge Schuetz" w:date="2019-06-12T15:26:00Z"/>
                <w:rFonts w:asciiTheme="majorHAnsi" w:eastAsia="Times New Roman" w:hAnsiTheme="majorHAnsi" w:cstheme="majorHAnsi"/>
                <w:color w:val="000000"/>
                <w:sz w:val="18"/>
                <w:szCs w:val="18"/>
                <w:lang w:eastAsia="en-AU"/>
                <w:rPrChange w:id="1067" w:author="Serge Schuetz" w:date="2019-06-12T16:16:00Z">
                  <w:rPr>
                    <w:ins w:id="1068" w:author="Serge Schuetz" w:date="2019-06-12T15:26:00Z"/>
                    <w:rFonts w:ascii="Calibri" w:eastAsia="Times New Roman" w:hAnsi="Calibri" w:cs="Calibri"/>
                    <w:color w:val="000000"/>
                    <w:sz w:val="20"/>
                    <w:szCs w:val="20"/>
                    <w:lang w:eastAsia="en-AU"/>
                  </w:rPr>
                </w:rPrChange>
              </w:rPr>
            </w:pPr>
            <w:ins w:id="1069" w:author="Serge Schuetz" w:date="2019-06-12T15:26:00Z">
              <w:r w:rsidRPr="00E6536C">
                <w:rPr>
                  <w:rFonts w:asciiTheme="majorHAnsi" w:eastAsia="Times New Roman" w:hAnsiTheme="majorHAnsi" w:cstheme="majorHAnsi"/>
                  <w:color w:val="000000"/>
                  <w:sz w:val="18"/>
                  <w:szCs w:val="18"/>
                  <w:lang w:eastAsia="en-AU"/>
                  <w:rPrChange w:id="1070" w:author="Serge Schuetz" w:date="2019-06-12T16:16:00Z">
                    <w:rPr>
                      <w:rFonts w:ascii="Calibri" w:eastAsia="Times New Roman" w:hAnsi="Calibri" w:cs="Calibri"/>
                      <w:color w:val="000000"/>
                      <w:sz w:val="20"/>
                      <w:szCs w:val="20"/>
                      <w:lang w:eastAsia="en-AU"/>
                    </w:rPr>
                  </w:rPrChange>
                </w:rPr>
                <w:t>61000</w:t>
              </w:r>
            </w:ins>
          </w:p>
        </w:tc>
        <w:tc>
          <w:tcPr>
            <w:tcW w:w="1417" w:type="dxa"/>
            <w:tcBorders>
              <w:top w:val="nil"/>
              <w:left w:val="nil"/>
              <w:bottom w:val="single" w:sz="4" w:space="0" w:color="auto"/>
              <w:right w:val="single" w:sz="4" w:space="0" w:color="auto"/>
            </w:tcBorders>
            <w:shd w:val="clear" w:color="auto" w:fill="auto"/>
            <w:noWrap/>
            <w:vAlign w:val="center"/>
            <w:hideMark/>
            <w:tcPrChange w:id="1071" w:author="Serge Schuetz" w:date="2019-06-12T15:35:00Z">
              <w:tcPr>
                <w:tcW w:w="1179" w:type="dxa"/>
                <w:gridSpan w:val="2"/>
                <w:tcBorders>
                  <w:top w:val="nil"/>
                  <w:left w:val="nil"/>
                  <w:bottom w:val="single" w:sz="4" w:space="0" w:color="auto"/>
                  <w:right w:val="single" w:sz="4" w:space="0" w:color="auto"/>
                </w:tcBorders>
                <w:shd w:val="clear" w:color="auto" w:fill="auto"/>
                <w:noWrap/>
                <w:vAlign w:val="center"/>
                <w:hideMark/>
              </w:tcPr>
            </w:tcPrChange>
          </w:tcPr>
          <w:p w14:paraId="6422FC4B" w14:textId="77777777" w:rsidR="00EB67E8" w:rsidRPr="00E6536C" w:rsidRDefault="00EB67E8" w:rsidP="00EB67E8">
            <w:pPr>
              <w:spacing w:after="0" w:line="240" w:lineRule="auto"/>
              <w:jc w:val="center"/>
              <w:rPr>
                <w:ins w:id="1072" w:author="Serge Schuetz" w:date="2019-06-12T15:26:00Z"/>
                <w:rFonts w:asciiTheme="majorHAnsi" w:eastAsia="Times New Roman" w:hAnsiTheme="majorHAnsi" w:cstheme="majorHAnsi"/>
                <w:color w:val="000000"/>
                <w:sz w:val="18"/>
                <w:szCs w:val="18"/>
                <w:lang w:eastAsia="en-AU"/>
                <w:rPrChange w:id="1073" w:author="Serge Schuetz" w:date="2019-06-12T16:16:00Z">
                  <w:rPr>
                    <w:ins w:id="1074" w:author="Serge Schuetz" w:date="2019-06-12T15:26:00Z"/>
                    <w:rFonts w:ascii="Calibri" w:eastAsia="Times New Roman" w:hAnsi="Calibri" w:cs="Calibri"/>
                    <w:color w:val="000000"/>
                    <w:sz w:val="20"/>
                    <w:szCs w:val="20"/>
                    <w:lang w:eastAsia="en-AU"/>
                  </w:rPr>
                </w:rPrChange>
              </w:rPr>
            </w:pPr>
            <w:ins w:id="1075" w:author="Serge Schuetz" w:date="2019-06-12T15:26:00Z">
              <w:r w:rsidRPr="00E6536C">
                <w:rPr>
                  <w:rFonts w:asciiTheme="majorHAnsi" w:eastAsia="Times New Roman" w:hAnsiTheme="majorHAnsi" w:cstheme="majorHAnsi"/>
                  <w:color w:val="000000"/>
                  <w:sz w:val="18"/>
                  <w:szCs w:val="18"/>
                  <w:lang w:eastAsia="en-AU"/>
                  <w:rPrChange w:id="1076" w:author="Serge Schuetz" w:date="2019-06-12T16:16:00Z">
                    <w:rPr>
                      <w:rFonts w:ascii="Calibri" w:eastAsia="Times New Roman" w:hAnsi="Calibri" w:cs="Calibri"/>
                      <w:color w:val="000000"/>
                      <w:sz w:val="20"/>
                      <w:szCs w:val="20"/>
                      <w:lang w:eastAsia="en-AU"/>
                    </w:rPr>
                  </w:rPrChange>
                </w:rPr>
                <w:t>194</w:t>
              </w:r>
            </w:ins>
          </w:p>
        </w:tc>
        <w:tc>
          <w:tcPr>
            <w:tcW w:w="993" w:type="dxa"/>
            <w:tcBorders>
              <w:top w:val="nil"/>
              <w:left w:val="nil"/>
              <w:bottom w:val="single" w:sz="4" w:space="0" w:color="auto"/>
              <w:right w:val="single" w:sz="4" w:space="0" w:color="auto"/>
            </w:tcBorders>
            <w:shd w:val="clear" w:color="auto" w:fill="auto"/>
            <w:noWrap/>
            <w:vAlign w:val="center"/>
            <w:hideMark/>
            <w:tcPrChange w:id="1077" w:author="Serge Schuetz" w:date="2019-06-12T15:35:00Z">
              <w:tcPr>
                <w:tcW w:w="901" w:type="dxa"/>
                <w:gridSpan w:val="2"/>
                <w:tcBorders>
                  <w:top w:val="nil"/>
                  <w:left w:val="nil"/>
                  <w:bottom w:val="single" w:sz="4" w:space="0" w:color="auto"/>
                  <w:right w:val="single" w:sz="4" w:space="0" w:color="auto"/>
                </w:tcBorders>
                <w:shd w:val="clear" w:color="auto" w:fill="auto"/>
                <w:noWrap/>
                <w:vAlign w:val="center"/>
                <w:hideMark/>
              </w:tcPr>
            </w:tcPrChange>
          </w:tcPr>
          <w:p w14:paraId="2D35C06C" w14:textId="77777777" w:rsidR="00EB67E8" w:rsidRPr="00E6536C" w:rsidRDefault="00EB67E8" w:rsidP="00EB67E8">
            <w:pPr>
              <w:spacing w:after="0" w:line="240" w:lineRule="auto"/>
              <w:jc w:val="center"/>
              <w:rPr>
                <w:ins w:id="1078" w:author="Serge Schuetz" w:date="2019-06-12T15:26:00Z"/>
                <w:rFonts w:asciiTheme="majorHAnsi" w:eastAsia="Times New Roman" w:hAnsiTheme="majorHAnsi" w:cstheme="majorHAnsi"/>
                <w:color w:val="000000"/>
                <w:sz w:val="18"/>
                <w:szCs w:val="18"/>
                <w:lang w:eastAsia="en-AU"/>
                <w:rPrChange w:id="1079" w:author="Serge Schuetz" w:date="2019-06-12T16:16:00Z">
                  <w:rPr>
                    <w:ins w:id="1080" w:author="Serge Schuetz" w:date="2019-06-12T15:26:00Z"/>
                    <w:rFonts w:ascii="Calibri" w:eastAsia="Times New Roman" w:hAnsi="Calibri" w:cs="Calibri"/>
                    <w:color w:val="000000"/>
                    <w:sz w:val="20"/>
                    <w:szCs w:val="20"/>
                    <w:lang w:eastAsia="en-AU"/>
                  </w:rPr>
                </w:rPrChange>
              </w:rPr>
            </w:pPr>
            <w:ins w:id="1081" w:author="Serge Schuetz" w:date="2019-06-12T15:26:00Z">
              <w:r w:rsidRPr="00E6536C">
                <w:rPr>
                  <w:rFonts w:asciiTheme="majorHAnsi" w:eastAsia="Times New Roman" w:hAnsiTheme="majorHAnsi" w:cstheme="majorHAnsi"/>
                  <w:color w:val="000000"/>
                  <w:sz w:val="18"/>
                  <w:szCs w:val="18"/>
                  <w:lang w:eastAsia="en-AU"/>
                  <w:rPrChange w:id="1082" w:author="Serge Schuetz" w:date="2019-06-12T16:16:00Z">
                    <w:rPr>
                      <w:rFonts w:ascii="Calibri" w:eastAsia="Times New Roman" w:hAnsi="Calibri" w:cs="Calibri"/>
                      <w:color w:val="000000"/>
                      <w:sz w:val="20"/>
                      <w:szCs w:val="20"/>
                      <w:lang w:eastAsia="en-AU"/>
                    </w:rPr>
                  </w:rPrChange>
                </w:rPr>
                <w:t>3</w:t>
              </w:r>
            </w:ins>
          </w:p>
        </w:tc>
      </w:tr>
      <w:tr w:rsidR="006565EC" w:rsidRPr="0057278D" w14:paraId="41A25968" w14:textId="77777777" w:rsidTr="00B27322">
        <w:trPr>
          <w:trHeight w:val="284"/>
          <w:ins w:id="1083" w:author="Serge Schuetz" w:date="2019-06-12T15:26:00Z"/>
          <w:trPrChange w:id="1084" w:author="Serge Schuetz" w:date="2019-06-12T15:35:00Z">
            <w:trPr>
              <w:trHeight w:val="284"/>
            </w:trPr>
          </w:trPrChange>
        </w:trPr>
        <w:tc>
          <w:tcPr>
            <w:tcW w:w="521" w:type="dxa"/>
            <w:tcBorders>
              <w:top w:val="nil"/>
              <w:left w:val="single" w:sz="4" w:space="0" w:color="auto"/>
              <w:bottom w:val="single" w:sz="4" w:space="0" w:color="auto"/>
              <w:right w:val="single" w:sz="4" w:space="0" w:color="auto"/>
            </w:tcBorders>
            <w:shd w:val="clear" w:color="auto" w:fill="auto"/>
            <w:noWrap/>
            <w:vAlign w:val="center"/>
            <w:hideMark/>
            <w:tcPrChange w:id="1085" w:author="Serge Schuetz" w:date="2019-06-12T15:35:00Z">
              <w:tcPr>
                <w:tcW w:w="521"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2E733747" w14:textId="77777777" w:rsidR="0057278D" w:rsidRPr="00E6536C" w:rsidRDefault="0057278D" w:rsidP="0057278D">
            <w:pPr>
              <w:spacing w:after="0" w:line="240" w:lineRule="auto"/>
              <w:jc w:val="center"/>
              <w:rPr>
                <w:ins w:id="1086" w:author="Serge Schuetz" w:date="2019-06-12T15:26:00Z"/>
                <w:rFonts w:asciiTheme="majorHAnsi" w:eastAsia="Times New Roman" w:hAnsiTheme="majorHAnsi" w:cstheme="majorHAnsi"/>
                <w:color w:val="000000"/>
                <w:sz w:val="18"/>
                <w:szCs w:val="18"/>
                <w:lang w:eastAsia="en-AU"/>
                <w:rPrChange w:id="1087" w:author="Serge Schuetz" w:date="2019-06-12T16:16:00Z">
                  <w:rPr>
                    <w:ins w:id="1088" w:author="Serge Schuetz" w:date="2019-06-12T15:26:00Z"/>
                    <w:rFonts w:ascii="Calibri" w:eastAsia="Times New Roman" w:hAnsi="Calibri" w:cs="Calibri"/>
                    <w:color w:val="000000"/>
                    <w:sz w:val="20"/>
                    <w:szCs w:val="20"/>
                    <w:lang w:eastAsia="en-AU"/>
                  </w:rPr>
                </w:rPrChange>
              </w:rPr>
            </w:pPr>
            <w:ins w:id="1089" w:author="Serge Schuetz" w:date="2019-06-12T15:26:00Z">
              <w:r w:rsidRPr="00E6536C">
                <w:rPr>
                  <w:rFonts w:asciiTheme="majorHAnsi" w:eastAsia="Times New Roman" w:hAnsiTheme="majorHAnsi" w:cstheme="majorHAnsi"/>
                  <w:color w:val="000000"/>
                  <w:sz w:val="18"/>
                  <w:szCs w:val="18"/>
                  <w:lang w:eastAsia="en-AU"/>
                  <w:rPrChange w:id="1090" w:author="Serge Schuetz" w:date="2019-06-12T16:16:00Z">
                    <w:rPr>
                      <w:rFonts w:ascii="Calibri" w:eastAsia="Times New Roman" w:hAnsi="Calibri" w:cs="Calibri"/>
                      <w:color w:val="000000"/>
                      <w:sz w:val="20"/>
                      <w:szCs w:val="20"/>
                      <w:lang w:eastAsia="en-AU"/>
                    </w:rPr>
                  </w:rPrChange>
                </w:rPr>
                <w:t>9</w:t>
              </w:r>
            </w:ins>
          </w:p>
        </w:tc>
        <w:tc>
          <w:tcPr>
            <w:tcW w:w="4717" w:type="dxa"/>
            <w:tcBorders>
              <w:top w:val="nil"/>
              <w:left w:val="nil"/>
              <w:bottom w:val="single" w:sz="4" w:space="0" w:color="auto"/>
              <w:right w:val="single" w:sz="4" w:space="0" w:color="auto"/>
            </w:tcBorders>
            <w:shd w:val="clear" w:color="auto" w:fill="auto"/>
            <w:vAlign w:val="center"/>
            <w:hideMark/>
            <w:tcPrChange w:id="1091" w:author="Serge Schuetz" w:date="2019-06-12T15:35:00Z">
              <w:tcPr>
                <w:tcW w:w="4717" w:type="dxa"/>
                <w:tcBorders>
                  <w:top w:val="nil"/>
                  <w:left w:val="nil"/>
                  <w:bottom w:val="single" w:sz="4" w:space="0" w:color="auto"/>
                  <w:right w:val="single" w:sz="4" w:space="0" w:color="auto"/>
                </w:tcBorders>
                <w:shd w:val="clear" w:color="auto" w:fill="auto"/>
                <w:vAlign w:val="center"/>
                <w:hideMark/>
              </w:tcPr>
            </w:tcPrChange>
          </w:tcPr>
          <w:p w14:paraId="151C775D" w14:textId="77777777" w:rsidR="0057278D" w:rsidRPr="00E6536C" w:rsidRDefault="0057278D" w:rsidP="0057278D">
            <w:pPr>
              <w:spacing w:after="0" w:line="240" w:lineRule="auto"/>
              <w:jc w:val="center"/>
              <w:rPr>
                <w:ins w:id="1092" w:author="Serge Schuetz" w:date="2019-06-12T15:26:00Z"/>
                <w:rFonts w:asciiTheme="majorHAnsi" w:eastAsia="Times New Roman" w:hAnsiTheme="majorHAnsi" w:cstheme="majorHAnsi"/>
                <w:color w:val="000000"/>
                <w:sz w:val="18"/>
                <w:szCs w:val="18"/>
                <w:lang w:eastAsia="en-AU"/>
                <w:rPrChange w:id="1093" w:author="Serge Schuetz" w:date="2019-06-12T16:16:00Z">
                  <w:rPr>
                    <w:ins w:id="1094" w:author="Serge Schuetz" w:date="2019-06-12T15:26:00Z"/>
                    <w:rFonts w:ascii="Calibri" w:eastAsia="Times New Roman" w:hAnsi="Calibri" w:cs="Calibri"/>
                    <w:color w:val="000000"/>
                    <w:sz w:val="20"/>
                    <w:szCs w:val="20"/>
                    <w:lang w:eastAsia="en-AU"/>
                  </w:rPr>
                </w:rPrChange>
              </w:rPr>
            </w:pPr>
            <w:ins w:id="1095" w:author="Serge Schuetz" w:date="2019-06-12T15:26:00Z">
              <w:r w:rsidRPr="00E6536C">
                <w:rPr>
                  <w:rFonts w:asciiTheme="majorHAnsi" w:eastAsia="Times New Roman" w:hAnsiTheme="majorHAnsi" w:cstheme="majorHAnsi"/>
                  <w:color w:val="000000"/>
                  <w:sz w:val="18"/>
                  <w:szCs w:val="18"/>
                  <w:lang w:eastAsia="en-AU"/>
                  <w:rPrChange w:id="1096" w:author="Serge Schuetz" w:date="2019-06-12T16:16:00Z">
                    <w:rPr>
                      <w:rFonts w:ascii="Calibri" w:eastAsia="Times New Roman" w:hAnsi="Calibri" w:cs="Calibri"/>
                      <w:color w:val="000000"/>
                      <w:sz w:val="20"/>
                      <w:szCs w:val="20"/>
                      <w:lang w:eastAsia="en-AU"/>
                    </w:rPr>
                  </w:rPrChange>
                </w:rPr>
                <w:t>Recurring Events Pension Payments with Load</w:t>
              </w:r>
            </w:ins>
          </w:p>
        </w:tc>
        <w:tc>
          <w:tcPr>
            <w:tcW w:w="1136" w:type="dxa"/>
            <w:tcBorders>
              <w:top w:val="single" w:sz="4" w:space="0" w:color="auto"/>
              <w:left w:val="single" w:sz="4" w:space="0" w:color="auto"/>
              <w:bottom w:val="single" w:sz="4" w:space="0" w:color="auto"/>
              <w:right w:val="single" w:sz="4" w:space="0" w:color="auto"/>
            </w:tcBorders>
            <w:shd w:val="clear" w:color="000000" w:fill="E2EFDA"/>
            <w:noWrap/>
            <w:vAlign w:val="center"/>
            <w:hideMark/>
            <w:tcPrChange w:id="1097" w:author="Serge Schuetz" w:date="2019-06-12T15:35:00Z">
              <w:tcPr>
                <w:tcW w:w="813" w:type="dxa"/>
                <w:gridSpan w:val="2"/>
                <w:tcBorders>
                  <w:top w:val="single" w:sz="4" w:space="0" w:color="auto"/>
                  <w:left w:val="single" w:sz="4" w:space="0" w:color="auto"/>
                  <w:bottom w:val="single" w:sz="4" w:space="0" w:color="auto"/>
                  <w:right w:val="single" w:sz="4" w:space="0" w:color="auto"/>
                </w:tcBorders>
                <w:shd w:val="clear" w:color="000000" w:fill="E2EFDA"/>
                <w:noWrap/>
                <w:vAlign w:val="center"/>
                <w:hideMark/>
              </w:tcPr>
            </w:tcPrChange>
          </w:tcPr>
          <w:p w14:paraId="001BE9BB" w14:textId="77777777" w:rsidR="0057278D" w:rsidRPr="00E6536C" w:rsidRDefault="0057278D" w:rsidP="0057278D">
            <w:pPr>
              <w:spacing w:after="0" w:line="240" w:lineRule="auto"/>
              <w:jc w:val="center"/>
              <w:rPr>
                <w:ins w:id="1098" w:author="Serge Schuetz" w:date="2019-06-12T15:26:00Z"/>
                <w:rFonts w:asciiTheme="majorHAnsi" w:eastAsia="Times New Roman" w:hAnsiTheme="majorHAnsi" w:cstheme="majorHAnsi"/>
                <w:color w:val="000000"/>
                <w:sz w:val="18"/>
                <w:szCs w:val="18"/>
                <w:lang w:eastAsia="en-AU"/>
                <w:rPrChange w:id="1099" w:author="Serge Schuetz" w:date="2019-06-12T16:16:00Z">
                  <w:rPr>
                    <w:ins w:id="1100" w:author="Serge Schuetz" w:date="2019-06-12T15:26:00Z"/>
                    <w:rFonts w:ascii="Calibri" w:eastAsia="Times New Roman" w:hAnsi="Calibri" w:cs="Calibri"/>
                    <w:color w:val="000000"/>
                    <w:sz w:val="20"/>
                    <w:szCs w:val="20"/>
                    <w:lang w:eastAsia="en-AU"/>
                  </w:rPr>
                </w:rPrChange>
              </w:rPr>
            </w:pPr>
            <w:ins w:id="1101" w:author="Serge Schuetz" w:date="2019-06-12T15:26:00Z">
              <w:r w:rsidRPr="00E6536C">
                <w:rPr>
                  <w:rFonts w:asciiTheme="majorHAnsi" w:eastAsia="Times New Roman" w:hAnsiTheme="majorHAnsi" w:cstheme="majorHAnsi"/>
                  <w:color w:val="000000"/>
                  <w:sz w:val="18"/>
                  <w:szCs w:val="18"/>
                  <w:lang w:eastAsia="en-AU"/>
                  <w:rPrChange w:id="1102" w:author="Serge Schuetz" w:date="2019-06-12T16:16:00Z">
                    <w:rPr>
                      <w:rFonts w:ascii="Calibri" w:eastAsia="Times New Roman" w:hAnsi="Calibri" w:cs="Calibri"/>
                      <w:color w:val="000000"/>
                      <w:sz w:val="20"/>
                      <w:szCs w:val="20"/>
                      <w:lang w:eastAsia="en-AU"/>
                    </w:rPr>
                  </w:rPrChange>
                </w:rPr>
                <w:t>Green</w:t>
              </w:r>
            </w:ins>
          </w:p>
        </w:tc>
        <w:tc>
          <w:tcPr>
            <w:tcW w:w="1250" w:type="dxa"/>
            <w:tcBorders>
              <w:top w:val="nil"/>
              <w:left w:val="nil"/>
              <w:bottom w:val="single" w:sz="4" w:space="0" w:color="auto"/>
              <w:right w:val="single" w:sz="4" w:space="0" w:color="auto"/>
            </w:tcBorders>
            <w:shd w:val="clear" w:color="auto" w:fill="auto"/>
            <w:vAlign w:val="center"/>
            <w:hideMark/>
            <w:tcPrChange w:id="1103" w:author="Serge Schuetz" w:date="2019-06-12T15:35:00Z">
              <w:tcPr>
                <w:tcW w:w="1469" w:type="dxa"/>
                <w:gridSpan w:val="2"/>
                <w:tcBorders>
                  <w:top w:val="nil"/>
                  <w:left w:val="nil"/>
                  <w:bottom w:val="single" w:sz="4" w:space="0" w:color="auto"/>
                  <w:right w:val="single" w:sz="4" w:space="0" w:color="auto"/>
                </w:tcBorders>
                <w:shd w:val="clear" w:color="auto" w:fill="auto"/>
                <w:vAlign w:val="center"/>
                <w:hideMark/>
              </w:tcPr>
            </w:tcPrChange>
          </w:tcPr>
          <w:p w14:paraId="49E24E39" w14:textId="77777777" w:rsidR="0057278D" w:rsidRPr="00E6536C" w:rsidRDefault="0057278D" w:rsidP="0057278D">
            <w:pPr>
              <w:spacing w:after="0" w:line="240" w:lineRule="auto"/>
              <w:jc w:val="center"/>
              <w:rPr>
                <w:ins w:id="1104" w:author="Serge Schuetz" w:date="2019-06-12T15:26:00Z"/>
                <w:rFonts w:asciiTheme="majorHAnsi" w:eastAsia="Times New Roman" w:hAnsiTheme="majorHAnsi" w:cstheme="majorHAnsi"/>
                <w:color w:val="000000"/>
                <w:sz w:val="18"/>
                <w:szCs w:val="18"/>
                <w:lang w:eastAsia="en-AU"/>
                <w:rPrChange w:id="1105" w:author="Serge Schuetz" w:date="2019-06-12T16:16:00Z">
                  <w:rPr>
                    <w:ins w:id="1106" w:author="Serge Schuetz" w:date="2019-06-12T15:26:00Z"/>
                    <w:rFonts w:ascii="Calibri" w:eastAsia="Times New Roman" w:hAnsi="Calibri" w:cs="Calibri"/>
                    <w:color w:val="000000"/>
                    <w:sz w:val="20"/>
                    <w:szCs w:val="20"/>
                    <w:lang w:eastAsia="en-AU"/>
                  </w:rPr>
                </w:rPrChange>
              </w:rPr>
            </w:pPr>
            <w:ins w:id="1107" w:author="Serge Schuetz" w:date="2019-06-12T15:26:00Z">
              <w:r w:rsidRPr="00E6536C">
                <w:rPr>
                  <w:rFonts w:asciiTheme="majorHAnsi" w:eastAsia="Times New Roman" w:hAnsiTheme="majorHAnsi" w:cstheme="majorHAnsi"/>
                  <w:color w:val="000000"/>
                  <w:sz w:val="18"/>
                  <w:szCs w:val="18"/>
                  <w:lang w:eastAsia="en-AU"/>
                  <w:rPrChange w:id="1108" w:author="Serge Schuetz" w:date="2019-06-12T16:16:00Z">
                    <w:rPr>
                      <w:rFonts w:ascii="Calibri" w:eastAsia="Times New Roman" w:hAnsi="Calibri" w:cs="Calibri"/>
                      <w:color w:val="000000"/>
                      <w:sz w:val="20"/>
                      <w:szCs w:val="20"/>
                      <w:lang w:eastAsia="en-AU"/>
                    </w:rPr>
                  </w:rPrChange>
                </w:rPr>
                <w:t>23/05/2019</w:t>
              </w:r>
            </w:ins>
          </w:p>
        </w:tc>
        <w:tc>
          <w:tcPr>
            <w:tcW w:w="1018" w:type="dxa"/>
            <w:tcBorders>
              <w:top w:val="nil"/>
              <w:left w:val="nil"/>
              <w:bottom w:val="single" w:sz="4" w:space="0" w:color="auto"/>
              <w:right w:val="single" w:sz="4" w:space="0" w:color="auto"/>
            </w:tcBorders>
            <w:shd w:val="clear" w:color="auto" w:fill="auto"/>
            <w:noWrap/>
            <w:vAlign w:val="center"/>
            <w:hideMark/>
            <w:tcPrChange w:id="1109" w:author="Serge Schuetz" w:date="2019-06-12T15:35:00Z">
              <w:tcPr>
                <w:tcW w:w="1468" w:type="dxa"/>
                <w:gridSpan w:val="2"/>
                <w:tcBorders>
                  <w:top w:val="nil"/>
                  <w:left w:val="nil"/>
                  <w:bottom w:val="single" w:sz="4" w:space="0" w:color="auto"/>
                  <w:right w:val="single" w:sz="4" w:space="0" w:color="auto"/>
                </w:tcBorders>
                <w:shd w:val="clear" w:color="auto" w:fill="auto"/>
                <w:noWrap/>
                <w:vAlign w:val="center"/>
                <w:hideMark/>
              </w:tcPr>
            </w:tcPrChange>
          </w:tcPr>
          <w:p w14:paraId="09DFCFC1" w14:textId="77777777" w:rsidR="0057278D" w:rsidRPr="00E6536C" w:rsidRDefault="0057278D" w:rsidP="0057278D">
            <w:pPr>
              <w:spacing w:after="0" w:line="240" w:lineRule="auto"/>
              <w:jc w:val="center"/>
              <w:rPr>
                <w:ins w:id="1110" w:author="Serge Schuetz" w:date="2019-06-12T15:26:00Z"/>
                <w:rFonts w:asciiTheme="majorHAnsi" w:eastAsia="Times New Roman" w:hAnsiTheme="majorHAnsi" w:cstheme="majorHAnsi"/>
                <w:color w:val="000000"/>
                <w:sz w:val="18"/>
                <w:szCs w:val="18"/>
                <w:lang w:eastAsia="en-AU"/>
                <w:rPrChange w:id="1111" w:author="Serge Schuetz" w:date="2019-06-12T16:16:00Z">
                  <w:rPr>
                    <w:ins w:id="1112" w:author="Serge Schuetz" w:date="2019-06-12T15:26:00Z"/>
                    <w:rFonts w:ascii="Calibri" w:eastAsia="Times New Roman" w:hAnsi="Calibri" w:cs="Calibri"/>
                    <w:color w:val="000000"/>
                    <w:sz w:val="20"/>
                    <w:szCs w:val="20"/>
                    <w:lang w:eastAsia="en-AU"/>
                  </w:rPr>
                </w:rPrChange>
              </w:rPr>
            </w:pPr>
            <w:ins w:id="1113" w:author="Serge Schuetz" w:date="2019-06-12T15:26:00Z">
              <w:r w:rsidRPr="00E6536C">
                <w:rPr>
                  <w:rFonts w:asciiTheme="majorHAnsi" w:eastAsia="Times New Roman" w:hAnsiTheme="majorHAnsi" w:cstheme="majorHAnsi"/>
                  <w:color w:val="000000"/>
                  <w:sz w:val="18"/>
                  <w:szCs w:val="18"/>
                  <w:lang w:eastAsia="en-AU"/>
                  <w:rPrChange w:id="1114" w:author="Serge Schuetz" w:date="2019-06-12T16:16:00Z">
                    <w:rPr>
                      <w:rFonts w:ascii="Calibri" w:eastAsia="Times New Roman" w:hAnsi="Calibri" w:cs="Calibri"/>
                      <w:color w:val="000000"/>
                      <w:sz w:val="20"/>
                      <w:szCs w:val="20"/>
                      <w:lang w:eastAsia="en-AU"/>
                    </w:rPr>
                  </w:rPrChange>
                </w:rPr>
                <w:t>6000</w:t>
              </w:r>
            </w:ins>
          </w:p>
        </w:tc>
        <w:tc>
          <w:tcPr>
            <w:tcW w:w="1276" w:type="dxa"/>
            <w:tcBorders>
              <w:top w:val="nil"/>
              <w:left w:val="nil"/>
              <w:bottom w:val="single" w:sz="4" w:space="0" w:color="auto"/>
              <w:right w:val="single" w:sz="4" w:space="0" w:color="auto"/>
            </w:tcBorders>
            <w:shd w:val="clear" w:color="auto" w:fill="auto"/>
            <w:noWrap/>
            <w:vAlign w:val="center"/>
            <w:hideMark/>
            <w:tcPrChange w:id="1115" w:author="Serge Schuetz" w:date="2019-06-12T15:35:00Z">
              <w:tcPr>
                <w:tcW w:w="1470" w:type="dxa"/>
                <w:gridSpan w:val="2"/>
                <w:tcBorders>
                  <w:top w:val="nil"/>
                  <w:left w:val="nil"/>
                  <w:bottom w:val="single" w:sz="4" w:space="0" w:color="auto"/>
                  <w:right w:val="single" w:sz="4" w:space="0" w:color="auto"/>
                </w:tcBorders>
                <w:shd w:val="clear" w:color="auto" w:fill="auto"/>
                <w:noWrap/>
                <w:vAlign w:val="center"/>
                <w:hideMark/>
              </w:tcPr>
            </w:tcPrChange>
          </w:tcPr>
          <w:p w14:paraId="6A31E851" w14:textId="77777777" w:rsidR="0057278D" w:rsidRPr="00E6536C" w:rsidRDefault="0057278D" w:rsidP="0057278D">
            <w:pPr>
              <w:spacing w:after="0" w:line="240" w:lineRule="auto"/>
              <w:jc w:val="center"/>
              <w:rPr>
                <w:ins w:id="1116" w:author="Serge Schuetz" w:date="2019-06-12T15:26:00Z"/>
                <w:rFonts w:asciiTheme="majorHAnsi" w:eastAsia="Times New Roman" w:hAnsiTheme="majorHAnsi" w:cstheme="majorHAnsi"/>
                <w:color w:val="000000"/>
                <w:sz w:val="18"/>
                <w:szCs w:val="18"/>
                <w:lang w:eastAsia="en-AU"/>
                <w:rPrChange w:id="1117" w:author="Serge Schuetz" w:date="2019-06-12T16:16:00Z">
                  <w:rPr>
                    <w:ins w:id="1118" w:author="Serge Schuetz" w:date="2019-06-12T15:26:00Z"/>
                    <w:rFonts w:ascii="Calibri" w:eastAsia="Times New Roman" w:hAnsi="Calibri" w:cs="Calibri"/>
                    <w:color w:val="000000"/>
                    <w:sz w:val="20"/>
                    <w:szCs w:val="20"/>
                    <w:lang w:eastAsia="en-AU"/>
                  </w:rPr>
                </w:rPrChange>
              </w:rPr>
            </w:pPr>
            <w:ins w:id="1119" w:author="Serge Schuetz" w:date="2019-06-12T15:26:00Z">
              <w:r w:rsidRPr="00E6536C">
                <w:rPr>
                  <w:rFonts w:asciiTheme="majorHAnsi" w:eastAsia="Times New Roman" w:hAnsiTheme="majorHAnsi" w:cstheme="majorHAnsi"/>
                  <w:color w:val="000000"/>
                  <w:sz w:val="18"/>
                  <w:szCs w:val="18"/>
                  <w:lang w:eastAsia="en-AU"/>
                  <w:rPrChange w:id="1120" w:author="Serge Schuetz" w:date="2019-06-12T16:16:00Z">
                    <w:rPr>
                      <w:rFonts w:ascii="Calibri" w:eastAsia="Times New Roman" w:hAnsi="Calibri" w:cs="Calibri"/>
                      <w:color w:val="000000"/>
                      <w:sz w:val="20"/>
                      <w:szCs w:val="20"/>
                      <w:lang w:eastAsia="en-AU"/>
                    </w:rPr>
                  </w:rPrChange>
                </w:rPr>
                <w:t>30</w:t>
              </w:r>
            </w:ins>
          </w:p>
        </w:tc>
        <w:tc>
          <w:tcPr>
            <w:tcW w:w="1276" w:type="dxa"/>
            <w:tcBorders>
              <w:top w:val="nil"/>
              <w:left w:val="nil"/>
              <w:bottom w:val="single" w:sz="4" w:space="0" w:color="auto"/>
              <w:right w:val="single" w:sz="4" w:space="0" w:color="auto"/>
            </w:tcBorders>
            <w:shd w:val="clear" w:color="auto" w:fill="auto"/>
            <w:noWrap/>
            <w:vAlign w:val="center"/>
            <w:hideMark/>
            <w:tcPrChange w:id="1121" w:author="Serge Schuetz" w:date="2019-06-12T15:35:00Z">
              <w:tcPr>
                <w:tcW w:w="1469" w:type="dxa"/>
                <w:gridSpan w:val="2"/>
                <w:tcBorders>
                  <w:top w:val="nil"/>
                  <w:left w:val="nil"/>
                  <w:bottom w:val="single" w:sz="4" w:space="0" w:color="auto"/>
                  <w:right w:val="single" w:sz="4" w:space="0" w:color="auto"/>
                </w:tcBorders>
                <w:shd w:val="clear" w:color="auto" w:fill="auto"/>
                <w:noWrap/>
                <w:vAlign w:val="center"/>
                <w:hideMark/>
              </w:tcPr>
            </w:tcPrChange>
          </w:tcPr>
          <w:p w14:paraId="17AA5707" w14:textId="77777777" w:rsidR="0057278D" w:rsidRPr="00E6536C" w:rsidRDefault="0057278D" w:rsidP="0057278D">
            <w:pPr>
              <w:spacing w:after="0" w:line="240" w:lineRule="auto"/>
              <w:jc w:val="center"/>
              <w:rPr>
                <w:ins w:id="1122" w:author="Serge Schuetz" w:date="2019-06-12T15:26:00Z"/>
                <w:rFonts w:asciiTheme="majorHAnsi" w:eastAsia="Times New Roman" w:hAnsiTheme="majorHAnsi" w:cstheme="majorHAnsi"/>
                <w:color w:val="000000"/>
                <w:sz w:val="18"/>
                <w:szCs w:val="18"/>
                <w:lang w:eastAsia="en-AU"/>
                <w:rPrChange w:id="1123" w:author="Serge Schuetz" w:date="2019-06-12T16:16:00Z">
                  <w:rPr>
                    <w:ins w:id="1124" w:author="Serge Schuetz" w:date="2019-06-12T15:26:00Z"/>
                    <w:rFonts w:ascii="Calibri" w:eastAsia="Times New Roman" w:hAnsi="Calibri" w:cs="Calibri"/>
                    <w:color w:val="000000"/>
                    <w:sz w:val="20"/>
                    <w:szCs w:val="20"/>
                    <w:lang w:eastAsia="en-AU"/>
                  </w:rPr>
                </w:rPrChange>
              </w:rPr>
            </w:pPr>
            <w:ins w:id="1125" w:author="Serge Schuetz" w:date="2019-06-12T15:26:00Z">
              <w:r w:rsidRPr="00E6536C">
                <w:rPr>
                  <w:rFonts w:asciiTheme="majorHAnsi" w:eastAsia="Times New Roman" w:hAnsiTheme="majorHAnsi" w:cstheme="majorHAnsi"/>
                  <w:color w:val="000000"/>
                  <w:sz w:val="18"/>
                  <w:szCs w:val="18"/>
                  <w:lang w:eastAsia="en-AU"/>
                  <w:rPrChange w:id="1126" w:author="Serge Schuetz" w:date="2019-06-12T16:16:00Z">
                    <w:rPr>
                      <w:rFonts w:ascii="Calibri" w:eastAsia="Times New Roman" w:hAnsi="Calibri" w:cs="Calibri"/>
                      <w:color w:val="000000"/>
                      <w:sz w:val="20"/>
                      <w:szCs w:val="20"/>
                      <w:lang w:eastAsia="en-AU"/>
                    </w:rPr>
                  </w:rPrChange>
                </w:rPr>
                <w:t>30</w:t>
              </w:r>
            </w:ins>
          </w:p>
        </w:tc>
        <w:tc>
          <w:tcPr>
            <w:tcW w:w="992" w:type="dxa"/>
            <w:tcBorders>
              <w:top w:val="nil"/>
              <w:left w:val="nil"/>
              <w:bottom w:val="single" w:sz="4" w:space="0" w:color="auto"/>
              <w:right w:val="single" w:sz="4" w:space="0" w:color="auto"/>
            </w:tcBorders>
            <w:shd w:val="clear" w:color="auto" w:fill="auto"/>
            <w:noWrap/>
            <w:vAlign w:val="center"/>
            <w:hideMark/>
            <w:tcPrChange w:id="1127" w:author="Serge Schuetz" w:date="2019-06-12T15:35:00Z">
              <w:tcPr>
                <w:tcW w:w="1036" w:type="dxa"/>
                <w:gridSpan w:val="2"/>
                <w:tcBorders>
                  <w:top w:val="nil"/>
                  <w:left w:val="nil"/>
                  <w:bottom w:val="single" w:sz="4" w:space="0" w:color="auto"/>
                  <w:right w:val="single" w:sz="4" w:space="0" w:color="auto"/>
                </w:tcBorders>
                <w:shd w:val="clear" w:color="auto" w:fill="auto"/>
                <w:noWrap/>
                <w:vAlign w:val="center"/>
                <w:hideMark/>
              </w:tcPr>
            </w:tcPrChange>
          </w:tcPr>
          <w:p w14:paraId="7CD954B9" w14:textId="77777777" w:rsidR="0057278D" w:rsidRPr="00E6536C" w:rsidRDefault="0057278D" w:rsidP="0057278D">
            <w:pPr>
              <w:spacing w:after="0" w:line="240" w:lineRule="auto"/>
              <w:jc w:val="center"/>
              <w:rPr>
                <w:ins w:id="1128" w:author="Serge Schuetz" w:date="2019-06-12T15:26:00Z"/>
                <w:rFonts w:asciiTheme="majorHAnsi" w:eastAsia="Times New Roman" w:hAnsiTheme="majorHAnsi" w:cstheme="majorHAnsi"/>
                <w:color w:val="000000"/>
                <w:sz w:val="18"/>
                <w:szCs w:val="18"/>
                <w:lang w:eastAsia="en-AU"/>
                <w:rPrChange w:id="1129" w:author="Serge Schuetz" w:date="2019-06-12T16:16:00Z">
                  <w:rPr>
                    <w:ins w:id="1130" w:author="Serge Schuetz" w:date="2019-06-12T15:26:00Z"/>
                    <w:rFonts w:ascii="Calibri" w:eastAsia="Times New Roman" w:hAnsi="Calibri" w:cs="Calibri"/>
                    <w:color w:val="000000"/>
                    <w:sz w:val="20"/>
                    <w:szCs w:val="20"/>
                    <w:lang w:eastAsia="en-AU"/>
                  </w:rPr>
                </w:rPrChange>
              </w:rPr>
            </w:pPr>
            <w:ins w:id="1131" w:author="Serge Schuetz" w:date="2019-06-12T15:26:00Z">
              <w:r w:rsidRPr="00E6536C">
                <w:rPr>
                  <w:rFonts w:asciiTheme="majorHAnsi" w:eastAsia="Times New Roman" w:hAnsiTheme="majorHAnsi" w:cstheme="majorHAnsi"/>
                  <w:color w:val="000000"/>
                  <w:sz w:val="18"/>
                  <w:szCs w:val="18"/>
                  <w:lang w:eastAsia="en-AU"/>
                  <w:rPrChange w:id="1132" w:author="Serge Schuetz" w:date="2019-06-12T16:16:00Z">
                    <w:rPr>
                      <w:rFonts w:ascii="Calibri" w:eastAsia="Times New Roman" w:hAnsi="Calibri" w:cs="Calibri"/>
                      <w:color w:val="000000"/>
                      <w:sz w:val="20"/>
                      <w:szCs w:val="20"/>
                      <w:lang w:eastAsia="en-AU"/>
                    </w:rPr>
                  </w:rPrChange>
                </w:rPr>
                <w:t>6054</w:t>
              </w:r>
            </w:ins>
          </w:p>
        </w:tc>
        <w:tc>
          <w:tcPr>
            <w:tcW w:w="1417" w:type="dxa"/>
            <w:tcBorders>
              <w:top w:val="nil"/>
              <w:left w:val="nil"/>
              <w:bottom w:val="single" w:sz="4" w:space="0" w:color="auto"/>
              <w:right w:val="single" w:sz="4" w:space="0" w:color="auto"/>
            </w:tcBorders>
            <w:shd w:val="clear" w:color="auto" w:fill="auto"/>
            <w:noWrap/>
            <w:vAlign w:val="center"/>
            <w:hideMark/>
            <w:tcPrChange w:id="1133" w:author="Serge Schuetz" w:date="2019-06-12T15:35:00Z">
              <w:tcPr>
                <w:tcW w:w="1179" w:type="dxa"/>
                <w:gridSpan w:val="2"/>
                <w:tcBorders>
                  <w:top w:val="nil"/>
                  <w:left w:val="nil"/>
                  <w:bottom w:val="single" w:sz="4" w:space="0" w:color="auto"/>
                  <w:right w:val="single" w:sz="4" w:space="0" w:color="auto"/>
                </w:tcBorders>
                <w:shd w:val="clear" w:color="auto" w:fill="auto"/>
                <w:noWrap/>
                <w:vAlign w:val="center"/>
                <w:hideMark/>
              </w:tcPr>
            </w:tcPrChange>
          </w:tcPr>
          <w:p w14:paraId="38942B5A" w14:textId="77777777" w:rsidR="0057278D" w:rsidRPr="00E6536C" w:rsidRDefault="0057278D" w:rsidP="0057278D">
            <w:pPr>
              <w:spacing w:after="0" w:line="240" w:lineRule="auto"/>
              <w:jc w:val="center"/>
              <w:rPr>
                <w:ins w:id="1134" w:author="Serge Schuetz" w:date="2019-06-12T15:26:00Z"/>
                <w:rFonts w:asciiTheme="majorHAnsi" w:eastAsia="Times New Roman" w:hAnsiTheme="majorHAnsi" w:cstheme="majorHAnsi"/>
                <w:color w:val="000000"/>
                <w:sz w:val="18"/>
                <w:szCs w:val="18"/>
                <w:lang w:eastAsia="en-AU"/>
                <w:rPrChange w:id="1135" w:author="Serge Schuetz" w:date="2019-06-12T16:16:00Z">
                  <w:rPr>
                    <w:ins w:id="1136" w:author="Serge Schuetz" w:date="2019-06-12T15:26:00Z"/>
                    <w:rFonts w:ascii="Calibri" w:eastAsia="Times New Roman" w:hAnsi="Calibri" w:cs="Calibri"/>
                    <w:color w:val="000000"/>
                    <w:sz w:val="20"/>
                    <w:szCs w:val="20"/>
                    <w:lang w:eastAsia="en-AU"/>
                  </w:rPr>
                </w:rPrChange>
              </w:rPr>
            </w:pPr>
            <w:ins w:id="1137" w:author="Serge Schuetz" w:date="2019-06-12T15:26:00Z">
              <w:r w:rsidRPr="00E6536C">
                <w:rPr>
                  <w:rFonts w:asciiTheme="majorHAnsi" w:eastAsia="Times New Roman" w:hAnsiTheme="majorHAnsi" w:cstheme="majorHAnsi"/>
                  <w:color w:val="000000"/>
                  <w:sz w:val="18"/>
                  <w:szCs w:val="18"/>
                  <w:lang w:eastAsia="en-AU"/>
                  <w:rPrChange w:id="1138" w:author="Serge Schuetz" w:date="2019-06-12T16:16:00Z">
                    <w:rPr>
                      <w:rFonts w:ascii="Calibri" w:eastAsia="Times New Roman" w:hAnsi="Calibri" w:cs="Calibri"/>
                      <w:color w:val="000000"/>
                      <w:sz w:val="20"/>
                      <w:szCs w:val="20"/>
                      <w:lang w:eastAsia="en-AU"/>
                    </w:rPr>
                  </w:rPrChange>
                </w:rPr>
                <w:t>27</w:t>
              </w:r>
            </w:ins>
          </w:p>
        </w:tc>
        <w:tc>
          <w:tcPr>
            <w:tcW w:w="993" w:type="dxa"/>
            <w:tcBorders>
              <w:top w:val="nil"/>
              <w:left w:val="nil"/>
              <w:bottom w:val="single" w:sz="4" w:space="0" w:color="auto"/>
              <w:right w:val="single" w:sz="4" w:space="0" w:color="auto"/>
            </w:tcBorders>
            <w:shd w:val="clear" w:color="auto" w:fill="auto"/>
            <w:noWrap/>
            <w:vAlign w:val="center"/>
            <w:hideMark/>
            <w:tcPrChange w:id="1139" w:author="Serge Schuetz" w:date="2019-06-12T15:35:00Z">
              <w:tcPr>
                <w:tcW w:w="902" w:type="dxa"/>
                <w:gridSpan w:val="2"/>
                <w:tcBorders>
                  <w:top w:val="nil"/>
                  <w:left w:val="nil"/>
                  <w:bottom w:val="single" w:sz="4" w:space="0" w:color="auto"/>
                  <w:right w:val="single" w:sz="4" w:space="0" w:color="auto"/>
                </w:tcBorders>
                <w:shd w:val="clear" w:color="auto" w:fill="auto"/>
                <w:noWrap/>
                <w:vAlign w:val="center"/>
                <w:hideMark/>
              </w:tcPr>
            </w:tcPrChange>
          </w:tcPr>
          <w:p w14:paraId="274FF623" w14:textId="77777777" w:rsidR="0057278D" w:rsidRPr="00E6536C" w:rsidRDefault="0057278D" w:rsidP="0057278D">
            <w:pPr>
              <w:spacing w:after="0" w:line="240" w:lineRule="auto"/>
              <w:jc w:val="center"/>
              <w:rPr>
                <w:ins w:id="1140" w:author="Serge Schuetz" w:date="2019-06-12T15:26:00Z"/>
                <w:rFonts w:asciiTheme="majorHAnsi" w:eastAsia="Times New Roman" w:hAnsiTheme="majorHAnsi" w:cstheme="majorHAnsi"/>
                <w:color w:val="000000"/>
                <w:sz w:val="18"/>
                <w:szCs w:val="18"/>
                <w:lang w:eastAsia="en-AU"/>
                <w:rPrChange w:id="1141" w:author="Serge Schuetz" w:date="2019-06-12T16:16:00Z">
                  <w:rPr>
                    <w:ins w:id="1142" w:author="Serge Schuetz" w:date="2019-06-12T15:26:00Z"/>
                    <w:rFonts w:ascii="Calibri" w:eastAsia="Times New Roman" w:hAnsi="Calibri" w:cs="Calibri"/>
                    <w:color w:val="000000"/>
                    <w:sz w:val="20"/>
                    <w:szCs w:val="20"/>
                    <w:lang w:eastAsia="en-AU"/>
                  </w:rPr>
                </w:rPrChange>
              </w:rPr>
            </w:pPr>
            <w:ins w:id="1143" w:author="Serge Schuetz" w:date="2019-06-12T15:26:00Z">
              <w:r w:rsidRPr="00E6536C">
                <w:rPr>
                  <w:rFonts w:asciiTheme="majorHAnsi" w:eastAsia="Times New Roman" w:hAnsiTheme="majorHAnsi" w:cstheme="majorHAnsi"/>
                  <w:color w:val="000000"/>
                  <w:sz w:val="18"/>
                  <w:szCs w:val="18"/>
                  <w:lang w:eastAsia="en-AU"/>
                  <w:rPrChange w:id="1144" w:author="Serge Schuetz" w:date="2019-06-12T16:16:00Z">
                    <w:rPr>
                      <w:rFonts w:ascii="Calibri" w:eastAsia="Times New Roman" w:hAnsi="Calibri" w:cs="Calibri"/>
                      <w:color w:val="000000"/>
                      <w:sz w:val="20"/>
                      <w:szCs w:val="20"/>
                      <w:lang w:eastAsia="en-AU"/>
                    </w:rPr>
                  </w:rPrChange>
                </w:rPr>
                <w:t>0.5</w:t>
              </w:r>
            </w:ins>
          </w:p>
        </w:tc>
      </w:tr>
      <w:tr w:rsidR="006565EC" w:rsidRPr="0057278D" w14:paraId="14777C62" w14:textId="77777777" w:rsidTr="00B27322">
        <w:trPr>
          <w:trHeight w:val="284"/>
          <w:ins w:id="1145" w:author="Serge Schuetz" w:date="2019-06-12T15:26:00Z"/>
          <w:trPrChange w:id="1146" w:author="Serge Schuetz" w:date="2019-06-12T15:35:00Z">
            <w:trPr>
              <w:trHeight w:val="284"/>
            </w:trPr>
          </w:trPrChange>
        </w:trPr>
        <w:tc>
          <w:tcPr>
            <w:tcW w:w="521" w:type="dxa"/>
            <w:tcBorders>
              <w:top w:val="nil"/>
              <w:left w:val="single" w:sz="4" w:space="0" w:color="auto"/>
              <w:bottom w:val="single" w:sz="4" w:space="0" w:color="auto"/>
              <w:right w:val="single" w:sz="4" w:space="0" w:color="auto"/>
            </w:tcBorders>
            <w:shd w:val="clear" w:color="auto" w:fill="auto"/>
            <w:noWrap/>
            <w:vAlign w:val="center"/>
            <w:hideMark/>
            <w:tcPrChange w:id="1147" w:author="Serge Schuetz" w:date="2019-06-12T15:35:00Z">
              <w:tcPr>
                <w:tcW w:w="521"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0C4CC992" w14:textId="77777777" w:rsidR="0057278D" w:rsidRPr="00E6536C" w:rsidRDefault="0057278D" w:rsidP="0057278D">
            <w:pPr>
              <w:spacing w:after="0" w:line="240" w:lineRule="auto"/>
              <w:jc w:val="center"/>
              <w:rPr>
                <w:ins w:id="1148" w:author="Serge Schuetz" w:date="2019-06-12T15:26:00Z"/>
                <w:rFonts w:asciiTheme="majorHAnsi" w:eastAsia="Times New Roman" w:hAnsiTheme="majorHAnsi" w:cstheme="majorHAnsi"/>
                <w:color w:val="000000"/>
                <w:sz w:val="18"/>
                <w:szCs w:val="18"/>
                <w:lang w:eastAsia="en-AU"/>
                <w:rPrChange w:id="1149" w:author="Serge Schuetz" w:date="2019-06-12T16:16:00Z">
                  <w:rPr>
                    <w:ins w:id="1150" w:author="Serge Schuetz" w:date="2019-06-12T15:26:00Z"/>
                    <w:rFonts w:ascii="Calibri" w:eastAsia="Times New Roman" w:hAnsi="Calibri" w:cs="Calibri"/>
                    <w:color w:val="000000"/>
                    <w:sz w:val="20"/>
                    <w:szCs w:val="20"/>
                    <w:lang w:eastAsia="en-AU"/>
                  </w:rPr>
                </w:rPrChange>
              </w:rPr>
            </w:pPr>
            <w:ins w:id="1151" w:author="Serge Schuetz" w:date="2019-06-12T15:26:00Z">
              <w:r w:rsidRPr="00E6536C">
                <w:rPr>
                  <w:rFonts w:asciiTheme="majorHAnsi" w:eastAsia="Times New Roman" w:hAnsiTheme="majorHAnsi" w:cstheme="majorHAnsi"/>
                  <w:color w:val="000000"/>
                  <w:sz w:val="18"/>
                  <w:szCs w:val="18"/>
                  <w:lang w:eastAsia="en-AU"/>
                  <w:rPrChange w:id="1152" w:author="Serge Schuetz" w:date="2019-06-12T16:16:00Z">
                    <w:rPr>
                      <w:rFonts w:ascii="Calibri" w:eastAsia="Times New Roman" w:hAnsi="Calibri" w:cs="Calibri"/>
                      <w:color w:val="000000"/>
                      <w:sz w:val="20"/>
                      <w:szCs w:val="20"/>
                      <w:lang w:eastAsia="en-AU"/>
                    </w:rPr>
                  </w:rPrChange>
                </w:rPr>
                <w:t>10</w:t>
              </w:r>
            </w:ins>
          </w:p>
        </w:tc>
        <w:tc>
          <w:tcPr>
            <w:tcW w:w="4717" w:type="dxa"/>
            <w:tcBorders>
              <w:top w:val="nil"/>
              <w:left w:val="nil"/>
              <w:bottom w:val="single" w:sz="4" w:space="0" w:color="auto"/>
              <w:right w:val="single" w:sz="4" w:space="0" w:color="auto"/>
            </w:tcBorders>
            <w:shd w:val="clear" w:color="auto" w:fill="auto"/>
            <w:vAlign w:val="center"/>
            <w:hideMark/>
            <w:tcPrChange w:id="1153" w:author="Serge Schuetz" w:date="2019-06-12T15:35:00Z">
              <w:tcPr>
                <w:tcW w:w="4717" w:type="dxa"/>
                <w:tcBorders>
                  <w:top w:val="nil"/>
                  <w:left w:val="nil"/>
                  <w:bottom w:val="single" w:sz="4" w:space="0" w:color="auto"/>
                  <w:right w:val="single" w:sz="4" w:space="0" w:color="auto"/>
                </w:tcBorders>
                <w:shd w:val="clear" w:color="auto" w:fill="auto"/>
                <w:vAlign w:val="center"/>
                <w:hideMark/>
              </w:tcPr>
            </w:tcPrChange>
          </w:tcPr>
          <w:p w14:paraId="78DD90E5" w14:textId="77777777" w:rsidR="0057278D" w:rsidRPr="00E6536C" w:rsidRDefault="0057278D" w:rsidP="0057278D">
            <w:pPr>
              <w:spacing w:after="0" w:line="240" w:lineRule="auto"/>
              <w:jc w:val="center"/>
              <w:rPr>
                <w:ins w:id="1154" w:author="Serge Schuetz" w:date="2019-06-12T15:26:00Z"/>
                <w:rFonts w:asciiTheme="majorHAnsi" w:eastAsia="Times New Roman" w:hAnsiTheme="majorHAnsi" w:cstheme="majorHAnsi"/>
                <w:color w:val="000000"/>
                <w:sz w:val="18"/>
                <w:szCs w:val="18"/>
                <w:lang w:eastAsia="en-AU"/>
                <w:rPrChange w:id="1155" w:author="Serge Schuetz" w:date="2019-06-12T16:16:00Z">
                  <w:rPr>
                    <w:ins w:id="1156" w:author="Serge Schuetz" w:date="2019-06-12T15:26:00Z"/>
                    <w:rFonts w:ascii="Calibri" w:eastAsia="Times New Roman" w:hAnsi="Calibri" w:cs="Calibri"/>
                    <w:color w:val="000000"/>
                    <w:sz w:val="20"/>
                    <w:szCs w:val="20"/>
                    <w:lang w:eastAsia="en-AU"/>
                  </w:rPr>
                </w:rPrChange>
              </w:rPr>
            </w:pPr>
            <w:ins w:id="1157" w:author="Serge Schuetz" w:date="2019-06-12T15:26:00Z">
              <w:r w:rsidRPr="00E6536C">
                <w:rPr>
                  <w:rFonts w:asciiTheme="majorHAnsi" w:eastAsia="Times New Roman" w:hAnsiTheme="majorHAnsi" w:cstheme="majorHAnsi"/>
                  <w:color w:val="000000"/>
                  <w:sz w:val="18"/>
                  <w:szCs w:val="18"/>
                  <w:lang w:eastAsia="en-AU"/>
                  <w:rPrChange w:id="1158" w:author="Serge Schuetz" w:date="2019-06-12T16:16:00Z">
                    <w:rPr>
                      <w:rFonts w:ascii="Calibri" w:eastAsia="Times New Roman" w:hAnsi="Calibri" w:cs="Calibri"/>
                      <w:color w:val="000000"/>
                      <w:sz w:val="20"/>
                      <w:szCs w:val="20"/>
                      <w:lang w:eastAsia="en-AU"/>
                    </w:rPr>
                  </w:rPrChange>
                </w:rPr>
                <w:t>Recurring Events Pension Payments without Load</w:t>
              </w:r>
            </w:ins>
          </w:p>
        </w:tc>
        <w:tc>
          <w:tcPr>
            <w:tcW w:w="1136" w:type="dxa"/>
            <w:tcBorders>
              <w:top w:val="single" w:sz="4" w:space="0" w:color="auto"/>
              <w:left w:val="single" w:sz="4" w:space="0" w:color="auto"/>
              <w:bottom w:val="single" w:sz="4" w:space="0" w:color="auto"/>
              <w:right w:val="single" w:sz="4" w:space="0" w:color="auto"/>
            </w:tcBorders>
            <w:shd w:val="clear" w:color="000000" w:fill="E2EFDA"/>
            <w:noWrap/>
            <w:vAlign w:val="center"/>
            <w:hideMark/>
            <w:tcPrChange w:id="1159" w:author="Serge Schuetz" w:date="2019-06-12T15:35:00Z">
              <w:tcPr>
                <w:tcW w:w="813" w:type="dxa"/>
                <w:gridSpan w:val="2"/>
                <w:tcBorders>
                  <w:top w:val="single" w:sz="4" w:space="0" w:color="auto"/>
                  <w:left w:val="single" w:sz="4" w:space="0" w:color="auto"/>
                  <w:bottom w:val="single" w:sz="4" w:space="0" w:color="auto"/>
                  <w:right w:val="single" w:sz="4" w:space="0" w:color="auto"/>
                </w:tcBorders>
                <w:shd w:val="clear" w:color="000000" w:fill="E2EFDA"/>
                <w:noWrap/>
                <w:vAlign w:val="center"/>
                <w:hideMark/>
              </w:tcPr>
            </w:tcPrChange>
          </w:tcPr>
          <w:p w14:paraId="670C9D7F" w14:textId="77777777" w:rsidR="0057278D" w:rsidRPr="00E6536C" w:rsidRDefault="0057278D" w:rsidP="0057278D">
            <w:pPr>
              <w:spacing w:after="0" w:line="240" w:lineRule="auto"/>
              <w:jc w:val="center"/>
              <w:rPr>
                <w:ins w:id="1160" w:author="Serge Schuetz" w:date="2019-06-12T15:26:00Z"/>
                <w:rFonts w:asciiTheme="majorHAnsi" w:eastAsia="Times New Roman" w:hAnsiTheme="majorHAnsi" w:cstheme="majorHAnsi"/>
                <w:color w:val="000000"/>
                <w:sz w:val="18"/>
                <w:szCs w:val="18"/>
                <w:lang w:eastAsia="en-AU"/>
                <w:rPrChange w:id="1161" w:author="Serge Schuetz" w:date="2019-06-12T16:16:00Z">
                  <w:rPr>
                    <w:ins w:id="1162" w:author="Serge Schuetz" w:date="2019-06-12T15:26:00Z"/>
                    <w:rFonts w:ascii="Calibri" w:eastAsia="Times New Roman" w:hAnsi="Calibri" w:cs="Calibri"/>
                    <w:color w:val="000000"/>
                    <w:sz w:val="20"/>
                    <w:szCs w:val="20"/>
                    <w:lang w:eastAsia="en-AU"/>
                  </w:rPr>
                </w:rPrChange>
              </w:rPr>
            </w:pPr>
            <w:ins w:id="1163" w:author="Serge Schuetz" w:date="2019-06-12T15:26:00Z">
              <w:r w:rsidRPr="00E6536C">
                <w:rPr>
                  <w:rFonts w:asciiTheme="majorHAnsi" w:eastAsia="Times New Roman" w:hAnsiTheme="majorHAnsi" w:cstheme="majorHAnsi"/>
                  <w:color w:val="000000"/>
                  <w:sz w:val="18"/>
                  <w:szCs w:val="18"/>
                  <w:lang w:eastAsia="en-AU"/>
                  <w:rPrChange w:id="1164" w:author="Serge Schuetz" w:date="2019-06-12T16:16:00Z">
                    <w:rPr>
                      <w:rFonts w:ascii="Calibri" w:eastAsia="Times New Roman" w:hAnsi="Calibri" w:cs="Calibri"/>
                      <w:color w:val="000000"/>
                      <w:sz w:val="20"/>
                      <w:szCs w:val="20"/>
                      <w:lang w:eastAsia="en-AU"/>
                    </w:rPr>
                  </w:rPrChange>
                </w:rPr>
                <w:t>Green</w:t>
              </w:r>
            </w:ins>
          </w:p>
        </w:tc>
        <w:tc>
          <w:tcPr>
            <w:tcW w:w="1250" w:type="dxa"/>
            <w:tcBorders>
              <w:top w:val="nil"/>
              <w:left w:val="nil"/>
              <w:bottom w:val="single" w:sz="4" w:space="0" w:color="auto"/>
              <w:right w:val="single" w:sz="4" w:space="0" w:color="auto"/>
            </w:tcBorders>
            <w:shd w:val="clear" w:color="auto" w:fill="auto"/>
            <w:vAlign w:val="center"/>
            <w:hideMark/>
            <w:tcPrChange w:id="1165" w:author="Serge Schuetz" w:date="2019-06-12T15:35:00Z">
              <w:tcPr>
                <w:tcW w:w="1469" w:type="dxa"/>
                <w:gridSpan w:val="2"/>
                <w:tcBorders>
                  <w:top w:val="nil"/>
                  <w:left w:val="nil"/>
                  <w:bottom w:val="single" w:sz="4" w:space="0" w:color="auto"/>
                  <w:right w:val="single" w:sz="4" w:space="0" w:color="auto"/>
                </w:tcBorders>
                <w:shd w:val="clear" w:color="auto" w:fill="auto"/>
                <w:vAlign w:val="center"/>
                <w:hideMark/>
              </w:tcPr>
            </w:tcPrChange>
          </w:tcPr>
          <w:p w14:paraId="6A02F829" w14:textId="77777777" w:rsidR="0057278D" w:rsidRPr="00E6536C" w:rsidRDefault="0057278D" w:rsidP="0057278D">
            <w:pPr>
              <w:spacing w:after="0" w:line="240" w:lineRule="auto"/>
              <w:jc w:val="center"/>
              <w:rPr>
                <w:ins w:id="1166" w:author="Serge Schuetz" w:date="2019-06-12T15:26:00Z"/>
                <w:rFonts w:asciiTheme="majorHAnsi" w:eastAsia="Times New Roman" w:hAnsiTheme="majorHAnsi" w:cstheme="majorHAnsi"/>
                <w:color w:val="000000"/>
                <w:sz w:val="18"/>
                <w:szCs w:val="18"/>
                <w:lang w:eastAsia="en-AU"/>
                <w:rPrChange w:id="1167" w:author="Serge Schuetz" w:date="2019-06-12T16:16:00Z">
                  <w:rPr>
                    <w:ins w:id="1168" w:author="Serge Schuetz" w:date="2019-06-12T15:26:00Z"/>
                    <w:rFonts w:ascii="Calibri" w:eastAsia="Times New Roman" w:hAnsi="Calibri" w:cs="Calibri"/>
                    <w:color w:val="000000"/>
                    <w:sz w:val="20"/>
                    <w:szCs w:val="20"/>
                    <w:lang w:eastAsia="en-AU"/>
                  </w:rPr>
                </w:rPrChange>
              </w:rPr>
            </w:pPr>
            <w:ins w:id="1169" w:author="Serge Schuetz" w:date="2019-06-12T15:26:00Z">
              <w:r w:rsidRPr="00E6536C">
                <w:rPr>
                  <w:rFonts w:asciiTheme="majorHAnsi" w:eastAsia="Times New Roman" w:hAnsiTheme="majorHAnsi" w:cstheme="majorHAnsi"/>
                  <w:color w:val="000000"/>
                  <w:sz w:val="18"/>
                  <w:szCs w:val="18"/>
                  <w:lang w:eastAsia="en-AU"/>
                  <w:rPrChange w:id="1170" w:author="Serge Schuetz" w:date="2019-06-12T16:16:00Z">
                    <w:rPr>
                      <w:rFonts w:ascii="Calibri" w:eastAsia="Times New Roman" w:hAnsi="Calibri" w:cs="Calibri"/>
                      <w:color w:val="000000"/>
                      <w:sz w:val="20"/>
                      <w:szCs w:val="20"/>
                      <w:lang w:eastAsia="en-AU"/>
                    </w:rPr>
                  </w:rPrChange>
                </w:rPr>
                <w:t>23/05/2019</w:t>
              </w:r>
            </w:ins>
          </w:p>
        </w:tc>
        <w:tc>
          <w:tcPr>
            <w:tcW w:w="1018" w:type="dxa"/>
            <w:tcBorders>
              <w:top w:val="nil"/>
              <w:left w:val="nil"/>
              <w:bottom w:val="single" w:sz="4" w:space="0" w:color="auto"/>
              <w:right w:val="single" w:sz="4" w:space="0" w:color="auto"/>
            </w:tcBorders>
            <w:shd w:val="clear" w:color="auto" w:fill="auto"/>
            <w:noWrap/>
            <w:vAlign w:val="center"/>
            <w:hideMark/>
            <w:tcPrChange w:id="1171" w:author="Serge Schuetz" w:date="2019-06-12T15:35:00Z">
              <w:tcPr>
                <w:tcW w:w="1468" w:type="dxa"/>
                <w:gridSpan w:val="2"/>
                <w:tcBorders>
                  <w:top w:val="nil"/>
                  <w:left w:val="nil"/>
                  <w:bottom w:val="single" w:sz="4" w:space="0" w:color="auto"/>
                  <w:right w:val="single" w:sz="4" w:space="0" w:color="auto"/>
                </w:tcBorders>
                <w:shd w:val="clear" w:color="auto" w:fill="auto"/>
                <w:noWrap/>
                <w:vAlign w:val="center"/>
                <w:hideMark/>
              </w:tcPr>
            </w:tcPrChange>
          </w:tcPr>
          <w:p w14:paraId="0EF733BC" w14:textId="77777777" w:rsidR="0057278D" w:rsidRPr="00E6536C" w:rsidRDefault="0057278D" w:rsidP="0057278D">
            <w:pPr>
              <w:spacing w:after="0" w:line="240" w:lineRule="auto"/>
              <w:jc w:val="center"/>
              <w:rPr>
                <w:ins w:id="1172" w:author="Serge Schuetz" w:date="2019-06-12T15:26:00Z"/>
                <w:rFonts w:asciiTheme="majorHAnsi" w:eastAsia="Times New Roman" w:hAnsiTheme="majorHAnsi" w:cstheme="majorHAnsi"/>
                <w:color w:val="000000"/>
                <w:sz w:val="18"/>
                <w:szCs w:val="18"/>
                <w:lang w:eastAsia="en-AU"/>
                <w:rPrChange w:id="1173" w:author="Serge Schuetz" w:date="2019-06-12T16:16:00Z">
                  <w:rPr>
                    <w:ins w:id="1174" w:author="Serge Schuetz" w:date="2019-06-12T15:26:00Z"/>
                    <w:rFonts w:ascii="Calibri" w:eastAsia="Times New Roman" w:hAnsi="Calibri" w:cs="Calibri"/>
                    <w:color w:val="000000"/>
                    <w:sz w:val="20"/>
                    <w:szCs w:val="20"/>
                    <w:lang w:eastAsia="en-AU"/>
                  </w:rPr>
                </w:rPrChange>
              </w:rPr>
            </w:pPr>
            <w:ins w:id="1175" w:author="Serge Schuetz" w:date="2019-06-12T15:26:00Z">
              <w:r w:rsidRPr="00E6536C">
                <w:rPr>
                  <w:rFonts w:asciiTheme="majorHAnsi" w:eastAsia="Times New Roman" w:hAnsiTheme="majorHAnsi" w:cstheme="majorHAnsi"/>
                  <w:color w:val="000000"/>
                  <w:sz w:val="18"/>
                  <w:szCs w:val="18"/>
                  <w:lang w:eastAsia="en-AU"/>
                  <w:rPrChange w:id="1176" w:author="Serge Schuetz" w:date="2019-06-12T16:16:00Z">
                    <w:rPr>
                      <w:rFonts w:ascii="Calibri" w:eastAsia="Times New Roman" w:hAnsi="Calibri" w:cs="Calibri"/>
                      <w:color w:val="000000"/>
                      <w:sz w:val="20"/>
                      <w:szCs w:val="20"/>
                      <w:lang w:eastAsia="en-AU"/>
                    </w:rPr>
                  </w:rPrChange>
                </w:rPr>
                <w:t>4500</w:t>
              </w:r>
            </w:ins>
          </w:p>
        </w:tc>
        <w:tc>
          <w:tcPr>
            <w:tcW w:w="1276" w:type="dxa"/>
            <w:tcBorders>
              <w:top w:val="nil"/>
              <w:left w:val="nil"/>
              <w:bottom w:val="single" w:sz="4" w:space="0" w:color="auto"/>
              <w:right w:val="single" w:sz="4" w:space="0" w:color="auto"/>
            </w:tcBorders>
            <w:shd w:val="clear" w:color="auto" w:fill="auto"/>
            <w:noWrap/>
            <w:vAlign w:val="center"/>
            <w:hideMark/>
            <w:tcPrChange w:id="1177" w:author="Serge Schuetz" w:date="2019-06-12T15:35:00Z">
              <w:tcPr>
                <w:tcW w:w="1470" w:type="dxa"/>
                <w:gridSpan w:val="2"/>
                <w:tcBorders>
                  <w:top w:val="nil"/>
                  <w:left w:val="nil"/>
                  <w:bottom w:val="single" w:sz="4" w:space="0" w:color="auto"/>
                  <w:right w:val="single" w:sz="4" w:space="0" w:color="auto"/>
                </w:tcBorders>
                <w:shd w:val="clear" w:color="auto" w:fill="auto"/>
                <w:noWrap/>
                <w:vAlign w:val="center"/>
                <w:hideMark/>
              </w:tcPr>
            </w:tcPrChange>
          </w:tcPr>
          <w:p w14:paraId="3C8869EC" w14:textId="77777777" w:rsidR="0057278D" w:rsidRPr="00E6536C" w:rsidRDefault="0057278D" w:rsidP="0057278D">
            <w:pPr>
              <w:spacing w:after="0" w:line="240" w:lineRule="auto"/>
              <w:jc w:val="center"/>
              <w:rPr>
                <w:ins w:id="1178" w:author="Serge Schuetz" w:date="2019-06-12T15:26:00Z"/>
                <w:rFonts w:asciiTheme="majorHAnsi" w:eastAsia="Times New Roman" w:hAnsiTheme="majorHAnsi" w:cstheme="majorHAnsi"/>
                <w:color w:val="000000"/>
                <w:sz w:val="18"/>
                <w:szCs w:val="18"/>
                <w:lang w:eastAsia="en-AU"/>
                <w:rPrChange w:id="1179" w:author="Serge Schuetz" w:date="2019-06-12T16:16:00Z">
                  <w:rPr>
                    <w:ins w:id="1180" w:author="Serge Schuetz" w:date="2019-06-12T15:26:00Z"/>
                    <w:rFonts w:ascii="Calibri" w:eastAsia="Times New Roman" w:hAnsi="Calibri" w:cs="Calibri"/>
                    <w:color w:val="000000"/>
                    <w:sz w:val="20"/>
                    <w:szCs w:val="20"/>
                    <w:lang w:eastAsia="en-AU"/>
                  </w:rPr>
                </w:rPrChange>
              </w:rPr>
            </w:pPr>
            <w:ins w:id="1181" w:author="Serge Schuetz" w:date="2019-06-12T15:26:00Z">
              <w:r w:rsidRPr="00E6536C">
                <w:rPr>
                  <w:rFonts w:asciiTheme="majorHAnsi" w:eastAsia="Times New Roman" w:hAnsiTheme="majorHAnsi" w:cstheme="majorHAnsi"/>
                  <w:color w:val="000000"/>
                  <w:sz w:val="18"/>
                  <w:szCs w:val="18"/>
                  <w:lang w:eastAsia="en-AU"/>
                  <w:rPrChange w:id="1182" w:author="Serge Schuetz" w:date="2019-06-12T16:16:00Z">
                    <w:rPr>
                      <w:rFonts w:ascii="Calibri" w:eastAsia="Times New Roman" w:hAnsi="Calibri" w:cs="Calibri"/>
                      <w:color w:val="000000"/>
                      <w:sz w:val="20"/>
                      <w:szCs w:val="20"/>
                      <w:lang w:eastAsia="en-AU"/>
                    </w:rPr>
                  </w:rPrChange>
                </w:rPr>
                <w:t>30</w:t>
              </w:r>
            </w:ins>
          </w:p>
        </w:tc>
        <w:tc>
          <w:tcPr>
            <w:tcW w:w="1276" w:type="dxa"/>
            <w:tcBorders>
              <w:top w:val="nil"/>
              <w:left w:val="nil"/>
              <w:bottom w:val="single" w:sz="4" w:space="0" w:color="auto"/>
              <w:right w:val="single" w:sz="4" w:space="0" w:color="auto"/>
            </w:tcBorders>
            <w:shd w:val="clear" w:color="auto" w:fill="auto"/>
            <w:noWrap/>
            <w:vAlign w:val="center"/>
            <w:hideMark/>
            <w:tcPrChange w:id="1183" w:author="Serge Schuetz" w:date="2019-06-12T15:35:00Z">
              <w:tcPr>
                <w:tcW w:w="1469" w:type="dxa"/>
                <w:gridSpan w:val="2"/>
                <w:tcBorders>
                  <w:top w:val="nil"/>
                  <w:left w:val="nil"/>
                  <w:bottom w:val="single" w:sz="4" w:space="0" w:color="auto"/>
                  <w:right w:val="single" w:sz="4" w:space="0" w:color="auto"/>
                </w:tcBorders>
                <w:shd w:val="clear" w:color="auto" w:fill="auto"/>
                <w:noWrap/>
                <w:vAlign w:val="center"/>
                <w:hideMark/>
              </w:tcPr>
            </w:tcPrChange>
          </w:tcPr>
          <w:p w14:paraId="5854462B" w14:textId="77777777" w:rsidR="0057278D" w:rsidRPr="00E6536C" w:rsidRDefault="0057278D" w:rsidP="0057278D">
            <w:pPr>
              <w:spacing w:after="0" w:line="240" w:lineRule="auto"/>
              <w:jc w:val="center"/>
              <w:rPr>
                <w:ins w:id="1184" w:author="Serge Schuetz" w:date="2019-06-12T15:26:00Z"/>
                <w:rFonts w:asciiTheme="majorHAnsi" w:eastAsia="Times New Roman" w:hAnsiTheme="majorHAnsi" w:cstheme="majorHAnsi"/>
                <w:color w:val="000000"/>
                <w:sz w:val="18"/>
                <w:szCs w:val="18"/>
                <w:lang w:eastAsia="en-AU"/>
                <w:rPrChange w:id="1185" w:author="Serge Schuetz" w:date="2019-06-12T16:16:00Z">
                  <w:rPr>
                    <w:ins w:id="1186" w:author="Serge Schuetz" w:date="2019-06-12T15:26:00Z"/>
                    <w:rFonts w:ascii="Calibri" w:eastAsia="Times New Roman" w:hAnsi="Calibri" w:cs="Calibri"/>
                    <w:color w:val="000000"/>
                    <w:sz w:val="20"/>
                    <w:szCs w:val="20"/>
                    <w:lang w:eastAsia="en-AU"/>
                  </w:rPr>
                </w:rPrChange>
              </w:rPr>
            </w:pPr>
            <w:ins w:id="1187" w:author="Serge Schuetz" w:date="2019-06-12T15:26:00Z">
              <w:r w:rsidRPr="00E6536C">
                <w:rPr>
                  <w:rFonts w:asciiTheme="majorHAnsi" w:eastAsia="Times New Roman" w:hAnsiTheme="majorHAnsi" w:cstheme="majorHAnsi"/>
                  <w:color w:val="000000"/>
                  <w:sz w:val="18"/>
                  <w:szCs w:val="18"/>
                  <w:lang w:eastAsia="en-AU"/>
                  <w:rPrChange w:id="1188" w:author="Serge Schuetz" w:date="2019-06-12T16:16:00Z">
                    <w:rPr>
                      <w:rFonts w:ascii="Calibri" w:eastAsia="Times New Roman" w:hAnsi="Calibri" w:cs="Calibri"/>
                      <w:color w:val="000000"/>
                      <w:sz w:val="20"/>
                      <w:szCs w:val="20"/>
                      <w:lang w:eastAsia="en-AU"/>
                    </w:rPr>
                  </w:rPrChange>
                </w:rPr>
                <w:t>30</w:t>
              </w:r>
            </w:ins>
          </w:p>
        </w:tc>
        <w:tc>
          <w:tcPr>
            <w:tcW w:w="992" w:type="dxa"/>
            <w:tcBorders>
              <w:top w:val="nil"/>
              <w:left w:val="nil"/>
              <w:bottom w:val="single" w:sz="4" w:space="0" w:color="auto"/>
              <w:right w:val="single" w:sz="4" w:space="0" w:color="auto"/>
            </w:tcBorders>
            <w:shd w:val="clear" w:color="auto" w:fill="auto"/>
            <w:noWrap/>
            <w:vAlign w:val="center"/>
            <w:hideMark/>
            <w:tcPrChange w:id="1189" w:author="Serge Schuetz" w:date="2019-06-12T15:35:00Z">
              <w:tcPr>
                <w:tcW w:w="1036" w:type="dxa"/>
                <w:gridSpan w:val="2"/>
                <w:tcBorders>
                  <w:top w:val="nil"/>
                  <w:left w:val="nil"/>
                  <w:bottom w:val="single" w:sz="4" w:space="0" w:color="auto"/>
                  <w:right w:val="single" w:sz="4" w:space="0" w:color="auto"/>
                </w:tcBorders>
                <w:shd w:val="clear" w:color="auto" w:fill="auto"/>
                <w:noWrap/>
                <w:vAlign w:val="center"/>
                <w:hideMark/>
              </w:tcPr>
            </w:tcPrChange>
          </w:tcPr>
          <w:p w14:paraId="3414CBBE" w14:textId="77777777" w:rsidR="0057278D" w:rsidRPr="00E6536C" w:rsidRDefault="0057278D" w:rsidP="0057278D">
            <w:pPr>
              <w:spacing w:after="0" w:line="240" w:lineRule="auto"/>
              <w:jc w:val="center"/>
              <w:rPr>
                <w:ins w:id="1190" w:author="Serge Schuetz" w:date="2019-06-12T15:26:00Z"/>
                <w:rFonts w:asciiTheme="majorHAnsi" w:eastAsia="Times New Roman" w:hAnsiTheme="majorHAnsi" w:cstheme="majorHAnsi"/>
                <w:color w:val="000000"/>
                <w:sz w:val="18"/>
                <w:szCs w:val="18"/>
                <w:lang w:eastAsia="en-AU"/>
                <w:rPrChange w:id="1191" w:author="Serge Schuetz" w:date="2019-06-12T16:16:00Z">
                  <w:rPr>
                    <w:ins w:id="1192" w:author="Serge Schuetz" w:date="2019-06-12T15:26:00Z"/>
                    <w:rFonts w:ascii="Calibri" w:eastAsia="Times New Roman" w:hAnsi="Calibri" w:cs="Calibri"/>
                    <w:color w:val="000000"/>
                    <w:sz w:val="20"/>
                    <w:szCs w:val="20"/>
                    <w:lang w:eastAsia="en-AU"/>
                  </w:rPr>
                </w:rPrChange>
              </w:rPr>
            </w:pPr>
            <w:ins w:id="1193" w:author="Serge Schuetz" w:date="2019-06-12T15:26:00Z">
              <w:r w:rsidRPr="00E6536C">
                <w:rPr>
                  <w:rFonts w:asciiTheme="majorHAnsi" w:eastAsia="Times New Roman" w:hAnsiTheme="majorHAnsi" w:cstheme="majorHAnsi"/>
                  <w:color w:val="000000"/>
                  <w:sz w:val="18"/>
                  <w:szCs w:val="18"/>
                  <w:lang w:eastAsia="en-AU"/>
                  <w:rPrChange w:id="1194" w:author="Serge Schuetz" w:date="2019-06-12T16:16:00Z">
                    <w:rPr>
                      <w:rFonts w:ascii="Calibri" w:eastAsia="Times New Roman" w:hAnsi="Calibri" w:cs="Calibri"/>
                      <w:color w:val="000000"/>
                      <w:sz w:val="20"/>
                      <w:szCs w:val="20"/>
                      <w:lang w:eastAsia="en-AU"/>
                    </w:rPr>
                  </w:rPrChange>
                </w:rPr>
                <w:t>6054</w:t>
              </w:r>
            </w:ins>
          </w:p>
        </w:tc>
        <w:tc>
          <w:tcPr>
            <w:tcW w:w="1417" w:type="dxa"/>
            <w:tcBorders>
              <w:top w:val="nil"/>
              <w:left w:val="nil"/>
              <w:bottom w:val="single" w:sz="4" w:space="0" w:color="auto"/>
              <w:right w:val="single" w:sz="4" w:space="0" w:color="auto"/>
            </w:tcBorders>
            <w:shd w:val="clear" w:color="auto" w:fill="auto"/>
            <w:noWrap/>
            <w:vAlign w:val="center"/>
            <w:hideMark/>
            <w:tcPrChange w:id="1195" w:author="Serge Schuetz" w:date="2019-06-12T15:35:00Z">
              <w:tcPr>
                <w:tcW w:w="1179" w:type="dxa"/>
                <w:gridSpan w:val="2"/>
                <w:tcBorders>
                  <w:top w:val="nil"/>
                  <w:left w:val="nil"/>
                  <w:bottom w:val="single" w:sz="4" w:space="0" w:color="auto"/>
                  <w:right w:val="single" w:sz="4" w:space="0" w:color="auto"/>
                </w:tcBorders>
                <w:shd w:val="clear" w:color="auto" w:fill="auto"/>
                <w:noWrap/>
                <w:vAlign w:val="center"/>
                <w:hideMark/>
              </w:tcPr>
            </w:tcPrChange>
          </w:tcPr>
          <w:p w14:paraId="1CD915FC" w14:textId="77777777" w:rsidR="0057278D" w:rsidRPr="00E6536C" w:rsidRDefault="0057278D" w:rsidP="0057278D">
            <w:pPr>
              <w:spacing w:after="0" w:line="240" w:lineRule="auto"/>
              <w:jc w:val="center"/>
              <w:rPr>
                <w:ins w:id="1196" w:author="Serge Schuetz" w:date="2019-06-12T15:26:00Z"/>
                <w:rFonts w:asciiTheme="majorHAnsi" w:eastAsia="Times New Roman" w:hAnsiTheme="majorHAnsi" w:cstheme="majorHAnsi"/>
                <w:color w:val="000000"/>
                <w:sz w:val="18"/>
                <w:szCs w:val="18"/>
                <w:lang w:eastAsia="en-AU"/>
                <w:rPrChange w:id="1197" w:author="Serge Schuetz" w:date="2019-06-12T16:16:00Z">
                  <w:rPr>
                    <w:ins w:id="1198" w:author="Serge Schuetz" w:date="2019-06-12T15:26:00Z"/>
                    <w:rFonts w:ascii="Calibri" w:eastAsia="Times New Roman" w:hAnsi="Calibri" w:cs="Calibri"/>
                    <w:color w:val="000000"/>
                    <w:sz w:val="20"/>
                    <w:szCs w:val="20"/>
                    <w:lang w:eastAsia="en-AU"/>
                  </w:rPr>
                </w:rPrChange>
              </w:rPr>
            </w:pPr>
            <w:ins w:id="1199" w:author="Serge Schuetz" w:date="2019-06-12T15:26:00Z">
              <w:r w:rsidRPr="00E6536C">
                <w:rPr>
                  <w:rFonts w:asciiTheme="majorHAnsi" w:eastAsia="Times New Roman" w:hAnsiTheme="majorHAnsi" w:cstheme="majorHAnsi"/>
                  <w:color w:val="000000"/>
                  <w:sz w:val="18"/>
                  <w:szCs w:val="18"/>
                  <w:lang w:eastAsia="en-AU"/>
                  <w:rPrChange w:id="1200" w:author="Serge Schuetz" w:date="2019-06-12T16:16:00Z">
                    <w:rPr>
                      <w:rFonts w:ascii="Calibri" w:eastAsia="Times New Roman" w:hAnsi="Calibri" w:cs="Calibri"/>
                      <w:color w:val="000000"/>
                      <w:sz w:val="20"/>
                      <w:szCs w:val="20"/>
                      <w:lang w:eastAsia="en-AU"/>
                    </w:rPr>
                  </w:rPrChange>
                </w:rPr>
                <w:t>27</w:t>
              </w:r>
            </w:ins>
          </w:p>
        </w:tc>
        <w:tc>
          <w:tcPr>
            <w:tcW w:w="993" w:type="dxa"/>
            <w:tcBorders>
              <w:top w:val="nil"/>
              <w:left w:val="nil"/>
              <w:bottom w:val="single" w:sz="4" w:space="0" w:color="auto"/>
              <w:right w:val="single" w:sz="4" w:space="0" w:color="auto"/>
            </w:tcBorders>
            <w:shd w:val="clear" w:color="auto" w:fill="auto"/>
            <w:noWrap/>
            <w:vAlign w:val="center"/>
            <w:hideMark/>
            <w:tcPrChange w:id="1201" w:author="Serge Schuetz" w:date="2019-06-12T15:35:00Z">
              <w:tcPr>
                <w:tcW w:w="902" w:type="dxa"/>
                <w:gridSpan w:val="2"/>
                <w:tcBorders>
                  <w:top w:val="nil"/>
                  <w:left w:val="nil"/>
                  <w:bottom w:val="single" w:sz="4" w:space="0" w:color="auto"/>
                  <w:right w:val="single" w:sz="4" w:space="0" w:color="auto"/>
                </w:tcBorders>
                <w:shd w:val="clear" w:color="auto" w:fill="auto"/>
                <w:noWrap/>
                <w:vAlign w:val="center"/>
                <w:hideMark/>
              </w:tcPr>
            </w:tcPrChange>
          </w:tcPr>
          <w:p w14:paraId="4F2D35D8" w14:textId="77777777" w:rsidR="0057278D" w:rsidRPr="00E6536C" w:rsidRDefault="0057278D" w:rsidP="0057278D">
            <w:pPr>
              <w:spacing w:after="0" w:line="240" w:lineRule="auto"/>
              <w:jc w:val="center"/>
              <w:rPr>
                <w:ins w:id="1202" w:author="Serge Schuetz" w:date="2019-06-12T15:26:00Z"/>
                <w:rFonts w:asciiTheme="majorHAnsi" w:eastAsia="Times New Roman" w:hAnsiTheme="majorHAnsi" w:cstheme="majorHAnsi"/>
                <w:color w:val="000000"/>
                <w:sz w:val="18"/>
                <w:szCs w:val="18"/>
                <w:lang w:eastAsia="en-AU"/>
                <w:rPrChange w:id="1203" w:author="Serge Schuetz" w:date="2019-06-12T16:16:00Z">
                  <w:rPr>
                    <w:ins w:id="1204" w:author="Serge Schuetz" w:date="2019-06-12T15:26:00Z"/>
                    <w:rFonts w:ascii="Calibri" w:eastAsia="Times New Roman" w:hAnsi="Calibri" w:cs="Calibri"/>
                    <w:color w:val="000000"/>
                    <w:sz w:val="20"/>
                    <w:szCs w:val="20"/>
                    <w:lang w:eastAsia="en-AU"/>
                  </w:rPr>
                </w:rPrChange>
              </w:rPr>
            </w:pPr>
            <w:ins w:id="1205" w:author="Serge Schuetz" w:date="2019-06-12T15:26:00Z">
              <w:r w:rsidRPr="00E6536C">
                <w:rPr>
                  <w:rFonts w:asciiTheme="majorHAnsi" w:eastAsia="Times New Roman" w:hAnsiTheme="majorHAnsi" w:cstheme="majorHAnsi"/>
                  <w:color w:val="000000"/>
                  <w:sz w:val="18"/>
                  <w:szCs w:val="18"/>
                  <w:lang w:eastAsia="en-AU"/>
                  <w:rPrChange w:id="1206" w:author="Serge Schuetz" w:date="2019-06-12T16:16:00Z">
                    <w:rPr>
                      <w:rFonts w:ascii="Calibri" w:eastAsia="Times New Roman" w:hAnsi="Calibri" w:cs="Calibri"/>
                      <w:color w:val="000000"/>
                      <w:sz w:val="20"/>
                      <w:szCs w:val="20"/>
                      <w:lang w:eastAsia="en-AU"/>
                    </w:rPr>
                  </w:rPrChange>
                </w:rPr>
                <w:t>0.5</w:t>
              </w:r>
            </w:ins>
          </w:p>
        </w:tc>
      </w:tr>
      <w:tr w:rsidR="006565EC" w:rsidRPr="0057278D" w14:paraId="10E1DEFC" w14:textId="77777777" w:rsidTr="00B27322">
        <w:trPr>
          <w:trHeight w:val="284"/>
          <w:ins w:id="1207" w:author="Serge Schuetz" w:date="2019-06-12T15:26:00Z"/>
          <w:trPrChange w:id="1208" w:author="Serge Schuetz" w:date="2019-06-12T15:35:00Z">
            <w:trPr>
              <w:gridAfter w:val="0"/>
              <w:trHeight w:val="284"/>
            </w:trPr>
          </w:trPrChange>
        </w:trPr>
        <w:tc>
          <w:tcPr>
            <w:tcW w:w="521" w:type="dxa"/>
            <w:tcBorders>
              <w:top w:val="nil"/>
              <w:left w:val="single" w:sz="4" w:space="0" w:color="auto"/>
              <w:bottom w:val="single" w:sz="4" w:space="0" w:color="auto"/>
              <w:right w:val="single" w:sz="4" w:space="0" w:color="auto"/>
            </w:tcBorders>
            <w:shd w:val="clear" w:color="auto" w:fill="auto"/>
            <w:noWrap/>
            <w:vAlign w:val="center"/>
            <w:hideMark/>
            <w:tcPrChange w:id="1209" w:author="Serge Schuetz" w:date="2019-06-12T15:35:00Z">
              <w:tcPr>
                <w:tcW w:w="521"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46EB7812" w14:textId="77777777" w:rsidR="0057278D" w:rsidRPr="00E6536C" w:rsidRDefault="0057278D" w:rsidP="0057278D">
            <w:pPr>
              <w:spacing w:after="0" w:line="240" w:lineRule="auto"/>
              <w:jc w:val="center"/>
              <w:rPr>
                <w:ins w:id="1210" w:author="Serge Schuetz" w:date="2019-06-12T15:26:00Z"/>
                <w:rFonts w:asciiTheme="majorHAnsi" w:eastAsia="Times New Roman" w:hAnsiTheme="majorHAnsi" w:cstheme="majorHAnsi"/>
                <w:color w:val="000000"/>
                <w:sz w:val="18"/>
                <w:szCs w:val="18"/>
                <w:lang w:eastAsia="en-AU"/>
                <w:rPrChange w:id="1211" w:author="Serge Schuetz" w:date="2019-06-12T16:16:00Z">
                  <w:rPr>
                    <w:ins w:id="1212" w:author="Serge Schuetz" w:date="2019-06-12T15:26:00Z"/>
                    <w:rFonts w:ascii="Calibri" w:eastAsia="Times New Roman" w:hAnsi="Calibri" w:cs="Calibri"/>
                    <w:color w:val="000000"/>
                    <w:sz w:val="20"/>
                    <w:szCs w:val="20"/>
                    <w:lang w:eastAsia="en-AU"/>
                  </w:rPr>
                </w:rPrChange>
              </w:rPr>
            </w:pPr>
            <w:ins w:id="1213" w:author="Serge Schuetz" w:date="2019-06-12T15:26:00Z">
              <w:r w:rsidRPr="00E6536C">
                <w:rPr>
                  <w:rFonts w:asciiTheme="majorHAnsi" w:eastAsia="Times New Roman" w:hAnsiTheme="majorHAnsi" w:cstheme="majorHAnsi"/>
                  <w:color w:val="000000"/>
                  <w:sz w:val="18"/>
                  <w:szCs w:val="18"/>
                  <w:lang w:eastAsia="en-AU"/>
                  <w:rPrChange w:id="1214" w:author="Serge Schuetz" w:date="2019-06-12T16:16:00Z">
                    <w:rPr>
                      <w:rFonts w:ascii="Calibri" w:eastAsia="Times New Roman" w:hAnsi="Calibri" w:cs="Calibri"/>
                      <w:color w:val="000000"/>
                      <w:sz w:val="20"/>
                      <w:szCs w:val="20"/>
                      <w:lang w:eastAsia="en-AU"/>
                    </w:rPr>
                  </w:rPrChange>
                </w:rPr>
                <w:t>11</w:t>
              </w:r>
            </w:ins>
          </w:p>
        </w:tc>
        <w:tc>
          <w:tcPr>
            <w:tcW w:w="4717" w:type="dxa"/>
            <w:tcBorders>
              <w:top w:val="nil"/>
              <w:left w:val="nil"/>
              <w:bottom w:val="single" w:sz="4" w:space="0" w:color="auto"/>
              <w:right w:val="single" w:sz="4" w:space="0" w:color="auto"/>
            </w:tcBorders>
            <w:shd w:val="clear" w:color="auto" w:fill="auto"/>
            <w:vAlign w:val="center"/>
            <w:hideMark/>
            <w:tcPrChange w:id="1215" w:author="Serge Schuetz" w:date="2019-06-12T15:35:00Z">
              <w:tcPr>
                <w:tcW w:w="4717" w:type="dxa"/>
                <w:tcBorders>
                  <w:top w:val="nil"/>
                  <w:left w:val="nil"/>
                  <w:bottom w:val="single" w:sz="4" w:space="0" w:color="auto"/>
                  <w:right w:val="single" w:sz="4" w:space="0" w:color="auto"/>
                </w:tcBorders>
                <w:shd w:val="clear" w:color="auto" w:fill="auto"/>
                <w:vAlign w:val="center"/>
                <w:hideMark/>
              </w:tcPr>
            </w:tcPrChange>
          </w:tcPr>
          <w:p w14:paraId="526A146B" w14:textId="77777777" w:rsidR="0057278D" w:rsidRPr="00E6536C" w:rsidRDefault="0057278D" w:rsidP="0057278D">
            <w:pPr>
              <w:spacing w:after="0" w:line="240" w:lineRule="auto"/>
              <w:jc w:val="center"/>
              <w:rPr>
                <w:ins w:id="1216" w:author="Serge Schuetz" w:date="2019-06-12T15:26:00Z"/>
                <w:rFonts w:asciiTheme="majorHAnsi" w:eastAsia="Times New Roman" w:hAnsiTheme="majorHAnsi" w:cstheme="majorHAnsi"/>
                <w:color w:val="000000"/>
                <w:sz w:val="18"/>
                <w:szCs w:val="18"/>
                <w:lang w:eastAsia="en-AU"/>
                <w:rPrChange w:id="1217" w:author="Serge Schuetz" w:date="2019-06-12T16:16:00Z">
                  <w:rPr>
                    <w:ins w:id="1218" w:author="Serge Schuetz" w:date="2019-06-12T15:26:00Z"/>
                    <w:rFonts w:ascii="Calibri" w:eastAsia="Times New Roman" w:hAnsi="Calibri" w:cs="Calibri"/>
                    <w:color w:val="000000"/>
                    <w:sz w:val="20"/>
                    <w:szCs w:val="20"/>
                    <w:lang w:eastAsia="en-AU"/>
                  </w:rPr>
                </w:rPrChange>
              </w:rPr>
            </w:pPr>
            <w:ins w:id="1219" w:author="Serge Schuetz" w:date="2019-06-12T15:26:00Z">
              <w:r w:rsidRPr="00E6536C">
                <w:rPr>
                  <w:rFonts w:asciiTheme="majorHAnsi" w:eastAsia="Times New Roman" w:hAnsiTheme="majorHAnsi" w:cstheme="majorHAnsi"/>
                  <w:color w:val="000000"/>
                  <w:sz w:val="18"/>
                  <w:szCs w:val="18"/>
                  <w:lang w:eastAsia="en-AU"/>
                  <w:rPrChange w:id="1220" w:author="Serge Schuetz" w:date="2019-06-12T16:16:00Z">
                    <w:rPr>
                      <w:rFonts w:ascii="Calibri" w:eastAsia="Times New Roman" w:hAnsi="Calibri" w:cs="Calibri"/>
                      <w:color w:val="000000"/>
                      <w:sz w:val="20"/>
                      <w:szCs w:val="20"/>
                      <w:lang w:eastAsia="en-AU"/>
                    </w:rPr>
                  </w:rPrChange>
                </w:rPr>
                <w:t>Recurring Events Asset Management with Load</w:t>
              </w:r>
            </w:ins>
          </w:p>
        </w:tc>
        <w:tc>
          <w:tcPr>
            <w:tcW w:w="1136"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vAlign w:val="center"/>
            <w:hideMark/>
            <w:tcPrChange w:id="1221" w:author="Serge Schuetz" w:date="2019-06-12T15:35:00Z">
              <w:tcPr>
                <w:tcW w:w="813"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tcPrChange>
          </w:tcPr>
          <w:p w14:paraId="4A9E2A75" w14:textId="52CBAEAA" w:rsidR="0057278D" w:rsidRPr="00E6536C" w:rsidRDefault="00EB61A1" w:rsidP="0057278D">
            <w:pPr>
              <w:spacing w:after="0" w:line="240" w:lineRule="auto"/>
              <w:jc w:val="center"/>
              <w:rPr>
                <w:ins w:id="1222" w:author="Serge Schuetz" w:date="2019-06-12T15:26:00Z"/>
                <w:rFonts w:asciiTheme="majorHAnsi" w:eastAsia="Times New Roman" w:hAnsiTheme="majorHAnsi" w:cstheme="majorHAnsi"/>
                <w:color w:val="000000"/>
                <w:sz w:val="18"/>
                <w:szCs w:val="18"/>
                <w:lang w:eastAsia="en-AU"/>
                <w:rPrChange w:id="1223" w:author="Serge Schuetz" w:date="2019-06-12T16:16:00Z">
                  <w:rPr>
                    <w:ins w:id="1224" w:author="Serge Schuetz" w:date="2019-06-12T15:26:00Z"/>
                    <w:rFonts w:ascii="Calibri" w:eastAsia="Times New Roman" w:hAnsi="Calibri" w:cs="Calibri"/>
                    <w:color w:val="000000"/>
                    <w:sz w:val="20"/>
                    <w:szCs w:val="20"/>
                    <w:lang w:eastAsia="en-AU"/>
                  </w:rPr>
                </w:rPrChange>
              </w:rPr>
            </w:pPr>
            <w:ins w:id="1225" w:author="Serge Schuetz" w:date="2019-06-12T15:33:00Z">
              <w:r w:rsidRPr="00E6536C">
                <w:rPr>
                  <w:rFonts w:asciiTheme="majorHAnsi" w:eastAsia="Times New Roman" w:hAnsiTheme="majorHAnsi" w:cstheme="majorHAnsi"/>
                  <w:color w:val="000000"/>
                  <w:sz w:val="18"/>
                  <w:szCs w:val="18"/>
                  <w:lang w:eastAsia="en-AU"/>
                  <w:rPrChange w:id="1226" w:author="Serge Schuetz" w:date="2019-06-12T16:16:00Z">
                    <w:rPr>
                      <w:rFonts w:ascii="Calibri" w:eastAsia="Times New Roman" w:hAnsi="Calibri" w:cs="Calibri"/>
                      <w:color w:val="000000"/>
                      <w:sz w:val="20"/>
                      <w:szCs w:val="20"/>
                      <w:lang w:eastAsia="en-AU"/>
                    </w:rPr>
                  </w:rPrChange>
                </w:rPr>
                <w:t>Green</w:t>
              </w:r>
            </w:ins>
          </w:p>
        </w:tc>
        <w:tc>
          <w:tcPr>
            <w:tcW w:w="1250" w:type="dxa"/>
            <w:tcBorders>
              <w:top w:val="nil"/>
              <w:left w:val="nil"/>
              <w:bottom w:val="single" w:sz="4" w:space="0" w:color="auto"/>
              <w:right w:val="single" w:sz="4" w:space="0" w:color="auto"/>
            </w:tcBorders>
            <w:shd w:val="clear" w:color="auto" w:fill="auto"/>
            <w:vAlign w:val="center"/>
            <w:hideMark/>
            <w:tcPrChange w:id="1227" w:author="Serge Schuetz" w:date="2019-06-12T15:35:00Z">
              <w:tcPr>
                <w:tcW w:w="1469" w:type="dxa"/>
                <w:gridSpan w:val="2"/>
                <w:tcBorders>
                  <w:top w:val="nil"/>
                  <w:left w:val="nil"/>
                  <w:bottom w:val="single" w:sz="4" w:space="0" w:color="auto"/>
                  <w:right w:val="single" w:sz="4" w:space="0" w:color="auto"/>
                </w:tcBorders>
                <w:shd w:val="clear" w:color="auto" w:fill="auto"/>
                <w:vAlign w:val="center"/>
                <w:hideMark/>
              </w:tcPr>
            </w:tcPrChange>
          </w:tcPr>
          <w:p w14:paraId="30CF9F53" w14:textId="77777777" w:rsidR="0057278D" w:rsidRPr="00E6536C" w:rsidRDefault="0057278D" w:rsidP="0057278D">
            <w:pPr>
              <w:spacing w:after="0" w:line="240" w:lineRule="auto"/>
              <w:jc w:val="center"/>
              <w:rPr>
                <w:ins w:id="1228" w:author="Serge Schuetz" w:date="2019-06-12T15:26:00Z"/>
                <w:rFonts w:asciiTheme="majorHAnsi" w:eastAsia="Times New Roman" w:hAnsiTheme="majorHAnsi" w:cstheme="majorHAnsi"/>
                <w:color w:val="000000"/>
                <w:sz w:val="18"/>
                <w:szCs w:val="18"/>
                <w:lang w:eastAsia="en-AU"/>
                <w:rPrChange w:id="1229" w:author="Serge Schuetz" w:date="2019-06-12T16:16:00Z">
                  <w:rPr>
                    <w:ins w:id="1230" w:author="Serge Schuetz" w:date="2019-06-12T15:26:00Z"/>
                    <w:rFonts w:ascii="Calibri" w:eastAsia="Times New Roman" w:hAnsi="Calibri" w:cs="Calibri"/>
                    <w:color w:val="000000"/>
                    <w:sz w:val="20"/>
                    <w:szCs w:val="20"/>
                    <w:lang w:eastAsia="en-AU"/>
                  </w:rPr>
                </w:rPrChange>
              </w:rPr>
            </w:pPr>
            <w:ins w:id="1231" w:author="Serge Schuetz" w:date="2019-06-12T15:26:00Z">
              <w:r w:rsidRPr="00E6536C">
                <w:rPr>
                  <w:rFonts w:asciiTheme="majorHAnsi" w:eastAsia="Times New Roman" w:hAnsiTheme="majorHAnsi" w:cstheme="majorHAnsi"/>
                  <w:color w:val="000000"/>
                  <w:sz w:val="18"/>
                  <w:szCs w:val="18"/>
                  <w:lang w:eastAsia="en-AU"/>
                  <w:rPrChange w:id="1232" w:author="Serge Schuetz" w:date="2019-06-12T16:16:00Z">
                    <w:rPr>
                      <w:rFonts w:ascii="Calibri" w:eastAsia="Times New Roman" w:hAnsi="Calibri" w:cs="Calibri"/>
                      <w:color w:val="000000"/>
                      <w:sz w:val="20"/>
                      <w:szCs w:val="20"/>
                      <w:lang w:eastAsia="en-AU"/>
                    </w:rPr>
                  </w:rPrChange>
                </w:rPr>
                <w:t>24/05/2019</w:t>
              </w:r>
            </w:ins>
          </w:p>
        </w:tc>
        <w:tc>
          <w:tcPr>
            <w:tcW w:w="1018" w:type="dxa"/>
            <w:tcBorders>
              <w:top w:val="nil"/>
              <w:left w:val="nil"/>
              <w:bottom w:val="single" w:sz="4" w:space="0" w:color="auto"/>
              <w:right w:val="single" w:sz="4" w:space="0" w:color="auto"/>
            </w:tcBorders>
            <w:shd w:val="clear" w:color="auto" w:fill="auto"/>
            <w:noWrap/>
            <w:vAlign w:val="center"/>
            <w:hideMark/>
            <w:tcPrChange w:id="1233" w:author="Serge Schuetz" w:date="2019-06-12T15:35:00Z">
              <w:tcPr>
                <w:tcW w:w="1468" w:type="dxa"/>
                <w:gridSpan w:val="2"/>
                <w:tcBorders>
                  <w:top w:val="nil"/>
                  <w:left w:val="nil"/>
                  <w:bottom w:val="single" w:sz="4" w:space="0" w:color="auto"/>
                  <w:right w:val="single" w:sz="4" w:space="0" w:color="auto"/>
                </w:tcBorders>
                <w:shd w:val="clear" w:color="auto" w:fill="auto"/>
                <w:noWrap/>
                <w:vAlign w:val="center"/>
                <w:hideMark/>
              </w:tcPr>
            </w:tcPrChange>
          </w:tcPr>
          <w:p w14:paraId="281FFE4F" w14:textId="77777777" w:rsidR="0057278D" w:rsidRPr="00E6536C" w:rsidRDefault="0057278D" w:rsidP="0057278D">
            <w:pPr>
              <w:spacing w:after="0" w:line="240" w:lineRule="auto"/>
              <w:jc w:val="center"/>
              <w:rPr>
                <w:ins w:id="1234" w:author="Serge Schuetz" w:date="2019-06-12T15:26:00Z"/>
                <w:rFonts w:asciiTheme="majorHAnsi" w:eastAsia="Times New Roman" w:hAnsiTheme="majorHAnsi" w:cstheme="majorHAnsi"/>
                <w:color w:val="000000"/>
                <w:sz w:val="18"/>
                <w:szCs w:val="18"/>
                <w:lang w:eastAsia="en-AU"/>
                <w:rPrChange w:id="1235" w:author="Serge Schuetz" w:date="2019-06-12T16:16:00Z">
                  <w:rPr>
                    <w:ins w:id="1236" w:author="Serge Schuetz" w:date="2019-06-12T15:26:00Z"/>
                    <w:rFonts w:ascii="Calibri" w:eastAsia="Times New Roman" w:hAnsi="Calibri" w:cs="Calibri"/>
                    <w:color w:val="000000"/>
                    <w:sz w:val="20"/>
                    <w:szCs w:val="20"/>
                    <w:lang w:eastAsia="en-AU"/>
                  </w:rPr>
                </w:rPrChange>
              </w:rPr>
            </w:pPr>
            <w:ins w:id="1237" w:author="Serge Schuetz" w:date="2019-06-12T15:26:00Z">
              <w:r w:rsidRPr="00E6536C">
                <w:rPr>
                  <w:rFonts w:asciiTheme="majorHAnsi" w:eastAsia="Times New Roman" w:hAnsiTheme="majorHAnsi" w:cstheme="majorHAnsi"/>
                  <w:color w:val="000000"/>
                  <w:sz w:val="18"/>
                  <w:szCs w:val="18"/>
                  <w:lang w:eastAsia="en-AU"/>
                  <w:rPrChange w:id="1238" w:author="Serge Schuetz" w:date="2019-06-12T16:16:00Z">
                    <w:rPr>
                      <w:rFonts w:ascii="Calibri" w:eastAsia="Times New Roman" w:hAnsi="Calibri" w:cs="Calibri"/>
                      <w:color w:val="000000"/>
                      <w:sz w:val="20"/>
                      <w:szCs w:val="20"/>
                      <w:lang w:eastAsia="en-AU"/>
                    </w:rPr>
                  </w:rPrChange>
                </w:rPr>
                <w:t>200000</w:t>
              </w:r>
            </w:ins>
          </w:p>
        </w:tc>
        <w:tc>
          <w:tcPr>
            <w:tcW w:w="1276" w:type="dxa"/>
            <w:tcBorders>
              <w:top w:val="nil"/>
              <w:left w:val="nil"/>
              <w:bottom w:val="single" w:sz="4" w:space="0" w:color="auto"/>
              <w:right w:val="single" w:sz="4" w:space="0" w:color="auto"/>
            </w:tcBorders>
            <w:shd w:val="clear" w:color="auto" w:fill="auto"/>
            <w:noWrap/>
            <w:vAlign w:val="center"/>
            <w:hideMark/>
            <w:tcPrChange w:id="1239" w:author="Serge Schuetz" w:date="2019-06-12T15:35:00Z">
              <w:tcPr>
                <w:tcW w:w="1470" w:type="dxa"/>
                <w:gridSpan w:val="2"/>
                <w:tcBorders>
                  <w:top w:val="nil"/>
                  <w:left w:val="nil"/>
                  <w:bottom w:val="single" w:sz="4" w:space="0" w:color="auto"/>
                  <w:right w:val="single" w:sz="4" w:space="0" w:color="auto"/>
                </w:tcBorders>
                <w:shd w:val="clear" w:color="auto" w:fill="auto"/>
                <w:noWrap/>
                <w:vAlign w:val="center"/>
                <w:hideMark/>
              </w:tcPr>
            </w:tcPrChange>
          </w:tcPr>
          <w:p w14:paraId="6E6BD74A" w14:textId="77777777" w:rsidR="0057278D" w:rsidRPr="00E6536C" w:rsidRDefault="0057278D" w:rsidP="0057278D">
            <w:pPr>
              <w:spacing w:after="0" w:line="240" w:lineRule="auto"/>
              <w:jc w:val="center"/>
              <w:rPr>
                <w:ins w:id="1240" w:author="Serge Schuetz" w:date="2019-06-12T15:26:00Z"/>
                <w:rFonts w:asciiTheme="majorHAnsi" w:eastAsia="Times New Roman" w:hAnsiTheme="majorHAnsi" w:cstheme="majorHAnsi"/>
                <w:color w:val="000000"/>
                <w:sz w:val="18"/>
                <w:szCs w:val="18"/>
                <w:lang w:eastAsia="en-AU"/>
                <w:rPrChange w:id="1241" w:author="Serge Schuetz" w:date="2019-06-12T16:16:00Z">
                  <w:rPr>
                    <w:ins w:id="1242" w:author="Serge Schuetz" w:date="2019-06-12T15:26:00Z"/>
                    <w:rFonts w:ascii="Calibri" w:eastAsia="Times New Roman" w:hAnsi="Calibri" w:cs="Calibri"/>
                    <w:color w:val="000000"/>
                    <w:sz w:val="20"/>
                    <w:szCs w:val="20"/>
                    <w:lang w:eastAsia="en-AU"/>
                  </w:rPr>
                </w:rPrChange>
              </w:rPr>
            </w:pPr>
            <w:ins w:id="1243" w:author="Serge Schuetz" w:date="2019-06-12T15:26:00Z">
              <w:r w:rsidRPr="00E6536C">
                <w:rPr>
                  <w:rFonts w:asciiTheme="majorHAnsi" w:eastAsia="Times New Roman" w:hAnsiTheme="majorHAnsi" w:cstheme="majorHAnsi"/>
                  <w:color w:val="000000"/>
                  <w:sz w:val="18"/>
                  <w:szCs w:val="18"/>
                  <w:lang w:eastAsia="en-AU"/>
                  <w:rPrChange w:id="1244" w:author="Serge Schuetz" w:date="2019-06-12T16:16:00Z">
                    <w:rPr>
                      <w:rFonts w:ascii="Calibri" w:eastAsia="Times New Roman" w:hAnsi="Calibri" w:cs="Calibri"/>
                      <w:color w:val="000000"/>
                      <w:sz w:val="20"/>
                      <w:szCs w:val="20"/>
                      <w:lang w:eastAsia="en-AU"/>
                    </w:rPr>
                  </w:rPrChange>
                </w:rPr>
                <w:t>30</w:t>
              </w:r>
            </w:ins>
          </w:p>
        </w:tc>
        <w:tc>
          <w:tcPr>
            <w:tcW w:w="1276" w:type="dxa"/>
            <w:tcBorders>
              <w:top w:val="nil"/>
              <w:left w:val="nil"/>
              <w:bottom w:val="single" w:sz="4" w:space="0" w:color="auto"/>
              <w:right w:val="single" w:sz="4" w:space="0" w:color="auto"/>
            </w:tcBorders>
            <w:shd w:val="clear" w:color="auto" w:fill="auto"/>
            <w:noWrap/>
            <w:vAlign w:val="center"/>
            <w:hideMark/>
            <w:tcPrChange w:id="1245" w:author="Serge Schuetz" w:date="2019-06-12T15:35:00Z">
              <w:tcPr>
                <w:tcW w:w="1469" w:type="dxa"/>
                <w:gridSpan w:val="2"/>
                <w:tcBorders>
                  <w:top w:val="nil"/>
                  <w:left w:val="nil"/>
                  <w:bottom w:val="single" w:sz="4" w:space="0" w:color="auto"/>
                  <w:right w:val="single" w:sz="4" w:space="0" w:color="auto"/>
                </w:tcBorders>
                <w:shd w:val="clear" w:color="auto" w:fill="auto"/>
                <w:noWrap/>
                <w:vAlign w:val="center"/>
                <w:hideMark/>
              </w:tcPr>
            </w:tcPrChange>
          </w:tcPr>
          <w:p w14:paraId="3A2F33BC" w14:textId="77777777" w:rsidR="0057278D" w:rsidRPr="00E6536C" w:rsidRDefault="0057278D" w:rsidP="0057278D">
            <w:pPr>
              <w:spacing w:after="0" w:line="240" w:lineRule="auto"/>
              <w:jc w:val="center"/>
              <w:rPr>
                <w:ins w:id="1246" w:author="Serge Schuetz" w:date="2019-06-12T15:26:00Z"/>
                <w:rFonts w:asciiTheme="majorHAnsi" w:eastAsia="Times New Roman" w:hAnsiTheme="majorHAnsi" w:cstheme="majorHAnsi"/>
                <w:color w:val="000000"/>
                <w:sz w:val="18"/>
                <w:szCs w:val="18"/>
                <w:lang w:eastAsia="en-AU"/>
                <w:rPrChange w:id="1247" w:author="Serge Schuetz" w:date="2019-06-12T16:16:00Z">
                  <w:rPr>
                    <w:ins w:id="1248" w:author="Serge Schuetz" w:date="2019-06-12T15:26:00Z"/>
                    <w:rFonts w:ascii="Calibri" w:eastAsia="Times New Roman" w:hAnsi="Calibri" w:cs="Calibri"/>
                    <w:color w:val="000000"/>
                    <w:sz w:val="20"/>
                    <w:szCs w:val="20"/>
                    <w:lang w:eastAsia="en-AU"/>
                  </w:rPr>
                </w:rPrChange>
              </w:rPr>
            </w:pPr>
            <w:ins w:id="1249" w:author="Serge Schuetz" w:date="2019-06-12T15:26:00Z">
              <w:r w:rsidRPr="00E6536C">
                <w:rPr>
                  <w:rFonts w:asciiTheme="majorHAnsi" w:eastAsia="Times New Roman" w:hAnsiTheme="majorHAnsi" w:cstheme="majorHAnsi"/>
                  <w:color w:val="000000"/>
                  <w:sz w:val="18"/>
                  <w:szCs w:val="18"/>
                  <w:lang w:eastAsia="en-AU"/>
                  <w:rPrChange w:id="1250" w:author="Serge Schuetz" w:date="2019-06-12T16:16:00Z">
                    <w:rPr>
                      <w:rFonts w:ascii="Calibri" w:eastAsia="Times New Roman" w:hAnsi="Calibri" w:cs="Calibri"/>
                      <w:color w:val="000000"/>
                      <w:sz w:val="20"/>
                      <w:szCs w:val="20"/>
                      <w:lang w:eastAsia="en-AU"/>
                    </w:rPr>
                  </w:rPrChange>
                </w:rPr>
                <w:t>30</w:t>
              </w:r>
            </w:ins>
          </w:p>
        </w:tc>
        <w:tc>
          <w:tcPr>
            <w:tcW w:w="992" w:type="dxa"/>
            <w:tcBorders>
              <w:top w:val="nil"/>
              <w:left w:val="nil"/>
              <w:bottom w:val="single" w:sz="4" w:space="0" w:color="auto"/>
              <w:right w:val="single" w:sz="4" w:space="0" w:color="auto"/>
            </w:tcBorders>
            <w:shd w:val="clear" w:color="auto" w:fill="auto"/>
            <w:noWrap/>
            <w:vAlign w:val="center"/>
            <w:hideMark/>
            <w:tcPrChange w:id="1251" w:author="Serge Schuetz" w:date="2019-06-12T15:35:00Z">
              <w:tcPr>
                <w:tcW w:w="1036" w:type="dxa"/>
                <w:gridSpan w:val="2"/>
                <w:tcBorders>
                  <w:top w:val="nil"/>
                  <w:left w:val="nil"/>
                  <w:bottom w:val="single" w:sz="4" w:space="0" w:color="auto"/>
                  <w:right w:val="single" w:sz="4" w:space="0" w:color="auto"/>
                </w:tcBorders>
                <w:shd w:val="clear" w:color="auto" w:fill="auto"/>
                <w:noWrap/>
                <w:vAlign w:val="center"/>
                <w:hideMark/>
              </w:tcPr>
            </w:tcPrChange>
          </w:tcPr>
          <w:p w14:paraId="3FE084E5" w14:textId="77777777" w:rsidR="0057278D" w:rsidRPr="00E6536C" w:rsidRDefault="0057278D" w:rsidP="0057278D">
            <w:pPr>
              <w:spacing w:after="0" w:line="240" w:lineRule="auto"/>
              <w:jc w:val="center"/>
              <w:rPr>
                <w:ins w:id="1252" w:author="Serge Schuetz" w:date="2019-06-12T15:26:00Z"/>
                <w:rFonts w:asciiTheme="majorHAnsi" w:eastAsia="Times New Roman" w:hAnsiTheme="majorHAnsi" w:cstheme="majorHAnsi"/>
                <w:color w:val="000000"/>
                <w:sz w:val="18"/>
                <w:szCs w:val="18"/>
                <w:lang w:eastAsia="en-AU"/>
                <w:rPrChange w:id="1253" w:author="Serge Schuetz" w:date="2019-06-12T16:16:00Z">
                  <w:rPr>
                    <w:ins w:id="1254" w:author="Serge Schuetz" w:date="2019-06-12T15:26:00Z"/>
                    <w:rFonts w:ascii="Calibri" w:eastAsia="Times New Roman" w:hAnsi="Calibri" w:cs="Calibri"/>
                    <w:color w:val="000000"/>
                    <w:sz w:val="20"/>
                    <w:szCs w:val="20"/>
                    <w:lang w:eastAsia="en-AU"/>
                  </w:rPr>
                </w:rPrChange>
              </w:rPr>
            </w:pPr>
            <w:ins w:id="1255" w:author="Serge Schuetz" w:date="2019-06-12T15:26:00Z">
              <w:r w:rsidRPr="00E6536C">
                <w:rPr>
                  <w:rFonts w:asciiTheme="majorHAnsi" w:eastAsia="Times New Roman" w:hAnsiTheme="majorHAnsi" w:cstheme="majorHAnsi"/>
                  <w:color w:val="000000"/>
                  <w:sz w:val="18"/>
                  <w:szCs w:val="18"/>
                  <w:lang w:eastAsia="en-AU"/>
                  <w:rPrChange w:id="1256" w:author="Serge Schuetz" w:date="2019-06-12T16:16:00Z">
                    <w:rPr>
                      <w:rFonts w:ascii="Calibri" w:eastAsia="Times New Roman" w:hAnsi="Calibri" w:cs="Calibri"/>
                      <w:color w:val="000000"/>
                      <w:sz w:val="20"/>
                      <w:szCs w:val="20"/>
                      <w:lang w:eastAsia="en-AU"/>
                    </w:rPr>
                  </w:rPrChange>
                </w:rPr>
                <w:t>188000</w:t>
              </w:r>
            </w:ins>
          </w:p>
        </w:tc>
        <w:tc>
          <w:tcPr>
            <w:tcW w:w="1417" w:type="dxa"/>
            <w:tcBorders>
              <w:top w:val="nil"/>
              <w:left w:val="nil"/>
              <w:bottom w:val="single" w:sz="4" w:space="0" w:color="auto"/>
              <w:right w:val="single" w:sz="4" w:space="0" w:color="auto"/>
            </w:tcBorders>
            <w:shd w:val="clear" w:color="auto" w:fill="auto"/>
            <w:noWrap/>
            <w:vAlign w:val="center"/>
            <w:hideMark/>
            <w:tcPrChange w:id="1257" w:author="Serge Schuetz" w:date="2019-06-12T15:35:00Z">
              <w:tcPr>
                <w:tcW w:w="1179" w:type="dxa"/>
                <w:gridSpan w:val="2"/>
                <w:tcBorders>
                  <w:top w:val="nil"/>
                  <w:left w:val="nil"/>
                  <w:bottom w:val="single" w:sz="4" w:space="0" w:color="auto"/>
                  <w:right w:val="single" w:sz="4" w:space="0" w:color="auto"/>
                </w:tcBorders>
                <w:shd w:val="clear" w:color="auto" w:fill="auto"/>
                <w:noWrap/>
                <w:vAlign w:val="center"/>
                <w:hideMark/>
              </w:tcPr>
            </w:tcPrChange>
          </w:tcPr>
          <w:p w14:paraId="2357179D" w14:textId="77777777" w:rsidR="0057278D" w:rsidRPr="00E6536C" w:rsidRDefault="0057278D" w:rsidP="0057278D">
            <w:pPr>
              <w:spacing w:after="0" w:line="240" w:lineRule="auto"/>
              <w:jc w:val="center"/>
              <w:rPr>
                <w:ins w:id="1258" w:author="Serge Schuetz" w:date="2019-06-12T15:26:00Z"/>
                <w:rFonts w:asciiTheme="majorHAnsi" w:eastAsia="Times New Roman" w:hAnsiTheme="majorHAnsi" w:cstheme="majorHAnsi"/>
                <w:color w:val="000000"/>
                <w:sz w:val="18"/>
                <w:szCs w:val="18"/>
                <w:lang w:eastAsia="en-AU"/>
                <w:rPrChange w:id="1259" w:author="Serge Schuetz" w:date="2019-06-12T16:16:00Z">
                  <w:rPr>
                    <w:ins w:id="1260" w:author="Serge Schuetz" w:date="2019-06-12T15:26:00Z"/>
                    <w:rFonts w:ascii="Calibri" w:eastAsia="Times New Roman" w:hAnsi="Calibri" w:cs="Calibri"/>
                    <w:color w:val="000000"/>
                    <w:sz w:val="20"/>
                    <w:szCs w:val="20"/>
                    <w:lang w:eastAsia="en-AU"/>
                  </w:rPr>
                </w:rPrChange>
              </w:rPr>
            </w:pPr>
            <w:ins w:id="1261" w:author="Serge Schuetz" w:date="2019-06-12T15:26:00Z">
              <w:r w:rsidRPr="00E6536C">
                <w:rPr>
                  <w:rFonts w:asciiTheme="majorHAnsi" w:eastAsia="Times New Roman" w:hAnsiTheme="majorHAnsi" w:cstheme="majorHAnsi"/>
                  <w:color w:val="000000"/>
                  <w:sz w:val="18"/>
                  <w:szCs w:val="18"/>
                  <w:lang w:eastAsia="en-AU"/>
                  <w:rPrChange w:id="1262" w:author="Serge Schuetz" w:date="2019-06-12T16:16:00Z">
                    <w:rPr>
                      <w:rFonts w:ascii="Calibri" w:eastAsia="Times New Roman" w:hAnsi="Calibri" w:cs="Calibri"/>
                      <w:color w:val="000000"/>
                      <w:sz w:val="20"/>
                      <w:szCs w:val="20"/>
                      <w:lang w:eastAsia="en-AU"/>
                    </w:rPr>
                  </w:rPrChange>
                </w:rPr>
                <w:t>120</w:t>
              </w:r>
            </w:ins>
          </w:p>
        </w:tc>
        <w:tc>
          <w:tcPr>
            <w:tcW w:w="993" w:type="dxa"/>
            <w:tcBorders>
              <w:top w:val="nil"/>
              <w:left w:val="nil"/>
              <w:bottom w:val="single" w:sz="4" w:space="0" w:color="auto"/>
              <w:right w:val="single" w:sz="4" w:space="0" w:color="auto"/>
            </w:tcBorders>
            <w:shd w:val="clear" w:color="auto" w:fill="auto"/>
            <w:noWrap/>
            <w:vAlign w:val="center"/>
            <w:hideMark/>
            <w:tcPrChange w:id="1263" w:author="Serge Schuetz" w:date="2019-06-12T15:35:00Z">
              <w:tcPr>
                <w:tcW w:w="902" w:type="dxa"/>
                <w:gridSpan w:val="2"/>
                <w:tcBorders>
                  <w:top w:val="nil"/>
                  <w:left w:val="nil"/>
                  <w:bottom w:val="single" w:sz="4" w:space="0" w:color="auto"/>
                  <w:right w:val="single" w:sz="4" w:space="0" w:color="auto"/>
                </w:tcBorders>
                <w:shd w:val="clear" w:color="auto" w:fill="auto"/>
                <w:noWrap/>
                <w:vAlign w:val="center"/>
                <w:hideMark/>
              </w:tcPr>
            </w:tcPrChange>
          </w:tcPr>
          <w:p w14:paraId="5F31B461" w14:textId="77777777" w:rsidR="0057278D" w:rsidRPr="00E6536C" w:rsidRDefault="0057278D" w:rsidP="0057278D">
            <w:pPr>
              <w:spacing w:after="0" w:line="240" w:lineRule="auto"/>
              <w:jc w:val="center"/>
              <w:rPr>
                <w:ins w:id="1264" w:author="Serge Schuetz" w:date="2019-06-12T15:26:00Z"/>
                <w:rFonts w:asciiTheme="majorHAnsi" w:eastAsia="Times New Roman" w:hAnsiTheme="majorHAnsi" w:cstheme="majorHAnsi"/>
                <w:color w:val="000000"/>
                <w:sz w:val="18"/>
                <w:szCs w:val="18"/>
                <w:lang w:eastAsia="en-AU"/>
                <w:rPrChange w:id="1265" w:author="Serge Schuetz" w:date="2019-06-12T16:16:00Z">
                  <w:rPr>
                    <w:ins w:id="1266" w:author="Serge Schuetz" w:date="2019-06-12T15:26:00Z"/>
                    <w:rFonts w:ascii="Calibri" w:eastAsia="Times New Roman" w:hAnsi="Calibri" w:cs="Calibri"/>
                    <w:color w:val="000000"/>
                    <w:sz w:val="20"/>
                    <w:szCs w:val="20"/>
                    <w:lang w:eastAsia="en-AU"/>
                  </w:rPr>
                </w:rPrChange>
              </w:rPr>
            </w:pPr>
            <w:ins w:id="1267" w:author="Serge Schuetz" w:date="2019-06-12T15:26:00Z">
              <w:r w:rsidRPr="00E6536C">
                <w:rPr>
                  <w:rFonts w:asciiTheme="majorHAnsi" w:eastAsia="Times New Roman" w:hAnsiTheme="majorHAnsi" w:cstheme="majorHAnsi"/>
                  <w:color w:val="000000"/>
                  <w:sz w:val="18"/>
                  <w:szCs w:val="18"/>
                  <w:lang w:eastAsia="en-AU"/>
                  <w:rPrChange w:id="1268" w:author="Serge Schuetz" w:date="2019-06-12T16:16:00Z">
                    <w:rPr>
                      <w:rFonts w:ascii="Calibri" w:eastAsia="Times New Roman" w:hAnsi="Calibri" w:cs="Calibri"/>
                      <w:color w:val="000000"/>
                      <w:sz w:val="20"/>
                      <w:szCs w:val="20"/>
                      <w:lang w:eastAsia="en-AU"/>
                    </w:rPr>
                  </w:rPrChange>
                </w:rPr>
                <w:t>2</w:t>
              </w:r>
            </w:ins>
          </w:p>
        </w:tc>
      </w:tr>
      <w:tr w:rsidR="006565EC" w:rsidRPr="0057278D" w14:paraId="34BE39BB" w14:textId="77777777" w:rsidTr="00B27322">
        <w:trPr>
          <w:trHeight w:val="284"/>
          <w:ins w:id="1269" w:author="Serge Schuetz" w:date="2019-06-12T15:26:00Z"/>
          <w:trPrChange w:id="1270" w:author="Serge Schuetz" w:date="2019-06-12T15:35:00Z">
            <w:trPr>
              <w:trHeight w:val="284"/>
            </w:trPr>
          </w:trPrChange>
        </w:trPr>
        <w:tc>
          <w:tcPr>
            <w:tcW w:w="521" w:type="dxa"/>
            <w:tcBorders>
              <w:top w:val="nil"/>
              <w:left w:val="single" w:sz="4" w:space="0" w:color="auto"/>
              <w:bottom w:val="single" w:sz="4" w:space="0" w:color="auto"/>
              <w:right w:val="single" w:sz="4" w:space="0" w:color="auto"/>
            </w:tcBorders>
            <w:shd w:val="clear" w:color="auto" w:fill="auto"/>
            <w:noWrap/>
            <w:vAlign w:val="center"/>
            <w:hideMark/>
            <w:tcPrChange w:id="1271" w:author="Serge Schuetz" w:date="2019-06-12T15:35:00Z">
              <w:tcPr>
                <w:tcW w:w="521"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443412AF" w14:textId="77777777" w:rsidR="0057278D" w:rsidRPr="00E6536C" w:rsidRDefault="0057278D" w:rsidP="0057278D">
            <w:pPr>
              <w:spacing w:after="0" w:line="240" w:lineRule="auto"/>
              <w:jc w:val="center"/>
              <w:rPr>
                <w:ins w:id="1272" w:author="Serge Schuetz" w:date="2019-06-12T15:26:00Z"/>
                <w:rFonts w:asciiTheme="majorHAnsi" w:eastAsia="Times New Roman" w:hAnsiTheme="majorHAnsi" w:cstheme="majorHAnsi"/>
                <w:color w:val="000000"/>
                <w:sz w:val="18"/>
                <w:szCs w:val="18"/>
                <w:lang w:eastAsia="en-AU"/>
                <w:rPrChange w:id="1273" w:author="Serge Schuetz" w:date="2019-06-12T16:16:00Z">
                  <w:rPr>
                    <w:ins w:id="1274" w:author="Serge Schuetz" w:date="2019-06-12T15:26:00Z"/>
                    <w:rFonts w:ascii="Calibri" w:eastAsia="Times New Roman" w:hAnsi="Calibri" w:cs="Calibri"/>
                    <w:color w:val="000000"/>
                    <w:sz w:val="20"/>
                    <w:szCs w:val="20"/>
                    <w:lang w:eastAsia="en-AU"/>
                  </w:rPr>
                </w:rPrChange>
              </w:rPr>
            </w:pPr>
            <w:ins w:id="1275" w:author="Serge Schuetz" w:date="2019-06-12T15:26:00Z">
              <w:r w:rsidRPr="00E6536C">
                <w:rPr>
                  <w:rFonts w:asciiTheme="majorHAnsi" w:eastAsia="Times New Roman" w:hAnsiTheme="majorHAnsi" w:cstheme="majorHAnsi"/>
                  <w:color w:val="000000"/>
                  <w:sz w:val="18"/>
                  <w:szCs w:val="18"/>
                  <w:lang w:eastAsia="en-AU"/>
                  <w:rPrChange w:id="1276" w:author="Serge Schuetz" w:date="2019-06-12T16:16:00Z">
                    <w:rPr>
                      <w:rFonts w:ascii="Calibri" w:eastAsia="Times New Roman" w:hAnsi="Calibri" w:cs="Calibri"/>
                      <w:color w:val="000000"/>
                      <w:sz w:val="20"/>
                      <w:szCs w:val="20"/>
                      <w:lang w:eastAsia="en-AU"/>
                    </w:rPr>
                  </w:rPrChange>
                </w:rPr>
                <w:t>12</w:t>
              </w:r>
            </w:ins>
          </w:p>
        </w:tc>
        <w:tc>
          <w:tcPr>
            <w:tcW w:w="4717" w:type="dxa"/>
            <w:tcBorders>
              <w:top w:val="nil"/>
              <w:left w:val="nil"/>
              <w:bottom w:val="single" w:sz="4" w:space="0" w:color="auto"/>
              <w:right w:val="single" w:sz="4" w:space="0" w:color="auto"/>
            </w:tcBorders>
            <w:shd w:val="clear" w:color="auto" w:fill="auto"/>
            <w:vAlign w:val="center"/>
            <w:hideMark/>
            <w:tcPrChange w:id="1277" w:author="Serge Schuetz" w:date="2019-06-12T15:35:00Z">
              <w:tcPr>
                <w:tcW w:w="4717" w:type="dxa"/>
                <w:tcBorders>
                  <w:top w:val="nil"/>
                  <w:left w:val="nil"/>
                  <w:bottom w:val="single" w:sz="4" w:space="0" w:color="auto"/>
                  <w:right w:val="single" w:sz="4" w:space="0" w:color="auto"/>
                </w:tcBorders>
                <w:shd w:val="clear" w:color="auto" w:fill="auto"/>
                <w:vAlign w:val="center"/>
                <w:hideMark/>
              </w:tcPr>
            </w:tcPrChange>
          </w:tcPr>
          <w:p w14:paraId="1CBD92B3" w14:textId="77777777" w:rsidR="0057278D" w:rsidRPr="00E6536C" w:rsidRDefault="0057278D" w:rsidP="0057278D">
            <w:pPr>
              <w:spacing w:after="0" w:line="240" w:lineRule="auto"/>
              <w:jc w:val="center"/>
              <w:rPr>
                <w:ins w:id="1278" w:author="Serge Schuetz" w:date="2019-06-12T15:26:00Z"/>
                <w:rFonts w:asciiTheme="majorHAnsi" w:eastAsia="Times New Roman" w:hAnsiTheme="majorHAnsi" w:cstheme="majorHAnsi"/>
                <w:color w:val="000000"/>
                <w:sz w:val="18"/>
                <w:szCs w:val="18"/>
                <w:lang w:eastAsia="en-AU"/>
                <w:rPrChange w:id="1279" w:author="Serge Schuetz" w:date="2019-06-12T16:16:00Z">
                  <w:rPr>
                    <w:ins w:id="1280" w:author="Serge Schuetz" w:date="2019-06-12T15:26:00Z"/>
                    <w:rFonts w:ascii="Calibri" w:eastAsia="Times New Roman" w:hAnsi="Calibri" w:cs="Calibri"/>
                    <w:color w:val="000000"/>
                    <w:sz w:val="20"/>
                    <w:szCs w:val="20"/>
                    <w:lang w:eastAsia="en-AU"/>
                  </w:rPr>
                </w:rPrChange>
              </w:rPr>
            </w:pPr>
            <w:ins w:id="1281" w:author="Serge Schuetz" w:date="2019-06-12T15:26:00Z">
              <w:r w:rsidRPr="00E6536C">
                <w:rPr>
                  <w:rFonts w:asciiTheme="majorHAnsi" w:eastAsia="Times New Roman" w:hAnsiTheme="majorHAnsi" w:cstheme="majorHAnsi"/>
                  <w:color w:val="000000"/>
                  <w:sz w:val="18"/>
                  <w:szCs w:val="18"/>
                  <w:lang w:eastAsia="en-AU"/>
                  <w:rPrChange w:id="1282" w:author="Serge Schuetz" w:date="2019-06-12T16:16:00Z">
                    <w:rPr>
                      <w:rFonts w:ascii="Calibri" w:eastAsia="Times New Roman" w:hAnsi="Calibri" w:cs="Calibri"/>
                      <w:color w:val="000000"/>
                      <w:sz w:val="20"/>
                      <w:szCs w:val="20"/>
                      <w:lang w:eastAsia="en-AU"/>
                    </w:rPr>
                  </w:rPrChange>
                </w:rPr>
                <w:t>Data Feed - File Upload - Contributions with Load</w:t>
              </w:r>
            </w:ins>
          </w:p>
        </w:tc>
        <w:tc>
          <w:tcPr>
            <w:tcW w:w="1136"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Change w:id="1283" w:author="Serge Schuetz" w:date="2019-06-12T15:35:00Z">
              <w:tcPr>
                <w:tcW w:w="813" w:type="dxa"/>
                <w:gridSpan w:val="2"/>
                <w:tcBorders>
                  <w:top w:val="single" w:sz="4" w:space="0" w:color="auto"/>
                  <w:left w:val="single" w:sz="4" w:space="0" w:color="auto"/>
                  <w:bottom w:val="single" w:sz="4" w:space="0" w:color="auto"/>
                  <w:right w:val="single" w:sz="4" w:space="0" w:color="auto"/>
                </w:tcBorders>
                <w:shd w:val="clear" w:color="000000" w:fill="FCE4D6"/>
                <w:noWrap/>
                <w:vAlign w:val="center"/>
                <w:hideMark/>
              </w:tcPr>
            </w:tcPrChange>
          </w:tcPr>
          <w:p w14:paraId="2FB1AFAD" w14:textId="5649B765" w:rsidR="0057278D" w:rsidRPr="00E6536C" w:rsidRDefault="00650960" w:rsidP="0057278D">
            <w:pPr>
              <w:spacing w:after="0" w:line="240" w:lineRule="auto"/>
              <w:jc w:val="center"/>
              <w:rPr>
                <w:ins w:id="1284" w:author="Serge Schuetz" w:date="2019-06-12T15:26:00Z"/>
                <w:rFonts w:asciiTheme="majorHAnsi" w:eastAsia="Times New Roman" w:hAnsiTheme="majorHAnsi" w:cstheme="majorHAnsi"/>
                <w:color w:val="000000"/>
                <w:sz w:val="18"/>
                <w:szCs w:val="18"/>
                <w:lang w:eastAsia="en-AU"/>
                <w:rPrChange w:id="1285" w:author="Serge Schuetz" w:date="2019-06-12T16:16:00Z">
                  <w:rPr>
                    <w:ins w:id="1286" w:author="Serge Schuetz" w:date="2019-06-12T15:26:00Z"/>
                    <w:rFonts w:ascii="Calibri" w:eastAsia="Times New Roman" w:hAnsi="Calibri" w:cs="Calibri"/>
                    <w:color w:val="000000"/>
                    <w:sz w:val="20"/>
                    <w:szCs w:val="20"/>
                    <w:lang w:eastAsia="en-AU"/>
                  </w:rPr>
                </w:rPrChange>
              </w:rPr>
            </w:pPr>
            <w:ins w:id="1287" w:author="Serge Schuetz" w:date="2019-06-12T15:34:00Z">
              <w:r w:rsidRPr="00E6536C">
                <w:rPr>
                  <w:rFonts w:asciiTheme="majorHAnsi" w:eastAsia="Times New Roman" w:hAnsiTheme="majorHAnsi" w:cstheme="majorHAnsi"/>
                  <w:color w:val="000000"/>
                  <w:sz w:val="18"/>
                  <w:szCs w:val="18"/>
                  <w:lang w:eastAsia="en-AU"/>
                  <w:rPrChange w:id="1288" w:author="Serge Schuetz" w:date="2019-06-12T16:16:00Z">
                    <w:rPr>
                      <w:rFonts w:ascii="Calibri" w:eastAsia="Times New Roman" w:hAnsi="Calibri" w:cs="Calibri"/>
                      <w:color w:val="000000"/>
                      <w:sz w:val="20"/>
                      <w:szCs w:val="20"/>
                      <w:lang w:eastAsia="en-AU"/>
                    </w:rPr>
                  </w:rPrChange>
                </w:rPr>
                <w:t>In-progress</w:t>
              </w:r>
            </w:ins>
          </w:p>
        </w:tc>
        <w:tc>
          <w:tcPr>
            <w:tcW w:w="1250" w:type="dxa"/>
            <w:tcBorders>
              <w:top w:val="nil"/>
              <w:left w:val="nil"/>
              <w:bottom w:val="single" w:sz="4" w:space="0" w:color="auto"/>
              <w:right w:val="single" w:sz="4" w:space="0" w:color="auto"/>
            </w:tcBorders>
            <w:shd w:val="clear" w:color="auto" w:fill="auto"/>
            <w:vAlign w:val="center"/>
            <w:hideMark/>
            <w:tcPrChange w:id="1289" w:author="Serge Schuetz" w:date="2019-06-12T15:35:00Z">
              <w:tcPr>
                <w:tcW w:w="1469" w:type="dxa"/>
                <w:gridSpan w:val="2"/>
                <w:tcBorders>
                  <w:top w:val="nil"/>
                  <w:left w:val="nil"/>
                  <w:bottom w:val="single" w:sz="4" w:space="0" w:color="auto"/>
                  <w:right w:val="single" w:sz="4" w:space="0" w:color="auto"/>
                </w:tcBorders>
                <w:shd w:val="clear" w:color="auto" w:fill="auto"/>
                <w:vAlign w:val="center"/>
                <w:hideMark/>
              </w:tcPr>
            </w:tcPrChange>
          </w:tcPr>
          <w:p w14:paraId="4EAD40BC" w14:textId="77777777" w:rsidR="0057278D" w:rsidRPr="00E6536C" w:rsidRDefault="0057278D" w:rsidP="0057278D">
            <w:pPr>
              <w:spacing w:after="0" w:line="240" w:lineRule="auto"/>
              <w:jc w:val="center"/>
              <w:rPr>
                <w:ins w:id="1290" w:author="Serge Schuetz" w:date="2019-06-12T15:26:00Z"/>
                <w:rFonts w:asciiTheme="majorHAnsi" w:eastAsia="Times New Roman" w:hAnsiTheme="majorHAnsi" w:cstheme="majorHAnsi"/>
                <w:color w:val="000000"/>
                <w:sz w:val="18"/>
                <w:szCs w:val="18"/>
                <w:lang w:eastAsia="en-AU"/>
                <w:rPrChange w:id="1291" w:author="Serge Schuetz" w:date="2019-06-12T16:16:00Z">
                  <w:rPr>
                    <w:ins w:id="1292" w:author="Serge Schuetz" w:date="2019-06-12T15:26:00Z"/>
                    <w:rFonts w:ascii="Calibri" w:eastAsia="Times New Roman" w:hAnsi="Calibri" w:cs="Calibri"/>
                    <w:color w:val="000000"/>
                    <w:sz w:val="20"/>
                    <w:szCs w:val="20"/>
                    <w:lang w:eastAsia="en-AU"/>
                  </w:rPr>
                </w:rPrChange>
              </w:rPr>
            </w:pPr>
            <w:ins w:id="1293" w:author="Serge Schuetz" w:date="2019-06-12T15:26:00Z">
              <w:r w:rsidRPr="00E6536C">
                <w:rPr>
                  <w:rFonts w:asciiTheme="majorHAnsi" w:eastAsia="Times New Roman" w:hAnsiTheme="majorHAnsi" w:cstheme="majorHAnsi"/>
                  <w:color w:val="000000"/>
                  <w:sz w:val="18"/>
                  <w:szCs w:val="18"/>
                  <w:lang w:eastAsia="en-AU"/>
                  <w:rPrChange w:id="1294" w:author="Serge Schuetz" w:date="2019-06-12T16:16:00Z">
                    <w:rPr>
                      <w:rFonts w:ascii="Calibri" w:eastAsia="Times New Roman" w:hAnsi="Calibri" w:cs="Calibri"/>
                      <w:color w:val="000000"/>
                      <w:sz w:val="20"/>
                      <w:szCs w:val="20"/>
                      <w:lang w:eastAsia="en-AU"/>
                    </w:rPr>
                  </w:rPrChange>
                </w:rPr>
                <w:t>7/06/2019</w:t>
              </w:r>
            </w:ins>
          </w:p>
        </w:tc>
        <w:tc>
          <w:tcPr>
            <w:tcW w:w="1018" w:type="dxa"/>
            <w:tcBorders>
              <w:top w:val="nil"/>
              <w:left w:val="nil"/>
              <w:bottom w:val="single" w:sz="4" w:space="0" w:color="auto"/>
              <w:right w:val="single" w:sz="4" w:space="0" w:color="auto"/>
            </w:tcBorders>
            <w:shd w:val="clear" w:color="auto" w:fill="auto"/>
            <w:noWrap/>
            <w:vAlign w:val="center"/>
            <w:hideMark/>
            <w:tcPrChange w:id="1295" w:author="Serge Schuetz" w:date="2019-06-12T15:35:00Z">
              <w:tcPr>
                <w:tcW w:w="1468" w:type="dxa"/>
                <w:gridSpan w:val="2"/>
                <w:tcBorders>
                  <w:top w:val="nil"/>
                  <w:left w:val="nil"/>
                  <w:bottom w:val="single" w:sz="4" w:space="0" w:color="auto"/>
                  <w:right w:val="single" w:sz="4" w:space="0" w:color="auto"/>
                </w:tcBorders>
                <w:shd w:val="clear" w:color="auto" w:fill="auto"/>
                <w:noWrap/>
                <w:vAlign w:val="center"/>
                <w:hideMark/>
              </w:tcPr>
            </w:tcPrChange>
          </w:tcPr>
          <w:p w14:paraId="679951AC" w14:textId="77777777" w:rsidR="0057278D" w:rsidRPr="00E6536C" w:rsidRDefault="0057278D" w:rsidP="0057278D">
            <w:pPr>
              <w:spacing w:after="0" w:line="240" w:lineRule="auto"/>
              <w:jc w:val="center"/>
              <w:rPr>
                <w:ins w:id="1296" w:author="Serge Schuetz" w:date="2019-06-12T15:26:00Z"/>
                <w:rFonts w:asciiTheme="majorHAnsi" w:eastAsia="Times New Roman" w:hAnsiTheme="majorHAnsi" w:cstheme="majorHAnsi"/>
                <w:color w:val="000000"/>
                <w:sz w:val="18"/>
                <w:szCs w:val="18"/>
                <w:lang w:eastAsia="en-AU"/>
                <w:rPrChange w:id="1297" w:author="Serge Schuetz" w:date="2019-06-12T16:16:00Z">
                  <w:rPr>
                    <w:ins w:id="1298" w:author="Serge Schuetz" w:date="2019-06-12T15:26:00Z"/>
                    <w:rFonts w:ascii="Calibri" w:eastAsia="Times New Roman" w:hAnsi="Calibri" w:cs="Calibri"/>
                    <w:color w:val="000000"/>
                    <w:sz w:val="20"/>
                    <w:szCs w:val="20"/>
                    <w:lang w:eastAsia="en-AU"/>
                  </w:rPr>
                </w:rPrChange>
              </w:rPr>
            </w:pPr>
            <w:ins w:id="1299" w:author="Serge Schuetz" w:date="2019-06-12T15:26:00Z">
              <w:r w:rsidRPr="00E6536C">
                <w:rPr>
                  <w:rFonts w:asciiTheme="majorHAnsi" w:eastAsia="Times New Roman" w:hAnsiTheme="majorHAnsi" w:cstheme="majorHAnsi"/>
                  <w:color w:val="000000"/>
                  <w:sz w:val="18"/>
                  <w:szCs w:val="18"/>
                  <w:lang w:eastAsia="en-AU"/>
                  <w:rPrChange w:id="1300" w:author="Serge Schuetz" w:date="2019-06-12T16:16:00Z">
                    <w:rPr>
                      <w:rFonts w:ascii="Calibri" w:eastAsia="Times New Roman" w:hAnsi="Calibri" w:cs="Calibri"/>
                      <w:color w:val="000000"/>
                      <w:sz w:val="20"/>
                      <w:szCs w:val="20"/>
                      <w:lang w:eastAsia="en-AU"/>
                    </w:rPr>
                  </w:rPrChange>
                </w:rPr>
                <w:t>8000</w:t>
              </w:r>
            </w:ins>
          </w:p>
        </w:tc>
        <w:tc>
          <w:tcPr>
            <w:tcW w:w="1276" w:type="dxa"/>
            <w:tcBorders>
              <w:top w:val="nil"/>
              <w:left w:val="nil"/>
              <w:bottom w:val="single" w:sz="4" w:space="0" w:color="auto"/>
              <w:right w:val="single" w:sz="4" w:space="0" w:color="auto"/>
            </w:tcBorders>
            <w:shd w:val="clear" w:color="auto" w:fill="auto"/>
            <w:noWrap/>
            <w:vAlign w:val="center"/>
            <w:hideMark/>
            <w:tcPrChange w:id="1301" w:author="Serge Schuetz" w:date="2019-06-12T15:35:00Z">
              <w:tcPr>
                <w:tcW w:w="1470" w:type="dxa"/>
                <w:gridSpan w:val="2"/>
                <w:tcBorders>
                  <w:top w:val="nil"/>
                  <w:left w:val="nil"/>
                  <w:bottom w:val="single" w:sz="4" w:space="0" w:color="auto"/>
                  <w:right w:val="single" w:sz="4" w:space="0" w:color="auto"/>
                </w:tcBorders>
                <w:shd w:val="clear" w:color="auto" w:fill="auto"/>
                <w:noWrap/>
                <w:vAlign w:val="center"/>
                <w:hideMark/>
              </w:tcPr>
            </w:tcPrChange>
          </w:tcPr>
          <w:p w14:paraId="7FDF2A78" w14:textId="77777777" w:rsidR="0057278D" w:rsidRPr="00E6536C" w:rsidRDefault="0057278D" w:rsidP="0057278D">
            <w:pPr>
              <w:spacing w:after="0" w:line="240" w:lineRule="auto"/>
              <w:jc w:val="center"/>
              <w:rPr>
                <w:ins w:id="1302" w:author="Serge Schuetz" w:date="2019-06-12T15:26:00Z"/>
                <w:rFonts w:asciiTheme="majorHAnsi" w:eastAsia="Times New Roman" w:hAnsiTheme="majorHAnsi" w:cstheme="majorHAnsi"/>
                <w:color w:val="000000"/>
                <w:sz w:val="18"/>
                <w:szCs w:val="18"/>
                <w:lang w:eastAsia="en-AU"/>
                <w:rPrChange w:id="1303" w:author="Serge Schuetz" w:date="2019-06-12T16:16:00Z">
                  <w:rPr>
                    <w:ins w:id="1304" w:author="Serge Schuetz" w:date="2019-06-12T15:26:00Z"/>
                    <w:rFonts w:ascii="Calibri" w:eastAsia="Times New Roman" w:hAnsi="Calibri" w:cs="Calibri"/>
                    <w:color w:val="000000"/>
                    <w:sz w:val="20"/>
                    <w:szCs w:val="20"/>
                    <w:lang w:eastAsia="en-AU"/>
                  </w:rPr>
                </w:rPrChange>
              </w:rPr>
            </w:pPr>
            <w:ins w:id="1305" w:author="Serge Schuetz" w:date="2019-06-12T15:26:00Z">
              <w:r w:rsidRPr="00E6536C">
                <w:rPr>
                  <w:rFonts w:asciiTheme="majorHAnsi" w:eastAsia="Times New Roman" w:hAnsiTheme="majorHAnsi" w:cstheme="majorHAnsi"/>
                  <w:color w:val="000000"/>
                  <w:sz w:val="18"/>
                  <w:szCs w:val="18"/>
                  <w:lang w:eastAsia="en-AU"/>
                  <w:rPrChange w:id="1306" w:author="Serge Schuetz" w:date="2019-06-12T16:16:00Z">
                    <w:rPr>
                      <w:rFonts w:ascii="Calibri" w:eastAsia="Times New Roman" w:hAnsi="Calibri" w:cs="Calibri"/>
                      <w:color w:val="000000"/>
                      <w:sz w:val="20"/>
                      <w:szCs w:val="20"/>
                      <w:lang w:eastAsia="en-AU"/>
                    </w:rPr>
                  </w:rPrChange>
                </w:rPr>
                <w:t>1</w:t>
              </w:r>
            </w:ins>
          </w:p>
        </w:tc>
        <w:tc>
          <w:tcPr>
            <w:tcW w:w="1276" w:type="dxa"/>
            <w:tcBorders>
              <w:top w:val="nil"/>
              <w:left w:val="nil"/>
              <w:bottom w:val="single" w:sz="4" w:space="0" w:color="auto"/>
              <w:right w:val="single" w:sz="4" w:space="0" w:color="auto"/>
            </w:tcBorders>
            <w:shd w:val="clear" w:color="000000" w:fill="FCE4D6"/>
            <w:noWrap/>
            <w:vAlign w:val="center"/>
            <w:hideMark/>
            <w:tcPrChange w:id="1307" w:author="Serge Schuetz" w:date="2019-06-12T15:35:00Z">
              <w:tcPr>
                <w:tcW w:w="1469" w:type="dxa"/>
                <w:gridSpan w:val="2"/>
                <w:tcBorders>
                  <w:top w:val="nil"/>
                  <w:left w:val="nil"/>
                  <w:bottom w:val="single" w:sz="4" w:space="0" w:color="auto"/>
                  <w:right w:val="single" w:sz="4" w:space="0" w:color="auto"/>
                </w:tcBorders>
                <w:shd w:val="clear" w:color="000000" w:fill="FCE4D6"/>
                <w:noWrap/>
                <w:vAlign w:val="center"/>
                <w:hideMark/>
              </w:tcPr>
            </w:tcPrChange>
          </w:tcPr>
          <w:p w14:paraId="2F6D2885" w14:textId="77777777" w:rsidR="0057278D" w:rsidRPr="00E6536C" w:rsidRDefault="0057278D" w:rsidP="0057278D">
            <w:pPr>
              <w:spacing w:after="0" w:line="240" w:lineRule="auto"/>
              <w:jc w:val="center"/>
              <w:rPr>
                <w:ins w:id="1308" w:author="Serge Schuetz" w:date="2019-06-12T15:26:00Z"/>
                <w:rFonts w:asciiTheme="majorHAnsi" w:eastAsia="Times New Roman" w:hAnsiTheme="majorHAnsi" w:cstheme="majorHAnsi"/>
                <w:color w:val="000000"/>
                <w:sz w:val="18"/>
                <w:szCs w:val="18"/>
                <w:lang w:eastAsia="en-AU"/>
                <w:rPrChange w:id="1309" w:author="Serge Schuetz" w:date="2019-06-12T16:16:00Z">
                  <w:rPr>
                    <w:ins w:id="1310" w:author="Serge Schuetz" w:date="2019-06-12T15:26:00Z"/>
                    <w:rFonts w:ascii="Calibri" w:eastAsia="Times New Roman" w:hAnsi="Calibri" w:cs="Calibri"/>
                    <w:color w:val="000000"/>
                    <w:sz w:val="20"/>
                    <w:szCs w:val="20"/>
                    <w:lang w:eastAsia="en-AU"/>
                  </w:rPr>
                </w:rPrChange>
              </w:rPr>
            </w:pPr>
            <w:ins w:id="1311" w:author="Serge Schuetz" w:date="2019-06-12T15:26:00Z">
              <w:r w:rsidRPr="00E6536C">
                <w:rPr>
                  <w:rFonts w:asciiTheme="majorHAnsi" w:eastAsia="Times New Roman" w:hAnsiTheme="majorHAnsi" w:cstheme="majorHAnsi"/>
                  <w:color w:val="000000"/>
                  <w:sz w:val="18"/>
                  <w:szCs w:val="18"/>
                  <w:lang w:eastAsia="en-AU"/>
                  <w:rPrChange w:id="1312" w:author="Serge Schuetz" w:date="2019-06-12T16:16:00Z">
                    <w:rPr>
                      <w:rFonts w:ascii="Calibri" w:eastAsia="Times New Roman" w:hAnsi="Calibri" w:cs="Calibri"/>
                      <w:color w:val="000000"/>
                      <w:sz w:val="20"/>
                      <w:szCs w:val="20"/>
                      <w:lang w:eastAsia="en-AU"/>
                    </w:rPr>
                  </w:rPrChange>
                </w:rPr>
                <w:t>60</w:t>
              </w:r>
            </w:ins>
          </w:p>
        </w:tc>
        <w:tc>
          <w:tcPr>
            <w:tcW w:w="992" w:type="dxa"/>
            <w:tcBorders>
              <w:top w:val="nil"/>
              <w:left w:val="nil"/>
              <w:bottom w:val="single" w:sz="4" w:space="0" w:color="auto"/>
              <w:right w:val="single" w:sz="4" w:space="0" w:color="auto"/>
            </w:tcBorders>
            <w:shd w:val="clear" w:color="auto" w:fill="auto"/>
            <w:noWrap/>
            <w:vAlign w:val="center"/>
            <w:hideMark/>
            <w:tcPrChange w:id="1313" w:author="Serge Schuetz" w:date="2019-06-12T15:35:00Z">
              <w:tcPr>
                <w:tcW w:w="1036" w:type="dxa"/>
                <w:gridSpan w:val="2"/>
                <w:tcBorders>
                  <w:top w:val="nil"/>
                  <w:left w:val="nil"/>
                  <w:bottom w:val="single" w:sz="4" w:space="0" w:color="auto"/>
                  <w:right w:val="single" w:sz="4" w:space="0" w:color="auto"/>
                </w:tcBorders>
                <w:shd w:val="clear" w:color="auto" w:fill="auto"/>
                <w:noWrap/>
                <w:vAlign w:val="center"/>
                <w:hideMark/>
              </w:tcPr>
            </w:tcPrChange>
          </w:tcPr>
          <w:p w14:paraId="09B83197" w14:textId="77777777" w:rsidR="0057278D" w:rsidRPr="00E6536C" w:rsidRDefault="0057278D" w:rsidP="0057278D">
            <w:pPr>
              <w:spacing w:after="0" w:line="240" w:lineRule="auto"/>
              <w:jc w:val="center"/>
              <w:rPr>
                <w:ins w:id="1314" w:author="Serge Schuetz" w:date="2019-06-12T15:26:00Z"/>
                <w:rFonts w:asciiTheme="majorHAnsi" w:eastAsia="Times New Roman" w:hAnsiTheme="majorHAnsi" w:cstheme="majorHAnsi"/>
                <w:color w:val="000000"/>
                <w:sz w:val="18"/>
                <w:szCs w:val="18"/>
                <w:lang w:eastAsia="en-AU"/>
                <w:rPrChange w:id="1315" w:author="Serge Schuetz" w:date="2019-06-12T16:16:00Z">
                  <w:rPr>
                    <w:ins w:id="1316" w:author="Serge Schuetz" w:date="2019-06-12T15:26:00Z"/>
                    <w:rFonts w:ascii="Calibri" w:eastAsia="Times New Roman" w:hAnsi="Calibri" w:cs="Calibri"/>
                    <w:color w:val="000000"/>
                    <w:sz w:val="20"/>
                    <w:szCs w:val="20"/>
                    <w:lang w:eastAsia="en-AU"/>
                  </w:rPr>
                </w:rPrChange>
              </w:rPr>
            </w:pPr>
            <w:ins w:id="1317" w:author="Serge Schuetz" w:date="2019-06-12T15:26:00Z">
              <w:r w:rsidRPr="00E6536C">
                <w:rPr>
                  <w:rFonts w:asciiTheme="majorHAnsi" w:eastAsia="Times New Roman" w:hAnsiTheme="majorHAnsi" w:cstheme="majorHAnsi"/>
                  <w:color w:val="000000"/>
                  <w:sz w:val="18"/>
                  <w:szCs w:val="18"/>
                  <w:lang w:eastAsia="en-AU"/>
                  <w:rPrChange w:id="1318" w:author="Serge Schuetz" w:date="2019-06-12T16:16:00Z">
                    <w:rPr>
                      <w:rFonts w:ascii="Calibri" w:eastAsia="Times New Roman" w:hAnsi="Calibri" w:cs="Calibri"/>
                      <w:color w:val="000000"/>
                      <w:sz w:val="20"/>
                      <w:szCs w:val="20"/>
                      <w:lang w:eastAsia="en-AU"/>
                    </w:rPr>
                  </w:rPrChange>
                </w:rPr>
                <w:t>200</w:t>
              </w:r>
            </w:ins>
          </w:p>
        </w:tc>
        <w:tc>
          <w:tcPr>
            <w:tcW w:w="1417" w:type="dxa"/>
            <w:tcBorders>
              <w:top w:val="nil"/>
              <w:left w:val="nil"/>
              <w:bottom w:val="single" w:sz="4" w:space="0" w:color="auto"/>
              <w:right w:val="single" w:sz="4" w:space="0" w:color="auto"/>
            </w:tcBorders>
            <w:shd w:val="clear" w:color="auto" w:fill="auto"/>
            <w:noWrap/>
            <w:vAlign w:val="center"/>
            <w:hideMark/>
            <w:tcPrChange w:id="1319" w:author="Serge Schuetz" w:date="2019-06-12T15:35:00Z">
              <w:tcPr>
                <w:tcW w:w="1179" w:type="dxa"/>
                <w:gridSpan w:val="2"/>
                <w:tcBorders>
                  <w:top w:val="nil"/>
                  <w:left w:val="nil"/>
                  <w:bottom w:val="single" w:sz="4" w:space="0" w:color="auto"/>
                  <w:right w:val="single" w:sz="4" w:space="0" w:color="auto"/>
                </w:tcBorders>
                <w:shd w:val="clear" w:color="auto" w:fill="auto"/>
                <w:noWrap/>
                <w:vAlign w:val="center"/>
                <w:hideMark/>
              </w:tcPr>
            </w:tcPrChange>
          </w:tcPr>
          <w:p w14:paraId="7A5314F7" w14:textId="77777777" w:rsidR="0057278D" w:rsidRPr="00E6536C" w:rsidRDefault="0057278D" w:rsidP="0057278D">
            <w:pPr>
              <w:spacing w:after="0" w:line="240" w:lineRule="auto"/>
              <w:jc w:val="center"/>
              <w:rPr>
                <w:ins w:id="1320" w:author="Serge Schuetz" w:date="2019-06-12T15:26:00Z"/>
                <w:rFonts w:asciiTheme="majorHAnsi" w:eastAsia="Times New Roman" w:hAnsiTheme="majorHAnsi" w:cstheme="majorHAnsi"/>
                <w:color w:val="000000"/>
                <w:sz w:val="18"/>
                <w:szCs w:val="18"/>
                <w:lang w:eastAsia="en-AU"/>
                <w:rPrChange w:id="1321" w:author="Serge Schuetz" w:date="2019-06-12T16:16:00Z">
                  <w:rPr>
                    <w:ins w:id="1322" w:author="Serge Schuetz" w:date="2019-06-12T15:26:00Z"/>
                    <w:rFonts w:ascii="Calibri" w:eastAsia="Times New Roman" w:hAnsi="Calibri" w:cs="Calibri"/>
                    <w:color w:val="000000"/>
                    <w:sz w:val="20"/>
                    <w:szCs w:val="20"/>
                    <w:lang w:eastAsia="en-AU"/>
                  </w:rPr>
                </w:rPrChange>
              </w:rPr>
            </w:pPr>
            <w:ins w:id="1323" w:author="Serge Schuetz" w:date="2019-06-12T15:26:00Z">
              <w:r w:rsidRPr="00E6536C">
                <w:rPr>
                  <w:rFonts w:asciiTheme="majorHAnsi" w:eastAsia="Times New Roman" w:hAnsiTheme="majorHAnsi" w:cstheme="majorHAnsi"/>
                  <w:color w:val="000000"/>
                  <w:sz w:val="18"/>
                  <w:szCs w:val="18"/>
                  <w:lang w:eastAsia="en-AU"/>
                  <w:rPrChange w:id="1324" w:author="Serge Schuetz" w:date="2019-06-12T16:16:00Z">
                    <w:rPr>
                      <w:rFonts w:ascii="Calibri" w:eastAsia="Times New Roman" w:hAnsi="Calibri" w:cs="Calibri"/>
                      <w:color w:val="000000"/>
                      <w:sz w:val="20"/>
                      <w:szCs w:val="20"/>
                      <w:lang w:eastAsia="en-AU"/>
                    </w:rPr>
                  </w:rPrChange>
                </w:rPr>
                <w:t>9</w:t>
              </w:r>
            </w:ins>
          </w:p>
        </w:tc>
        <w:tc>
          <w:tcPr>
            <w:tcW w:w="993" w:type="dxa"/>
            <w:tcBorders>
              <w:top w:val="nil"/>
              <w:left w:val="nil"/>
              <w:bottom w:val="single" w:sz="4" w:space="0" w:color="auto"/>
              <w:right w:val="single" w:sz="4" w:space="0" w:color="auto"/>
            </w:tcBorders>
            <w:shd w:val="clear" w:color="auto" w:fill="auto"/>
            <w:noWrap/>
            <w:vAlign w:val="center"/>
            <w:hideMark/>
            <w:tcPrChange w:id="1325" w:author="Serge Schuetz" w:date="2019-06-12T15:35:00Z">
              <w:tcPr>
                <w:tcW w:w="902" w:type="dxa"/>
                <w:gridSpan w:val="2"/>
                <w:tcBorders>
                  <w:top w:val="nil"/>
                  <w:left w:val="nil"/>
                  <w:bottom w:val="single" w:sz="4" w:space="0" w:color="auto"/>
                  <w:right w:val="single" w:sz="4" w:space="0" w:color="auto"/>
                </w:tcBorders>
                <w:shd w:val="clear" w:color="auto" w:fill="auto"/>
                <w:noWrap/>
                <w:vAlign w:val="center"/>
                <w:hideMark/>
              </w:tcPr>
            </w:tcPrChange>
          </w:tcPr>
          <w:p w14:paraId="605840E3" w14:textId="77777777" w:rsidR="0057278D" w:rsidRPr="00E6536C" w:rsidRDefault="0057278D" w:rsidP="0057278D">
            <w:pPr>
              <w:spacing w:after="0" w:line="240" w:lineRule="auto"/>
              <w:jc w:val="center"/>
              <w:rPr>
                <w:ins w:id="1326" w:author="Serge Schuetz" w:date="2019-06-12T15:26:00Z"/>
                <w:rFonts w:asciiTheme="majorHAnsi" w:eastAsia="Times New Roman" w:hAnsiTheme="majorHAnsi" w:cstheme="majorHAnsi"/>
                <w:color w:val="000000"/>
                <w:sz w:val="18"/>
                <w:szCs w:val="18"/>
                <w:lang w:eastAsia="en-AU"/>
                <w:rPrChange w:id="1327" w:author="Serge Schuetz" w:date="2019-06-12T16:16:00Z">
                  <w:rPr>
                    <w:ins w:id="1328" w:author="Serge Schuetz" w:date="2019-06-12T15:26:00Z"/>
                    <w:rFonts w:ascii="Calibri" w:eastAsia="Times New Roman" w:hAnsi="Calibri" w:cs="Calibri"/>
                    <w:color w:val="000000"/>
                    <w:sz w:val="20"/>
                    <w:szCs w:val="20"/>
                    <w:lang w:eastAsia="en-AU"/>
                  </w:rPr>
                </w:rPrChange>
              </w:rPr>
            </w:pPr>
            <w:ins w:id="1329" w:author="Serge Schuetz" w:date="2019-06-12T15:26:00Z">
              <w:r w:rsidRPr="00E6536C">
                <w:rPr>
                  <w:rFonts w:asciiTheme="majorHAnsi" w:eastAsia="Times New Roman" w:hAnsiTheme="majorHAnsi" w:cstheme="majorHAnsi"/>
                  <w:color w:val="000000"/>
                  <w:sz w:val="18"/>
                  <w:szCs w:val="18"/>
                  <w:lang w:eastAsia="en-AU"/>
                  <w:rPrChange w:id="1330" w:author="Serge Schuetz" w:date="2019-06-12T16:16:00Z">
                    <w:rPr>
                      <w:rFonts w:ascii="Calibri" w:eastAsia="Times New Roman" w:hAnsi="Calibri" w:cs="Calibri"/>
                      <w:color w:val="000000"/>
                      <w:sz w:val="20"/>
                      <w:szCs w:val="20"/>
                      <w:lang w:eastAsia="en-AU"/>
                    </w:rPr>
                  </w:rPrChange>
                </w:rPr>
                <w:t>0.15</w:t>
              </w:r>
            </w:ins>
          </w:p>
        </w:tc>
      </w:tr>
    </w:tbl>
    <w:p w14:paraId="17670774" w14:textId="77777777" w:rsidR="0057278D" w:rsidRDefault="0057278D" w:rsidP="00DE483D">
      <w:pPr>
        <w:rPr>
          <w:ins w:id="1331" w:author="Serge Schuetz" w:date="2019-06-12T14:49:00Z"/>
          <w:rFonts w:cstheme="majorHAnsi"/>
          <w:sz w:val="20"/>
          <w:szCs w:val="20"/>
        </w:rPr>
      </w:pPr>
    </w:p>
    <w:p w14:paraId="1C2498FF" w14:textId="77777777" w:rsidR="00523497" w:rsidRPr="004A6240" w:rsidDel="002C6D5D" w:rsidRDefault="00523497" w:rsidP="004A6240">
      <w:pPr>
        <w:pStyle w:val="Heading1"/>
        <w:rPr>
          <w:moveFrom w:id="1332" w:author="Serge Schuetz" w:date="2019-06-12T14:30:00Z"/>
        </w:rPr>
      </w:pPr>
    </w:p>
    <w:p w14:paraId="33A96280" w14:textId="612D4A83" w:rsidR="00F02919" w:rsidDel="002C6D5D" w:rsidRDefault="00D36A58" w:rsidP="00801682">
      <w:pPr>
        <w:pStyle w:val="ListParagraph"/>
        <w:numPr>
          <w:ilvl w:val="0"/>
          <w:numId w:val="1"/>
        </w:numPr>
        <w:rPr>
          <w:moveFrom w:id="1333" w:author="Serge Schuetz" w:date="2019-06-12T14:30:00Z"/>
          <w:rFonts w:cstheme="majorHAnsi"/>
          <w:sz w:val="20"/>
          <w:szCs w:val="20"/>
        </w:rPr>
      </w:pPr>
      <w:moveFrom w:id="1334" w:author="Serge Schuetz" w:date="2019-06-12T14:30:00Z">
        <w:r w:rsidRPr="00D36A58" w:rsidDel="002C6D5D">
          <w:rPr>
            <w:rFonts w:cstheme="majorHAnsi"/>
            <w:sz w:val="20"/>
            <w:szCs w:val="20"/>
          </w:rPr>
          <w:t xml:space="preserve">Admin Portal performance test were executed on production migrated data </w:t>
        </w:r>
      </w:moveFrom>
    </w:p>
    <w:p w14:paraId="64F3C2E1" w14:textId="569ADED5" w:rsidR="00F02919" w:rsidRPr="004A6240" w:rsidDel="002C6D5D" w:rsidRDefault="00F02919" w:rsidP="004A6240">
      <w:pPr>
        <w:pStyle w:val="Heading1"/>
        <w:rPr>
          <w:moveFrom w:id="1335" w:author="Serge Schuetz" w:date="2019-06-12T14:30:00Z"/>
        </w:rPr>
      </w:pPr>
      <w:moveFrom w:id="1336" w:author="Serge Schuetz" w:date="2019-06-12T14:30:00Z">
        <w:r w:rsidRPr="004A6240" w:rsidDel="002C6D5D">
          <w:t>Risks</w:t>
        </w:r>
      </w:moveFrom>
    </w:p>
    <w:p w14:paraId="5BC7F50C" w14:textId="76D870DA" w:rsidR="00C87BAE" w:rsidDel="002C6D5D" w:rsidRDefault="009C6E17" w:rsidP="009C6E17">
      <w:pPr>
        <w:pStyle w:val="ListParagraph"/>
        <w:numPr>
          <w:ilvl w:val="0"/>
          <w:numId w:val="1"/>
        </w:numPr>
        <w:rPr>
          <w:moveFrom w:id="1337" w:author="Serge Schuetz" w:date="2019-06-12T14:30:00Z"/>
          <w:rFonts w:cstheme="majorHAnsi"/>
          <w:sz w:val="20"/>
          <w:szCs w:val="20"/>
        </w:rPr>
      </w:pPr>
      <w:moveFrom w:id="1338" w:author="Serge Schuetz" w:date="2019-06-12T14:30:00Z">
        <w:r w:rsidRPr="009C6E17" w:rsidDel="002C6D5D">
          <w:rPr>
            <w:rFonts w:cstheme="majorHAnsi"/>
            <w:sz w:val="20"/>
            <w:szCs w:val="20"/>
          </w:rPr>
          <w:t>Performance tests have been tested from migrated data - No scalability tests have been performed in terms of the growth of the Mine database (i.e. difficult to predict the size of tables after 1, 3 or 5 years of use)</w:t>
        </w:r>
      </w:moveFrom>
    </w:p>
    <w:moveFromRangeEnd w:id="596"/>
    <w:p w14:paraId="75FE0C78" w14:textId="33E95A29" w:rsidR="00C87BAE" w:rsidDel="00E205CC" w:rsidRDefault="00C87BAE" w:rsidP="00C87BAE">
      <w:pPr>
        <w:pStyle w:val="ListParagraph"/>
        <w:rPr>
          <w:del w:id="1339" w:author="Serge Schuetz" w:date="2019-06-12T14:36:00Z"/>
          <w:rFonts w:asciiTheme="majorHAnsi" w:hAnsiTheme="majorHAnsi" w:cstheme="majorHAnsi"/>
          <w:b/>
          <w:color w:val="2F5496" w:themeColor="accent1" w:themeShade="BF"/>
        </w:rPr>
      </w:pPr>
    </w:p>
    <w:p w14:paraId="6F38C707" w14:textId="77777777" w:rsidR="0098296A" w:rsidRDefault="0098296A">
      <w:pPr>
        <w:rPr>
          <w:ins w:id="1340" w:author="Serge Schuetz" w:date="2019-06-12T14:43:00Z"/>
          <w:rFonts w:asciiTheme="majorHAnsi" w:hAnsiTheme="majorHAnsi" w:cstheme="majorHAnsi"/>
          <w:b/>
          <w:color w:val="2F5496" w:themeColor="accent1" w:themeShade="BF"/>
        </w:rPr>
      </w:pPr>
      <w:ins w:id="1341" w:author="Serge Schuetz" w:date="2019-06-12T14:43:00Z">
        <w:r>
          <w:rPr>
            <w:rFonts w:asciiTheme="majorHAnsi" w:hAnsiTheme="majorHAnsi" w:cstheme="majorHAnsi"/>
            <w:b/>
            <w:color w:val="2F5496" w:themeColor="accent1" w:themeShade="BF"/>
          </w:rPr>
          <w:br w:type="page"/>
        </w:r>
      </w:ins>
    </w:p>
    <w:p w14:paraId="5782EDEC" w14:textId="0BA5B5B6" w:rsidR="007D447D" w:rsidRDefault="007D447D">
      <w:pPr>
        <w:rPr>
          <w:rFonts w:asciiTheme="majorHAnsi" w:hAnsiTheme="majorHAnsi" w:cstheme="majorHAnsi"/>
          <w:b/>
          <w:color w:val="2F5496" w:themeColor="accent1" w:themeShade="BF"/>
        </w:rPr>
      </w:pPr>
      <w:del w:id="1342" w:author="Serge Schuetz" w:date="2019-06-12T14:43:00Z">
        <w:r w:rsidDel="0098296A">
          <w:rPr>
            <w:rFonts w:asciiTheme="majorHAnsi" w:hAnsiTheme="majorHAnsi" w:cstheme="majorHAnsi"/>
            <w:b/>
            <w:color w:val="2F5496" w:themeColor="accent1" w:themeShade="BF"/>
          </w:rPr>
          <w:lastRenderedPageBreak/>
          <w:br w:type="page"/>
        </w:r>
      </w:del>
    </w:p>
    <w:p w14:paraId="2110AD1F" w14:textId="1480BFCE" w:rsidR="00C87BAE" w:rsidRPr="004A6240" w:rsidRDefault="00C87BAE" w:rsidP="004A6240">
      <w:pPr>
        <w:pStyle w:val="Heading1"/>
      </w:pPr>
      <w:bookmarkStart w:id="1343" w:name="_Toc11316834"/>
      <w:r w:rsidRPr="004A6240">
        <w:t>Approval List</w:t>
      </w:r>
      <w:bookmarkEnd w:id="1343"/>
    </w:p>
    <w:p w14:paraId="17CE36FC" w14:textId="77777777" w:rsidR="00C87BAE" w:rsidRPr="00FA49C7" w:rsidRDefault="00C87BAE" w:rsidP="00FA49C7">
      <w:pPr>
        <w:rPr>
          <w:rFonts w:asciiTheme="majorHAnsi" w:hAnsiTheme="majorHAnsi" w:cstheme="majorHAnsi"/>
        </w:rPr>
      </w:pPr>
    </w:p>
    <w:tbl>
      <w:tblPr>
        <w:tblStyle w:val="TableGrid"/>
        <w:tblW w:w="0" w:type="auto"/>
        <w:tblLook w:val="04A0" w:firstRow="1" w:lastRow="0" w:firstColumn="1" w:lastColumn="0" w:noHBand="0" w:noVBand="1"/>
        <w:tblPrChange w:id="1344" w:author="Serge Schuetz" w:date="2019-06-12T15:05:00Z">
          <w:tblPr>
            <w:tblStyle w:val="TableGrid"/>
            <w:tblW w:w="0" w:type="auto"/>
            <w:tblLook w:val="04A0" w:firstRow="1" w:lastRow="0" w:firstColumn="1" w:lastColumn="0" w:noHBand="0" w:noVBand="1"/>
          </w:tblPr>
        </w:tblPrChange>
      </w:tblPr>
      <w:tblGrid>
        <w:gridCol w:w="3005"/>
        <w:gridCol w:w="3005"/>
        <w:gridCol w:w="3006"/>
        <w:tblGridChange w:id="1345">
          <w:tblGrid>
            <w:gridCol w:w="3005"/>
            <w:gridCol w:w="3005"/>
            <w:gridCol w:w="3006"/>
          </w:tblGrid>
        </w:tblGridChange>
      </w:tblGrid>
      <w:tr w:rsidR="00C87BAE" w14:paraId="23C8D8D5" w14:textId="77777777" w:rsidTr="009F2543">
        <w:tc>
          <w:tcPr>
            <w:tcW w:w="3005" w:type="dxa"/>
            <w:shd w:val="clear" w:color="auto" w:fill="F2F2F2" w:themeFill="background1" w:themeFillShade="F2"/>
            <w:tcPrChange w:id="1346" w:author="Serge Schuetz" w:date="2019-06-12T15:05:00Z">
              <w:tcPr>
                <w:tcW w:w="3005" w:type="dxa"/>
              </w:tcPr>
            </w:tcPrChange>
          </w:tcPr>
          <w:p w14:paraId="5D202847" w14:textId="737595D1" w:rsidR="00C87BAE" w:rsidRPr="007200BB" w:rsidRDefault="0082619C" w:rsidP="00607307">
            <w:pPr>
              <w:rPr>
                <w:rFonts w:asciiTheme="majorHAnsi" w:hAnsiTheme="majorHAnsi" w:cstheme="majorHAnsi"/>
                <w:b/>
              </w:rPr>
            </w:pPr>
            <w:r w:rsidRPr="007200BB">
              <w:rPr>
                <w:rFonts w:asciiTheme="majorHAnsi" w:hAnsiTheme="majorHAnsi" w:cstheme="majorHAnsi"/>
                <w:b/>
              </w:rPr>
              <w:t>Name</w:t>
            </w:r>
          </w:p>
        </w:tc>
        <w:tc>
          <w:tcPr>
            <w:tcW w:w="3005" w:type="dxa"/>
            <w:shd w:val="clear" w:color="auto" w:fill="F2F2F2" w:themeFill="background1" w:themeFillShade="F2"/>
            <w:tcPrChange w:id="1347" w:author="Serge Schuetz" w:date="2019-06-12T15:05:00Z">
              <w:tcPr>
                <w:tcW w:w="3005" w:type="dxa"/>
              </w:tcPr>
            </w:tcPrChange>
          </w:tcPr>
          <w:p w14:paraId="35B6179E" w14:textId="27E2E5B6" w:rsidR="00C87BAE" w:rsidRPr="00AD225E" w:rsidRDefault="00953DF9" w:rsidP="00607307">
            <w:pPr>
              <w:rPr>
                <w:rFonts w:asciiTheme="majorHAnsi" w:hAnsiTheme="majorHAnsi" w:cstheme="majorHAnsi"/>
                <w:b/>
              </w:rPr>
            </w:pPr>
            <w:r w:rsidRPr="00AD225E">
              <w:rPr>
                <w:rFonts w:asciiTheme="majorHAnsi" w:hAnsiTheme="majorHAnsi" w:cstheme="majorHAnsi"/>
                <w:b/>
              </w:rPr>
              <w:t>Title</w:t>
            </w:r>
          </w:p>
        </w:tc>
        <w:tc>
          <w:tcPr>
            <w:tcW w:w="3006" w:type="dxa"/>
            <w:shd w:val="clear" w:color="auto" w:fill="F2F2F2" w:themeFill="background1" w:themeFillShade="F2"/>
            <w:tcPrChange w:id="1348" w:author="Serge Schuetz" w:date="2019-06-12T15:05:00Z">
              <w:tcPr>
                <w:tcW w:w="3006" w:type="dxa"/>
              </w:tcPr>
            </w:tcPrChange>
          </w:tcPr>
          <w:p w14:paraId="25B4CA7D" w14:textId="58B562FB" w:rsidR="00C87BAE" w:rsidRPr="00F610A0" w:rsidRDefault="00F610A0" w:rsidP="00607307">
            <w:pPr>
              <w:rPr>
                <w:rFonts w:asciiTheme="majorHAnsi" w:hAnsiTheme="majorHAnsi" w:cstheme="majorHAnsi"/>
                <w:b/>
              </w:rPr>
            </w:pPr>
            <w:r w:rsidRPr="00F610A0">
              <w:rPr>
                <w:rFonts w:asciiTheme="majorHAnsi" w:hAnsiTheme="majorHAnsi" w:cstheme="majorHAnsi"/>
                <w:b/>
              </w:rPr>
              <w:t>Approvers/Review</w:t>
            </w:r>
          </w:p>
        </w:tc>
      </w:tr>
      <w:tr w:rsidR="00C87BAE" w14:paraId="37CE3A02" w14:textId="77777777" w:rsidTr="00607307">
        <w:tc>
          <w:tcPr>
            <w:tcW w:w="3005" w:type="dxa"/>
          </w:tcPr>
          <w:p w14:paraId="6B33186D" w14:textId="2BFDF22A" w:rsidR="00C87BAE" w:rsidRPr="00A24AFE" w:rsidRDefault="009D52D7" w:rsidP="00607307">
            <w:pPr>
              <w:rPr>
                <w:rFonts w:asciiTheme="majorHAnsi" w:hAnsiTheme="majorHAnsi" w:cstheme="majorHAnsi"/>
                <w:sz w:val="18"/>
                <w:szCs w:val="18"/>
                <w:rPrChange w:id="1349" w:author="Serge Schuetz" w:date="2019-06-12T16:15:00Z">
                  <w:rPr>
                    <w:rFonts w:asciiTheme="majorHAnsi" w:hAnsiTheme="majorHAnsi" w:cstheme="majorHAnsi"/>
                  </w:rPr>
                </w:rPrChange>
              </w:rPr>
            </w:pPr>
            <w:r w:rsidRPr="00A24AFE">
              <w:rPr>
                <w:rFonts w:asciiTheme="majorHAnsi" w:hAnsiTheme="majorHAnsi" w:cstheme="majorHAnsi"/>
                <w:sz w:val="18"/>
                <w:szCs w:val="18"/>
                <w:rPrChange w:id="1350" w:author="Serge Schuetz" w:date="2019-06-12T16:15:00Z">
                  <w:rPr>
                    <w:rFonts w:asciiTheme="majorHAnsi" w:hAnsiTheme="majorHAnsi" w:cstheme="majorHAnsi"/>
                  </w:rPr>
                </w:rPrChange>
              </w:rPr>
              <w:t>Corey</w:t>
            </w:r>
            <w:r w:rsidR="007200BB" w:rsidRPr="00A24AFE">
              <w:rPr>
                <w:rFonts w:asciiTheme="majorHAnsi" w:hAnsiTheme="majorHAnsi" w:cstheme="majorHAnsi"/>
                <w:sz w:val="18"/>
                <w:szCs w:val="18"/>
                <w:rPrChange w:id="1351" w:author="Serge Schuetz" w:date="2019-06-12T16:15:00Z">
                  <w:rPr>
                    <w:rFonts w:asciiTheme="majorHAnsi" w:hAnsiTheme="majorHAnsi" w:cstheme="majorHAnsi"/>
                  </w:rPr>
                </w:rPrChange>
              </w:rPr>
              <w:t xml:space="preserve"> Goodwin</w:t>
            </w:r>
          </w:p>
        </w:tc>
        <w:tc>
          <w:tcPr>
            <w:tcW w:w="3005" w:type="dxa"/>
          </w:tcPr>
          <w:p w14:paraId="223CFE84" w14:textId="480E40DC" w:rsidR="00C87BAE" w:rsidRPr="00A24AFE" w:rsidRDefault="0034579C" w:rsidP="00607307">
            <w:pPr>
              <w:rPr>
                <w:rFonts w:asciiTheme="majorHAnsi" w:hAnsiTheme="majorHAnsi" w:cstheme="majorHAnsi"/>
                <w:sz w:val="18"/>
                <w:szCs w:val="18"/>
                <w:rPrChange w:id="1352" w:author="Serge Schuetz" w:date="2019-06-12T16:15:00Z">
                  <w:rPr>
                    <w:rFonts w:asciiTheme="majorHAnsi" w:hAnsiTheme="majorHAnsi" w:cstheme="majorHAnsi"/>
                  </w:rPr>
                </w:rPrChange>
              </w:rPr>
            </w:pPr>
            <w:r w:rsidRPr="00A24AFE">
              <w:rPr>
                <w:rFonts w:asciiTheme="majorHAnsi" w:hAnsiTheme="majorHAnsi" w:cstheme="majorHAnsi"/>
                <w:sz w:val="18"/>
                <w:szCs w:val="18"/>
                <w:rPrChange w:id="1353" w:author="Serge Schuetz" w:date="2019-06-12T16:15:00Z">
                  <w:rPr>
                    <w:rFonts w:asciiTheme="majorHAnsi" w:hAnsiTheme="majorHAnsi" w:cstheme="majorHAnsi"/>
                  </w:rPr>
                </w:rPrChange>
              </w:rPr>
              <w:t>Business Analyst (Mine Super)</w:t>
            </w:r>
          </w:p>
        </w:tc>
        <w:tc>
          <w:tcPr>
            <w:tcW w:w="3006" w:type="dxa"/>
          </w:tcPr>
          <w:p w14:paraId="18FCDD9B" w14:textId="066EDF92" w:rsidR="00C87BAE" w:rsidRPr="00A24AFE" w:rsidRDefault="00F610A0" w:rsidP="00607307">
            <w:pPr>
              <w:rPr>
                <w:rFonts w:asciiTheme="majorHAnsi" w:hAnsiTheme="majorHAnsi" w:cstheme="majorHAnsi"/>
                <w:sz w:val="18"/>
                <w:szCs w:val="18"/>
                <w:rPrChange w:id="1354" w:author="Serge Schuetz" w:date="2019-06-12T16:15:00Z">
                  <w:rPr>
                    <w:rFonts w:asciiTheme="majorHAnsi" w:hAnsiTheme="majorHAnsi" w:cstheme="majorHAnsi"/>
                  </w:rPr>
                </w:rPrChange>
              </w:rPr>
            </w:pPr>
            <w:del w:id="1355" w:author="Serge Schuetz" w:date="2019-06-12T12:38:00Z">
              <w:r w:rsidRPr="00A24AFE" w:rsidDel="00FB0D4D">
                <w:rPr>
                  <w:rFonts w:asciiTheme="majorHAnsi" w:hAnsiTheme="majorHAnsi" w:cstheme="majorHAnsi"/>
                  <w:sz w:val="18"/>
                  <w:szCs w:val="18"/>
                  <w:rPrChange w:id="1356" w:author="Serge Schuetz" w:date="2019-06-12T16:15:00Z">
                    <w:rPr>
                      <w:rFonts w:asciiTheme="majorHAnsi" w:hAnsiTheme="majorHAnsi" w:cstheme="majorHAnsi"/>
                    </w:rPr>
                  </w:rPrChange>
                </w:rPr>
                <w:delText>Review</w:delText>
              </w:r>
            </w:del>
          </w:p>
        </w:tc>
      </w:tr>
      <w:tr w:rsidR="00C87BAE" w14:paraId="5A5E14A9" w14:textId="77777777" w:rsidTr="00607307">
        <w:tc>
          <w:tcPr>
            <w:tcW w:w="3005" w:type="dxa"/>
          </w:tcPr>
          <w:p w14:paraId="7D942920" w14:textId="6A305525" w:rsidR="00C87BAE" w:rsidRPr="00A24AFE" w:rsidRDefault="009D52D7" w:rsidP="00607307">
            <w:pPr>
              <w:rPr>
                <w:rFonts w:asciiTheme="majorHAnsi" w:hAnsiTheme="majorHAnsi" w:cstheme="majorHAnsi"/>
                <w:sz w:val="18"/>
                <w:szCs w:val="18"/>
                <w:rPrChange w:id="1357" w:author="Serge Schuetz" w:date="2019-06-12T16:15:00Z">
                  <w:rPr>
                    <w:rFonts w:asciiTheme="majorHAnsi" w:hAnsiTheme="majorHAnsi" w:cstheme="majorHAnsi"/>
                  </w:rPr>
                </w:rPrChange>
              </w:rPr>
            </w:pPr>
            <w:r w:rsidRPr="00A24AFE">
              <w:rPr>
                <w:rFonts w:asciiTheme="majorHAnsi" w:hAnsiTheme="majorHAnsi" w:cstheme="majorHAnsi"/>
                <w:sz w:val="18"/>
                <w:szCs w:val="18"/>
                <w:rPrChange w:id="1358" w:author="Serge Schuetz" w:date="2019-06-12T16:15:00Z">
                  <w:rPr>
                    <w:rFonts w:asciiTheme="majorHAnsi" w:hAnsiTheme="majorHAnsi" w:cstheme="majorHAnsi"/>
                  </w:rPr>
                </w:rPrChange>
              </w:rPr>
              <w:t>Gavin</w:t>
            </w:r>
            <w:r w:rsidR="007200BB" w:rsidRPr="00A24AFE">
              <w:rPr>
                <w:rFonts w:asciiTheme="majorHAnsi" w:hAnsiTheme="majorHAnsi" w:cstheme="majorHAnsi"/>
                <w:sz w:val="18"/>
                <w:szCs w:val="18"/>
                <w:rPrChange w:id="1359" w:author="Serge Schuetz" w:date="2019-06-12T16:15:00Z">
                  <w:rPr>
                    <w:rFonts w:asciiTheme="majorHAnsi" w:hAnsiTheme="majorHAnsi" w:cstheme="majorHAnsi"/>
                  </w:rPr>
                </w:rPrChange>
              </w:rPr>
              <w:t xml:space="preserve"> Read</w:t>
            </w:r>
          </w:p>
        </w:tc>
        <w:tc>
          <w:tcPr>
            <w:tcW w:w="3005" w:type="dxa"/>
          </w:tcPr>
          <w:p w14:paraId="37FABEFD" w14:textId="13E2F49C" w:rsidR="00C87BAE" w:rsidRPr="00A24AFE" w:rsidRDefault="00F02859" w:rsidP="00607307">
            <w:pPr>
              <w:rPr>
                <w:rFonts w:asciiTheme="majorHAnsi" w:hAnsiTheme="majorHAnsi" w:cstheme="majorHAnsi"/>
                <w:sz w:val="18"/>
                <w:szCs w:val="18"/>
                <w:rPrChange w:id="1360" w:author="Serge Schuetz" w:date="2019-06-12T16:15:00Z">
                  <w:rPr>
                    <w:rFonts w:asciiTheme="majorHAnsi" w:hAnsiTheme="majorHAnsi" w:cstheme="majorHAnsi"/>
                  </w:rPr>
                </w:rPrChange>
              </w:rPr>
            </w:pPr>
            <w:r w:rsidRPr="00A24AFE">
              <w:rPr>
                <w:rFonts w:asciiTheme="majorHAnsi" w:hAnsiTheme="majorHAnsi" w:cstheme="majorHAnsi"/>
                <w:sz w:val="18"/>
                <w:szCs w:val="18"/>
                <w:rPrChange w:id="1361" w:author="Serge Schuetz" w:date="2019-06-12T16:15:00Z">
                  <w:rPr>
                    <w:rFonts w:asciiTheme="majorHAnsi" w:hAnsiTheme="majorHAnsi" w:cstheme="majorHAnsi"/>
                  </w:rPr>
                </w:rPrChange>
              </w:rPr>
              <w:t>Product Owner (Mine Super)</w:t>
            </w:r>
          </w:p>
        </w:tc>
        <w:tc>
          <w:tcPr>
            <w:tcW w:w="3006" w:type="dxa"/>
          </w:tcPr>
          <w:p w14:paraId="297DCE3F" w14:textId="66839FF8" w:rsidR="00C87BAE" w:rsidRPr="00A24AFE" w:rsidRDefault="00F610A0" w:rsidP="00607307">
            <w:pPr>
              <w:rPr>
                <w:rFonts w:asciiTheme="majorHAnsi" w:hAnsiTheme="majorHAnsi" w:cstheme="majorHAnsi"/>
                <w:sz w:val="18"/>
                <w:szCs w:val="18"/>
                <w:rPrChange w:id="1362" w:author="Serge Schuetz" w:date="2019-06-12T16:15:00Z">
                  <w:rPr>
                    <w:rFonts w:asciiTheme="majorHAnsi" w:hAnsiTheme="majorHAnsi" w:cstheme="majorHAnsi"/>
                  </w:rPr>
                </w:rPrChange>
              </w:rPr>
            </w:pPr>
            <w:del w:id="1363" w:author="Serge Schuetz" w:date="2019-06-12T12:38:00Z">
              <w:r w:rsidRPr="00A24AFE" w:rsidDel="00FB0D4D">
                <w:rPr>
                  <w:rFonts w:asciiTheme="majorHAnsi" w:hAnsiTheme="majorHAnsi" w:cstheme="majorHAnsi"/>
                  <w:sz w:val="18"/>
                  <w:szCs w:val="18"/>
                  <w:rPrChange w:id="1364" w:author="Serge Schuetz" w:date="2019-06-12T16:15:00Z">
                    <w:rPr>
                      <w:rFonts w:asciiTheme="majorHAnsi" w:hAnsiTheme="majorHAnsi" w:cstheme="majorHAnsi"/>
                    </w:rPr>
                  </w:rPrChange>
                </w:rPr>
                <w:delText>Approve</w:delText>
              </w:r>
            </w:del>
          </w:p>
        </w:tc>
      </w:tr>
      <w:tr w:rsidR="009D52D7" w14:paraId="3D359702" w14:textId="77777777" w:rsidTr="00607307">
        <w:tc>
          <w:tcPr>
            <w:tcW w:w="3005" w:type="dxa"/>
          </w:tcPr>
          <w:p w14:paraId="31468419" w14:textId="0789DD7B" w:rsidR="009D52D7" w:rsidRPr="00A24AFE" w:rsidRDefault="009D52D7" w:rsidP="00607307">
            <w:pPr>
              <w:rPr>
                <w:rFonts w:asciiTheme="majorHAnsi" w:hAnsiTheme="majorHAnsi" w:cstheme="majorHAnsi"/>
                <w:sz w:val="18"/>
                <w:szCs w:val="18"/>
                <w:rPrChange w:id="1365" w:author="Serge Schuetz" w:date="2019-06-12T16:15:00Z">
                  <w:rPr>
                    <w:rFonts w:asciiTheme="majorHAnsi" w:hAnsiTheme="majorHAnsi" w:cstheme="majorHAnsi"/>
                  </w:rPr>
                </w:rPrChange>
              </w:rPr>
            </w:pPr>
            <w:r w:rsidRPr="00A24AFE">
              <w:rPr>
                <w:rFonts w:asciiTheme="majorHAnsi" w:hAnsiTheme="majorHAnsi" w:cstheme="majorHAnsi"/>
                <w:sz w:val="18"/>
                <w:szCs w:val="18"/>
                <w:rPrChange w:id="1366" w:author="Serge Schuetz" w:date="2019-06-12T16:15:00Z">
                  <w:rPr>
                    <w:rFonts w:asciiTheme="majorHAnsi" w:hAnsiTheme="majorHAnsi" w:cstheme="majorHAnsi"/>
                  </w:rPr>
                </w:rPrChange>
              </w:rPr>
              <w:t>L</w:t>
            </w:r>
            <w:r w:rsidR="00893FBB" w:rsidRPr="00A24AFE">
              <w:rPr>
                <w:rFonts w:asciiTheme="majorHAnsi" w:hAnsiTheme="majorHAnsi" w:cstheme="majorHAnsi"/>
                <w:sz w:val="18"/>
                <w:szCs w:val="18"/>
                <w:rPrChange w:id="1367" w:author="Serge Schuetz" w:date="2019-06-12T16:15:00Z">
                  <w:rPr>
                    <w:rFonts w:asciiTheme="majorHAnsi" w:hAnsiTheme="majorHAnsi" w:cstheme="majorHAnsi"/>
                  </w:rPr>
                </w:rPrChange>
              </w:rPr>
              <w:t xml:space="preserve">ouis </w:t>
            </w:r>
            <w:r w:rsidR="00E109E1" w:rsidRPr="00A24AFE">
              <w:rPr>
                <w:rFonts w:asciiTheme="majorHAnsi" w:hAnsiTheme="majorHAnsi" w:cstheme="majorHAnsi"/>
                <w:sz w:val="18"/>
                <w:szCs w:val="18"/>
                <w:rPrChange w:id="1368" w:author="Serge Schuetz" w:date="2019-06-12T16:15:00Z">
                  <w:rPr>
                    <w:rFonts w:asciiTheme="majorHAnsi" w:hAnsiTheme="majorHAnsi" w:cstheme="majorHAnsi"/>
                  </w:rPr>
                </w:rPrChange>
              </w:rPr>
              <w:t>Droguett</w:t>
            </w:r>
          </w:p>
        </w:tc>
        <w:tc>
          <w:tcPr>
            <w:tcW w:w="3005" w:type="dxa"/>
          </w:tcPr>
          <w:p w14:paraId="794682CD" w14:textId="54342D00" w:rsidR="009D52D7" w:rsidRPr="00A24AFE" w:rsidRDefault="00892F71" w:rsidP="00607307">
            <w:pPr>
              <w:rPr>
                <w:rFonts w:asciiTheme="majorHAnsi" w:hAnsiTheme="majorHAnsi" w:cstheme="majorHAnsi"/>
                <w:sz w:val="18"/>
                <w:szCs w:val="18"/>
                <w:rPrChange w:id="1369" w:author="Serge Schuetz" w:date="2019-06-12T16:15:00Z">
                  <w:rPr>
                    <w:rFonts w:asciiTheme="majorHAnsi" w:hAnsiTheme="majorHAnsi" w:cstheme="majorHAnsi"/>
                  </w:rPr>
                </w:rPrChange>
              </w:rPr>
            </w:pPr>
            <w:r w:rsidRPr="00A24AFE">
              <w:rPr>
                <w:rFonts w:asciiTheme="majorHAnsi" w:hAnsiTheme="majorHAnsi" w:cstheme="majorHAnsi"/>
                <w:sz w:val="18"/>
                <w:szCs w:val="18"/>
                <w:rPrChange w:id="1370" w:author="Serge Schuetz" w:date="2019-06-12T16:15:00Z">
                  <w:rPr>
                    <w:rFonts w:asciiTheme="majorHAnsi" w:hAnsiTheme="majorHAnsi" w:cstheme="majorHAnsi"/>
                  </w:rPr>
                </w:rPrChange>
              </w:rPr>
              <w:t>Head of Engineering</w:t>
            </w:r>
          </w:p>
        </w:tc>
        <w:tc>
          <w:tcPr>
            <w:tcW w:w="3006" w:type="dxa"/>
          </w:tcPr>
          <w:p w14:paraId="2114FCDE" w14:textId="629CEA07" w:rsidR="009D52D7" w:rsidRPr="00A24AFE" w:rsidRDefault="00F610A0" w:rsidP="00607307">
            <w:pPr>
              <w:rPr>
                <w:rFonts w:asciiTheme="majorHAnsi" w:hAnsiTheme="majorHAnsi" w:cstheme="majorHAnsi"/>
                <w:sz w:val="18"/>
                <w:szCs w:val="18"/>
                <w:rPrChange w:id="1371" w:author="Serge Schuetz" w:date="2019-06-12T16:15:00Z">
                  <w:rPr>
                    <w:rFonts w:asciiTheme="majorHAnsi" w:hAnsiTheme="majorHAnsi" w:cstheme="majorHAnsi"/>
                  </w:rPr>
                </w:rPrChange>
              </w:rPr>
            </w:pPr>
            <w:del w:id="1372" w:author="Serge Schuetz" w:date="2019-06-12T12:38:00Z">
              <w:r w:rsidRPr="00A24AFE" w:rsidDel="00FB0D4D">
                <w:rPr>
                  <w:rFonts w:asciiTheme="majorHAnsi" w:hAnsiTheme="majorHAnsi" w:cstheme="majorHAnsi"/>
                  <w:sz w:val="18"/>
                  <w:szCs w:val="18"/>
                  <w:rPrChange w:id="1373" w:author="Serge Schuetz" w:date="2019-06-12T16:15:00Z">
                    <w:rPr>
                      <w:rFonts w:asciiTheme="majorHAnsi" w:hAnsiTheme="majorHAnsi" w:cstheme="majorHAnsi"/>
                    </w:rPr>
                  </w:rPrChange>
                </w:rPr>
                <w:delText>Review</w:delText>
              </w:r>
            </w:del>
          </w:p>
        </w:tc>
      </w:tr>
      <w:tr w:rsidR="00AD225E" w14:paraId="1328CE31" w14:textId="77777777" w:rsidTr="00607307">
        <w:tc>
          <w:tcPr>
            <w:tcW w:w="3005" w:type="dxa"/>
          </w:tcPr>
          <w:p w14:paraId="24E972DA" w14:textId="56B9858F" w:rsidR="00AD225E" w:rsidRPr="00A24AFE" w:rsidRDefault="00892F71" w:rsidP="00607307">
            <w:pPr>
              <w:rPr>
                <w:rFonts w:asciiTheme="majorHAnsi" w:hAnsiTheme="majorHAnsi" w:cstheme="majorHAnsi"/>
                <w:sz w:val="18"/>
                <w:szCs w:val="18"/>
                <w:rPrChange w:id="1374" w:author="Serge Schuetz" w:date="2019-06-12T16:15:00Z">
                  <w:rPr>
                    <w:rFonts w:asciiTheme="majorHAnsi" w:hAnsiTheme="majorHAnsi" w:cstheme="majorHAnsi"/>
                  </w:rPr>
                </w:rPrChange>
              </w:rPr>
            </w:pPr>
            <w:r w:rsidRPr="00A24AFE">
              <w:rPr>
                <w:rFonts w:asciiTheme="majorHAnsi" w:hAnsiTheme="majorHAnsi" w:cstheme="majorHAnsi"/>
                <w:sz w:val="18"/>
                <w:szCs w:val="18"/>
                <w:rPrChange w:id="1375" w:author="Serge Schuetz" w:date="2019-06-12T16:15:00Z">
                  <w:rPr>
                    <w:rFonts w:asciiTheme="majorHAnsi" w:hAnsiTheme="majorHAnsi" w:cstheme="majorHAnsi"/>
                  </w:rPr>
                </w:rPrChange>
              </w:rPr>
              <w:t>Buddhike De Silva</w:t>
            </w:r>
          </w:p>
        </w:tc>
        <w:tc>
          <w:tcPr>
            <w:tcW w:w="3005" w:type="dxa"/>
          </w:tcPr>
          <w:p w14:paraId="2AE7DBC8" w14:textId="3355CF3A" w:rsidR="00AD225E" w:rsidRPr="00A24AFE" w:rsidRDefault="00892F71" w:rsidP="00607307">
            <w:pPr>
              <w:rPr>
                <w:rFonts w:asciiTheme="majorHAnsi" w:hAnsiTheme="majorHAnsi" w:cstheme="majorHAnsi"/>
                <w:sz w:val="18"/>
                <w:szCs w:val="18"/>
                <w:rPrChange w:id="1376" w:author="Serge Schuetz" w:date="2019-06-12T16:15:00Z">
                  <w:rPr>
                    <w:rFonts w:asciiTheme="majorHAnsi" w:hAnsiTheme="majorHAnsi" w:cstheme="majorHAnsi"/>
                  </w:rPr>
                </w:rPrChange>
              </w:rPr>
            </w:pPr>
            <w:r w:rsidRPr="00A24AFE">
              <w:rPr>
                <w:rFonts w:asciiTheme="majorHAnsi" w:hAnsiTheme="majorHAnsi" w:cstheme="majorHAnsi"/>
                <w:sz w:val="18"/>
                <w:szCs w:val="18"/>
                <w:rPrChange w:id="1377" w:author="Serge Schuetz" w:date="2019-06-12T16:15:00Z">
                  <w:rPr>
                    <w:rFonts w:asciiTheme="majorHAnsi" w:hAnsiTheme="majorHAnsi" w:cstheme="majorHAnsi"/>
                  </w:rPr>
                </w:rPrChange>
              </w:rPr>
              <w:t xml:space="preserve">Chief </w:t>
            </w:r>
            <w:r w:rsidR="00E34B3F" w:rsidRPr="00A24AFE">
              <w:rPr>
                <w:rFonts w:asciiTheme="majorHAnsi" w:hAnsiTheme="majorHAnsi" w:cstheme="majorHAnsi"/>
                <w:sz w:val="18"/>
                <w:szCs w:val="18"/>
                <w:rPrChange w:id="1378" w:author="Serge Schuetz" w:date="2019-06-12T16:15:00Z">
                  <w:rPr>
                    <w:rFonts w:asciiTheme="majorHAnsi" w:hAnsiTheme="majorHAnsi" w:cstheme="majorHAnsi"/>
                  </w:rPr>
                </w:rPrChange>
              </w:rPr>
              <w:t xml:space="preserve">Technology </w:t>
            </w:r>
            <w:r w:rsidRPr="00A24AFE">
              <w:rPr>
                <w:rFonts w:asciiTheme="majorHAnsi" w:hAnsiTheme="majorHAnsi" w:cstheme="majorHAnsi"/>
                <w:sz w:val="18"/>
                <w:szCs w:val="18"/>
                <w:rPrChange w:id="1379" w:author="Serge Schuetz" w:date="2019-06-12T16:15:00Z">
                  <w:rPr>
                    <w:rFonts w:asciiTheme="majorHAnsi" w:hAnsiTheme="majorHAnsi" w:cstheme="majorHAnsi"/>
                  </w:rPr>
                </w:rPrChange>
              </w:rPr>
              <w:t>Officer</w:t>
            </w:r>
          </w:p>
        </w:tc>
        <w:tc>
          <w:tcPr>
            <w:tcW w:w="3006" w:type="dxa"/>
          </w:tcPr>
          <w:p w14:paraId="1BE74AAF" w14:textId="38CAE7EF" w:rsidR="00AD225E" w:rsidRPr="00A24AFE" w:rsidRDefault="00F610A0" w:rsidP="00607307">
            <w:pPr>
              <w:rPr>
                <w:rFonts w:asciiTheme="majorHAnsi" w:hAnsiTheme="majorHAnsi" w:cstheme="majorHAnsi"/>
                <w:sz w:val="18"/>
                <w:szCs w:val="18"/>
                <w:rPrChange w:id="1380" w:author="Serge Schuetz" w:date="2019-06-12T16:15:00Z">
                  <w:rPr>
                    <w:rFonts w:asciiTheme="majorHAnsi" w:hAnsiTheme="majorHAnsi" w:cstheme="majorHAnsi"/>
                  </w:rPr>
                </w:rPrChange>
              </w:rPr>
            </w:pPr>
            <w:del w:id="1381" w:author="Serge Schuetz" w:date="2019-06-12T12:38:00Z">
              <w:r w:rsidRPr="00A24AFE" w:rsidDel="00FB0D4D">
                <w:rPr>
                  <w:rFonts w:asciiTheme="majorHAnsi" w:hAnsiTheme="majorHAnsi" w:cstheme="majorHAnsi"/>
                  <w:sz w:val="18"/>
                  <w:szCs w:val="18"/>
                  <w:rPrChange w:id="1382" w:author="Serge Schuetz" w:date="2019-06-12T16:15:00Z">
                    <w:rPr>
                      <w:rFonts w:asciiTheme="majorHAnsi" w:hAnsiTheme="majorHAnsi" w:cstheme="majorHAnsi"/>
                    </w:rPr>
                  </w:rPrChange>
                </w:rPr>
                <w:delText>Approve</w:delText>
              </w:r>
            </w:del>
          </w:p>
        </w:tc>
      </w:tr>
      <w:tr w:rsidR="006C06C8" w14:paraId="3EC8FA5A" w14:textId="77777777" w:rsidTr="00607307">
        <w:trPr>
          <w:ins w:id="1383" w:author="Serge Schuetz" w:date="2019-06-12T12:38:00Z"/>
        </w:trPr>
        <w:tc>
          <w:tcPr>
            <w:tcW w:w="3005" w:type="dxa"/>
          </w:tcPr>
          <w:p w14:paraId="6A8B67F6" w14:textId="3B82B92B" w:rsidR="006C06C8" w:rsidRPr="00A24AFE" w:rsidRDefault="007E4594" w:rsidP="00607307">
            <w:pPr>
              <w:rPr>
                <w:ins w:id="1384" w:author="Serge Schuetz" w:date="2019-06-12T12:38:00Z"/>
                <w:rFonts w:asciiTheme="majorHAnsi" w:hAnsiTheme="majorHAnsi" w:cstheme="majorHAnsi"/>
                <w:sz w:val="18"/>
                <w:szCs w:val="18"/>
                <w:rPrChange w:id="1385" w:author="Serge Schuetz" w:date="2019-06-12T16:15:00Z">
                  <w:rPr>
                    <w:ins w:id="1386" w:author="Serge Schuetz" w:date="2019-06-12T12:38:00Z"/>
                    <w:rFonts w:asciiTheme="majorHAnsi" w:hAnsiTheme="majorHAnsi" w:cstheme="majorHAnsi"/>
                  </w:rPr>
                </w:rPrChange>
              </w:rPr>
            </w:pPr>
            <w:ins w:id="1387" w:author="Serge Schuetz" w:date="2019-06-12T16:30:00Z">
              <w:r>
                <w:rPr>
                  <w:rFonts w:asciiTheme="majorHAnsi" w:hAnsiTheme="majorHAnsi" w:cstheme="majorHAnsi"/>
                  <w:sz w:val="18"/>
                  <w:szCs w:val="18"/>
                </w:rPr>
                <w:t>M</w:t>
              </w:r>
            </w:ins>
            <w:ins w:id="1388" w:author="Serge Schuetz" w:date="2019-06-12T16:31:00Z">
              <w:r>
                <w:rPr>
                  <w:rFonts w:asciiTheme="majorHAnsi" w:hAnsiTheme="majorHAnsi" w:cstheme="majorHAnsi"/>
                  <w:sz w:val="18"/>
                  <w:szCs w:val="18"/>
                </w:rPr>
                <w:t xml:space="preserve">ark </w:t>
              </w:r>
              <w:r w:rsidR="00E20E74">
                <w:rPr>
                  <w:rFonts w:asciiTheme="majorHAnsi" w:hAnsiTheme="majorHAnsi" w:cstheme="majorHAnsi"/>
                  <w:sz w:val="18"/>
                  <w:szCs w:val="18"/>
                </w:rPr>
                <w:t>Coles</w:t>
              </w:r>
            </w:ins>
          </w:p>
        </w:tc>
        <w:tc>
          <w:tcPr>
            <w:tcW w:w="3005" w:type="dxa"/>
          </w:tcPr>
          <w:p w14:paraId="012025BB" w14:textId="01CD1232" w:rsidR="006C06C8" w:rsidRPr="00A24AFE" w:rsidRDefault="006C06C8" w:rsidP="00607307">
            <w:pPr>
              <w:rPr>
                <w:ins w:id="1389" w:author="Serge Schuetz" w:date="2019-06-12T12:38:00Z"/>
                <w:rFonts w:asciiTheme="majorHAnsi" w:hAnsiTheme="majorHAnsi" w:cstheme="majorHAnsi"/>
                <w:sz w:val="18"/>
                <w:szCs w:val="18"/>
                <w:rPrChange w:id="1390" w:author="Serge Schuetz" w:date="2019-06-12T16:15:00Z">
                  <w:rPr>
                    <w:ins w:id="1391" w:author="Serge Schuetz" w:date="2019-06-12T12:38:00Z"/>
                    <w:rFonts w:asciiTheme="majorHAnsi" w:hAnsiTheme="majorHAnsi" w:cstheme="majorHAnsi"/>
                  </w:rPr>
                </w:rPrChange>
              </w:rPr>
            </w:pPr>
            <w:ins w:id="1392" w:author="Serge Schuetz" w:date="2019-06-12T12:38:00Z">
              <w:r w:rsidRPr="00A24AFE">
                <w:rPr>
                  <w:rFonts w:asciiTheme="majorHAnsi" w:hAnsiTheme="majorHAnsi" w:cstheme="majorHAnsi"/>
                  <w:sz w:val="18"/>
                  <w:szCs w:val="18"/>
                  <w:rPrChange w:id="1393" w:author="Serge Schuetz" w:date="2019-06-12T16:15:00Z">
                    <w:rPr>
                      <w:rFonts w:asciiTheme="majorHAnsi" w:hAnsiTheme="majorHAnsi" w:cstheme="majorHAnsi"/>
                    </w:rPr>
                  </w:rPrChange>
                </w:rPr>
                <w:t xml:space="preserve">Chief </w:t>
              </w:r>
            </w:ins>
            <w:ins w:id="1394" w:author="Serge Schuetz" w:date="2019-06-12T12:39:00Z">
              <w:r w:rsidRPr="00A24AFE">
                <w:rPr>
                  <w:rFonts w:asciiTheme="majorHAnsi" w:hAnsiTheme="majorHAnsi" w:cstheme="majorHAnsi"/>
                  <w:sz w:val="18"/>
                  <w:szCs w:val="18"/>
                  <w:rPrChange w:id="1395" w:author="Serge Schuetz" w:date="2019-06-12T16:15:00Z">
                    <w:rPr>
                      <w:rFonts w:asciiTheme="majorHAnsi" w:hAnsiTheme="majorHAnsi" w:cstheme="majorHAnsi"/>
                    </w:rPr>
                  </w:rPrChange>
                </w:rPr>
                <w:t>R</w:t>
              </w:r>
            </w:ins>
            <w:ins w:id="1396" w:author="Serge Schuetz" w:date="2019-06-12T12:40:00Z">
              <w:r w:rsidR="00692A89" w:rsidRPr="00A24AFE">
                <w:rPr>
                  <w:rFonts w:asciiTheme="majorHAnsi" w:hAnsiTheme="majorHAnsi" w:cstheme="majorHAnsi"/>
                  <w:sz w:val="18"/>
                  <w:szCs w:val="18"/>
                  <w:rPrChange w:id="1397" w:author="Serge Schuetz" w:date="2019-06-12T16:15:00Z">
                    <w:rPr>
                      <w:rFonts w:asciiTheme="majorHAnsi" w:hAnsiTheme="majorHAnsi" w:cstheme="majorHAnsi"/>
                    </w:rPr>
                  </w:rPrChange>
                </w:rPr>
                <w:t>isk</w:t>
              </w:r>
            </w:ins>
            <w:ins w:id="1398" w:author="Serge Schuetz" w:date="2019-06-12T12:39:00Z">
              <w:r w:rsidRPr="00A24AFE">
                <w:rPr>
                  <w:rFonts w:asciiTheme="majorHAnsi" w:hAnsiTheme="majorHAnsi" w:cstheme="majorHAnsi"/>
                  <w:sz w:val="18"/>
                  <w:szCs w:val="18"/>
                  <w:rPrChange w:id="1399" w:author="Serge Schuetz" w:date="2019-06-12T16:15:00Z">
                    <w:rPr>
                      <w:rFonts w:asciiTheme="majorHAnsi" w:hAnsiTheme="majorHAnsi" w:cstheme="majorHAnsi"/>
                    </w:rPr>
                  </w:rPrChange>
                </w:rPr>
                <w:t xml:space="preserve"> Officer</w:t>
              </w:r>
            </w:ins>
          </w:p>
        </w:tc>
        <w:tc>
          <w:tcPr>
            <w:tcW w:w="3006" w:type="dxa"/>
          </w:tcPr>
          <w:p w14:paraId="495436D9" w14:textId="77777777" w:rsidR="006C06C8" w:rsidRPr="00A24AFE" w:rsidDel="00FB0D4D" w:rsidRDefault="006C06C8" w:rsidP="00607307">
            <w:pPr>
              <w:rPr>
                <w:ins w:id="1400" w:author="Serge Schuetz" w:date="2019-06-12T12:38:00Z"/>
                <w:rFonts w:asciiTheme="majorHAnsi" w:hAnsiTheme="majorHAnsi" w:cstheme="majorHAnsi"/>
                <w:sz w:val="18"/>
                <w:szCs w:val="18"/>
                <w:rPrChange w:id="1401" w:author="Serge Schuetz" w:date="2019-06-12T16:15:00Z">
                  <w:rPr>
                    <w:ins w:id="1402" w:author="Serge Schuetz" w:date="2019-06-12T12:38:00Z"/>
                    <w:rFonts w:asciiTheme="majorHAnsi" w:hAnsiTheme="majorHAnsi" w:cstheme="majorHAnsi"/>
                  </w:rPr>
                </w:rPrChange>
              </w:rPr>
            </w:pPr>
          </w:p>
        </w:tc>
      </w:tr>
      <w:tr w:rsidR="00613700" w14:paraId="0F0D483C" w14:textId="77777777" w:rsidTr="00607307">
        <w:trPr>
          <w:ins w:id="1403" w:author="Serge Schuetz" w:date="2019-06-12T12:39:00Z"/>
        </w:trPr>
        <w:tc>
          <w:tcPr>
            <w:tcW w:w="3005" w:type="dxa"/>
          </w:tcPr>
          <w:p w14:paraId="725675CA" w14:textId="43D3562D" w:rsidR="00613700" w:rsidRPr="00A24AFE" w:rsidRDefault="002D39DB" w:rsidP="00607307">
            <w:pPr>
              <w:rPr>
                <w:ins w:id="1404" w:author="Serge Schuetz" w:date="2019-06-12T12:39:00Z"/>
                <w:rFonts w:asciiTheme="majorHAnsi" w:hAnsiTheme="majorHAnsi" w:cstheme="majorHAnsi"/>
                <w:sz w:val="18"/>
                <w:szCs w:val="18"/>
                <w:rPrChange w:id="1405" w:author="Serge Schuetz" w:date="2019-06-12T16:15:00Z">
                  <w:rPr>
                    <w:ins w:id="1406" w:author="Serge Schuetz" w:date="2019-06-12T12:39:00Z"/>
                    <w:rFonts w:asciiTheme="majorHAnsi" w:hAnsiTheme="majorHAnsi" w:cstheme="majorHAnsi"/>
                  </w:rPr>
                </w:rPrChange>
              </w:rPr>
            </w:pPr>
            <w:ins w:id="1407" w:author="Serge Schuetz" w:date="2019-06-12T16:20:00Z">
              <w:r>
                <w:rPr>
                  <w:rFonts w:asciiTheme="majorHAnsi" w:hAnsiTheme="majorHAnsi" w:cstheme="majorHAnsi"/>
                  <w:sz w:val="18"/>
                  <w:szCs w:val="18"/>
                </w:rPr>
                <w:t>Stev</w:t>
              </w:r>
              <w:r w:rsidR="00FD65F7">
                <w:rPr>
                  <w:rFonts w:asciiTheme="majorHAnsi" w:hAnsiTheme="majorHAnsi" w:cstheme="majorHAnsi"/>
                  <w:sz w:val="18"/>
                  <w:szCs w:val="18"/>
                </w:rPr>
                <w:t>en Grant</w:t>
              </w:r>
            </w:ins>
          </w:p>
        </w:tc>
        <w:tc>
          <w:tcPr>
            <w:tcW w:w="3005" w:type="dxa"/>
          </w:tcPr>
          <w:p w14:paraId="79F1B679" w14:textId="5F063FE7" w:rsidR="00613700" w:rsidRPr="00A24AFE" w:rsidRDefault="00613700" w:rsidP="00607307">
            <w:pPr>
              <w:rPr>
                <w:ins w:id="1408" w:author="Serge Schuetz" w:date="2019-06-12T12:39:00Z"/>
                <w:rFonts w:asciiTheme="majorHAnsi" w:hAnsiTheme="majorHAnsi" w:cstheme="majorHAnsi"/>
                <w:sz w:val="18"/>
                <w:szCs w:val="18"/>
                <w:rPrChange w:id="1409" w:author="Serge Schuetz" w:date="2019-06-12T16:15:00Z">
                  <w:rPr>
                    <w:ins w:id="1410" w:author="Serge Schuetz" w:date="2019-06-12T12:39:00Z"/>
                    <w:rFonts w:asciiTheme="majorHAnsi" w:hAnsiTheme="majorHAnsi" w:cstheme="majorHAnsi"/>
                  </w:rPr>
                </w:rPrChange>
              </w:rPr>
            </w:pPr>
            <w:ins w:id="1411" w:author="Serge Schuetz" w:date="2019-06-12T12:39:00Z">
              <w:r w:rsidRPr="00A24AFE">
                <w:rPr>
                  <w:rFonts w:asciiTheme="majorHAnsi" w:hAnsiTheme="majorHAnsi" w:cstheme="majorHAnsi"/>
                  <w:sz w:val="18"/>
                  <w:szCs w:val="18"/>
                  <w:rPrChange w:id="1412" w:author="Serge Schuetz" w:date="2019-06-12T16:15:00Z">
                    <w:rPr>
                      <w:rFonts w:asciiTheme="majorHAnsi" w:hAnsiTheme="majorHAnsi" w:cstheme="majorHAnsi"/>
                    </w:rPr>
                  </w:rPrChange>
                </w:rPr>
                <w:t>Chief Executive Officer</w:t>
              </w:r>
            </w:ins>
          </w:p>
        </w:tc>
        <w:tc>
          <w:tcPr>
            <w:tcW w:w="3006" w:type="dxa"/>
          </w:tcPr>
          <w:p w14:paraId="48F235F8" w14:textId="77777777" w:rsidR="00613700" w:rsidRPr="00A24AFE" w:rsidDel="00FB0D4D" w:rsidRDefault="00613700" w:rsidP="00607307">
            <w:pPr>
              <w:rPr>
                <w:ins w:id="1413" w:author="Serge Schuetz" w:date="2019-06-12T12:39:00Z"/>
                <w:rFonts w:asciiTheme="majorHAnsi" w:hAnsiTheme="majorHAnsi" w:cstheme="majorHAnsi"/>
                <w:sz w:val="18"/>
                <w:szCs w:val="18"/>
                <w:rPrChange w:id="1414" w:author="Serge Schuetz" w:date="2019-06-12T16:15:00Z">
                  <w:rPr>
                    <w:ins w:id="1415" w:author="Serge Schuetz" w:date="2019-06-12T12:39:00Z"/>
                    <w:rFonts w:asciiTheme="majorHAnsi" w:hAnsiTheme="majorHAnsi" w:cstheme="majorHAnsi"/>
                  </w:rPr>
                </w:rPrChange>
              </w:rPr>
            </w:pPr>
          </w:p>
        </w:tc>
      </w:tr>
      <w:tr w:rsidR="00613700" w14:paraId="02AFBCCD" w14:textId="77777777" w:rsidTr="00607307">
        <w:trPr>
          <w:ins w:id="1416" w:author="Serge Schuetz" w:date="2019-06-12T12:39:00Z"/>
        </w:trPr>
        <w:tc>
          <w:tcPr>
            <w:tcW w:w="3005" w:type="dxa"/>
          </w:tcPr>
          <w:p w14:paraId="5B535A62" w14:textId="1F062E5A" w:rsidR="00613700" w:rsidRPr="00A24AFE" w:rsidRDefault="004F6ECA" w:rsidP="00607307">
            <w:pPr>
              <w:rPr>
                <w:ins w:id="1417" w:author="Serge Schuetz" w:date="2019-06-12T12:39:00Z"/>
                <w:rFonts w:asciiTheme="majorHAnsi" w:hAnsiTheme="majorHAnsi" w:cstheme="majorHAnsi"/>
                <w:sz w:val="18"/>
                <w:szCs w:val="18"/>
                <w:rPrChange w:id="1418" w:author="Serge Schuetz" w:date="2019-06-12T16:15:00Z">
                  <w:rPr>
                    <w:ins w:id="1419" w:author="Serge Schuetz" w:date="2019-06-12T12:39:00Z"/>
                    <w:rFonts w:asciiTheme="majorHAnsi" w:hAnsiTheme="majorHAnsi" w:cstheme="majorHAnsi"/>
                  </w:rPr>
                </w:rPrChange>
              </w:rPr>
            </w:pPr>
            <w:ins w:id="1420" w:author="Serge Schuetz" w:date="2019-06-12T16:21:00Z">
              <w:r>
                <w:rPr>
                  <w:rFonts w:asciiTheme="majorHAnsi" w:hAnsiTheme="majorHAnsi" w:cstheme="majorHAnsi"/>
                  <w:sz w:val="18"/>
                  <w:szCs w:val="18"/>
                </w:rPr>
                <w:t>Andrew Bain</w:t>
              </w:r>
            </w:ins>
          </w:p>
        </w:tc>
        <w:tc>
          <w:tcPr>
            <w:tcW w:w="3005" w:type="dxa"/>
          </w:tcPr>
          <w:p w14:paraId="27BF51EC" w14:textId="627764F3" w:rsidR="00613700" w:rsidRPr="00A24AFE" w:rsidRDefault="00613700" w:rsidP="00607307">
            <w:pPr>
              <w:rPr>
                <w:ins w:id="1421" w:author="Serge Schuetz" w:date="2019-06-12T12:39:00Z"/>
                <w:rFonts w:asciiTheme="majorHAnsi" w:hAnsiTheme="majorHAnsi" w:cstheme="majorHAnsi"/>
                <w:sz w:val="18"/>
                <w:szCs w:val="18"/>
                <w:rPrChange w:id="1422" w:author="Serge Schuetz" w:date="2019-06-12T16:15:00Z">
                  <w:rPr>
                    <w:ins w:id="1423" w:author="Serge Schuetz" w:date="2019-06-12T12:39:00Z"/>
                    <w:rFonts w:asciiTheme="majorHAnsi" w:hAnsiTheme="majorHAnsi" w:cstheme="majorHAnsi"/>
                  </w:rPr>
                </w:rPrChange>
              </w:rPr>
            </w:pPr>
            <w:ins w:id="1424" w:author="Serge Schuetz" w:date="2019-06-12T12:39:00Z">
              <w:r w:rsidRPr="00A24AFE">
                <w:rPr>
                  <w:rFonts w:asciiTheme="majorHAnsi" w:hAnsiTheme="majorHAnsi" w:cstheme="majorHAnsi"/>
                  <w:sz w:val="18"/>
                  <w:szCs w:val="18"/>
                  <w:rPrChange w:id="1425" w:author="Serge Schuetz" w:date="2019-06-12T16:15:00Z">
                    <w:rPr>
                      <w:rFonts w:asciiTheme="majorHAnsi" w:hAnsiTheme="majorHAnsi" w:cstheme="majorHAnsi"/>
                    </w:rPr>
                  </w:rPrChange>
                </w:rPr>
                <w:t>Chief Operations Officer</w:t>
              </w:r>
            </w:ins>
          </w:p>
        </w:tc>
        <w:tc>
          <w:tcPr>
            <w:tcW w:w="3006" w:type="dxa"/>
          </w:tcPr>
          <w:p w14:paraId="71B688EC" w14:textId="77777777" w:rsidR="00613700" w:rsidRPr="00A24AFE" w:rsidDel="00FB0D4D" w:rsidRDefault="00613700" w:rsidP="00607307">
            <w:pPr>
              <w:rPr>
                <w:ins w:id="1426" w:author="Serge Schuetz" w:date="2019-06-12T12:39:00Z"/>
                <w:rFonts w:asciiTheme="majorHAnsi" w:hAnsiTheme="majorHAnsi" w:cstheme="majorHAnsi"/>
                <w:sz w:val="18"/>
                <w:szCs w:val="18"/>
                <w:rPrChange w:id="1427" w:author="Serge Schuetz" w:date="2019-06-12T16:15:00Z">
                  <w:rPr>
                    <w:ins w:id="1428" w:author="Serge Schuetz" w:date="2019-06-12T12:39:00Z"/>
                    <w:rFonts w:asciiTheme="majorHAnsi" w:hAnsiTheme="majorHAnsi" w:cstheme="majorHAnsi"/>
                  </w:rPr>
                </w:rPrChange>
              </w:rPr>
            </w:pPr>
          </w:p>
        </w:tc>
      </w:tr>
    </w:tbl>
    <w:p w14:paraId="63DDEC7A" w14:textId="15EF0466" w:rsidR="00F02919" w:rsidRPr="002C344D" w:rsidRDefault="00F02919" w:rsidP="002C344D">
      <w:pPr>
        <w:rPr>
          <w:rFonts w:asciiTheme="majorHAnsi" w:hAnsiTheme="majorHAnsi" w:cstheme="majorHAnsi"/>
        </w:rPr>
      </w:pPr>
    </w:p>
    <w:p w14:paraId="3A5A68FF" w14:textId="77777777" w:rsidR="001859F2" w:rsidRDefault="001859F2">
      <w:pPr>
        <w:rPr>
          <w:ins w:id="1429" w:author="Serge Schuetz" w:date="2019-06-12T12:46:00Z"/>
          <w:rFonts w:asciiTheme="majorHAnsi" w:hAnsiTheme="majorHAnsi" w:cstheme="majorHAnsi"/>
          <w:b/>
        </w:rPr>
      </w:pPr>
      <w:ins w:id="1430" w:author="Serge Schuetz" w:date="2019-06-12T12:46:00Z">
        <w:r>
          <w:rPr>
            <w:rFonts w:asciiTheme="majorHAnsi" w:hAnsiTheme="majorHAnsi" w:cstheme="majorHAnsi"/>
            <w:b/>
          </w:rPr>
          <w:br w:type="page"/>
        </w:r>
      </w:ins>
    </w:p>
    <w:p w14:paraId="0AA01864" w14:textId="0D161705" w:rsidR="00F5373B" w:rsidRDefault="001859F2" w:rsidP="00D74D12">
      <w:pPr>
        <w:pStyle w:val="Heading1"/>
        <w:rPr>
          <w:ins w:id="1431" w:author="Serge Schuetz" w:date="2019-06-12T15:01:00Z"/>
        </w:rPr>
      </w:pPr>
      <w:bookmarkStart w:id="1432" w:name="_Toc11316835"/>
      <w:ins w:id="1433" w:author="Serge Schuetz" w:date="2019-06-12T12:46:00Z">
        <w:r w:rsidRPr="00D74D12">
          <w:rPr>
            <w:rPrChange w:id="1434" w:author="Serge Schuetz" w:date="2019-06-12T15:01:00Z">
              <w:rPr>
                <w:rFonts w:cstheme="majorHAnsi"/>
                <w:b/>
              </w:rPr>
            </w:rPrChange>
          </w:rPr>
          <w:lastRenderedPageBreak/>
          <w:t>Document Re</w:t>
        </w:r>
      </w:ins>
      <w:ins w:id="1435" w:author="Serge Schuetz" w:date="2019-06-12T12:49:00Z">
        <w:r w:rsidR="000C451E" w:rsidRPr="00D74D12">
          <w:rPr>
            <w:rPrChange w:id="1436" w:author="Serge Schuetz" w:date="2019-06-12T15:01:00Z">
              <w:rPr>
                <w:rFonts w:cstheme="majorHAnsi"/>
                <w:b/>
              </w:rPr>
            </w:rPrChange>
          </w:rPr>
          <w:t>ference</w:t>
        </w:r>
      </w:ins>
      <w:bookmarkEnd w:id="1432"/>
    </w:p>
    <w:p w14:paraId="237DC4A1" w14:textId="77777777" w:rsidR="001738ED" w:rsidRPr="001738ED" w:rsidRDefault="001738ED">
      <w:pPr>
        <w:rPr>
          <w:ins w:id="1437" w:author="Serge Schuetz" w:date="2019-06-12T12:46:00Z"/>
          <w:rPrChange w:id="1438" w:author="Serge Schuetz" w:date="2019-06-12T15:01:00Z">
            <w:rPr>
              <w:ins w:id="1439" w:author="Serge Schuetz" w:date="2019-06-12T12:46:00Z"/>
              <w:rFonts w:asciiTheme="majorHAnsi" w:hAnsiTheme="majorHAnsi" w:cstheme="majorHAnsi"/>
              <w:b/>
            </w:rPr>
          </w:rPrChange>
        </w:rPr>
      </w:pPr>
    </w:p>
    <w:tbl>
      <w:tblPr>
        <w:tblStyle w:val="TableGrid"/>
        <w:tblW w:w="0" w:type="auto"/>
        <w:tblLook w:val="04A0" w:firstRow="1" w:lastRow="0" w:firstColumn="1" w:lastColumn="0" w:noHBand="0" w:noVBand="1"/>
        <w:tblPrChange w:id="1440" w:author="Serge Schuetz" w:date="2019-06-12T15:04:00Z">
          <w:tblPr>
            <w:tblStyle w:val="TableGrid"/>
            <w:tblW w:w="0" w:type="auto"/>
            <w:tblLook w:val="04A0" w:firstRow="1" w:lastRow="0" w:firstColumn="1" w:lastColumn="0" w:noHBand="0" w:noVBand="1"/>
          </w:tblPr>
        </w:tblPrChange>
      </w:tblPr>
      <w:tblGrid>
        <w:gridCol w:w="1555"/>
        <w:gridCol w:w="5386"/>
        <w:gridCol w:w="2075"/>
        <w:tblGridChange w:id="1441">
          <w:tblGrid>
            <w:gridCol w:w="3005"/>
            <w:gridCol w:w="4787"/>
            <w:gridCol w:w="4787"/>
          </w:tblGrid>
        </w:tblGridChange>
      </w:tblGrid>
      <w:tr w:rsidR="00AA3C8E" w14:paraId="22D0317D" w14:textId="566861DC" w:rsidTr="009F2543">
        <w:trPr>
          <w:ins w:id="1442" w:author="Serge Schuetz" w:date="2019-06-12T12:50:00Z"/>
        </w:trPr>
        <w:tc>
          <w:tcPr>
            <w:tcW w:w="1555" w:type="dxa"/>
            <w:shd w:val="clear" w:color="auto" w:fill="F2F2F2" w:themeFill="background1" w:themeFillShade="F2"/>
            <w:tcPrChange w:id="1443" w:author="Serge Schuetz" w:date="2019-06-12T15:04:00Z">
              <w:tcPr>
                <w:tcW w:w="3005" w:type="dxa"/>
              </w:tcPr>
            </w:tcPrChange>
          </w:tcPr>
          <w:p w14:paraId="773273E4" w14:textId="3B6954FA" w:rsidR="00AA3C8E" w:rsidRDefault="00AA3C8E">
            <w:pPr>
              <w:rPr>
                <w:ins w:id="1444" w:author="Serge Schuetz" w:date="2019-06-12T12:50:00Z"/>
                <w:rFonts w:asciiTheme="majorHAnsi" w:hAnsiTheme="majorHAnsi" w:cstheme="majorHAnsi"/>
                <w:b/>
              </w:rPr>
            </w:pPr>
            <w:ins w:id="1445" w:author="Serge Schuetz" w:date="2019-06-12T12:50:00Z">
              <w:r>
                <w:rPr>
                  <w:rFonts w:asciiTheme="majorHAnsi" w:hAnsiTheme="majorHAnsi" w:cstheme="majorHAnsi"/>
                  <w:b/>
                </w:rPr>
                <w:t>Date</w:t>
              </w:r>
            </w:ins>
          </w:p>
        </w:tc>
        <w:tc>
          <w:tcPr>
            <w:tcW w:w="5386" w:type="dxa"/>
            <w:shd w:val="clear" w:color="auto" w:fill="F2F2F2" w:themeFill="background1" w:themeFillShade="F2"/>
            <w:tcPrChange w:id="1446" w:author="Serge Schuetz" w:date="2019-06-12T15:04:00Z">
              <w:tcPr>
                <w:tcW w:w="4787" w:type="dxa"/>
              </w:tcPr>
            </w:tcPrChange>
          </w:tcPr>
          <w:p w14:paraId="6594FB65" w14:textId="12DB0594" w:rsidR="00AA3C8E" w:rsidRDefault="00AA3C8E">
            <w:pPr>
              <w:rPr>
                <w:ins w:id="1447" w:author="Serge Schuetz" w:date="2019-06-12T12:50:00Z"/>
                <w:rFonts w:asciiTheme="majorHAnsi" w:hAnsiTheme="majorHAnsi" w:cstheme="majorHAnsi"/>
                <w:b/>
              </w:rPr>
            </w:pPr>
            <w:ins w:id="1448" w:author="Serge Schuetz" w:date="2019-06-12T12:50:00Z">
              <w:r>
                <w:rPr>
                  <w:rFonts w:asciiTheme="majorHAnsi" w:hAnsiTheme="majorHAnsi" w:cstheme="majorHAnsi"/>
                  <w:b/>
                </w:rPr>
                <w:t>Name</w:t>
              </w:r>
            </w:ins>
          </w:p>
        </w:tc>
        <w:tc>
          <w:tcPr>
            <w:tcW w:w="2075" w:type="dxa"/>
            <w:shd w:val="clear" w:color="auto" w:fill="F2F2F2" w:themeFill="background1" w:themeFillShade="F2"/>
            <w:tcPrChange w:id="1449" w:author="Serge Schuetz" w:date="2019-06-12T15:04:00Z">
              <w:tcPr>
                <w:tcW w:w="4787" w:type="dxa"/>
              </w:tcPr>
            </w:tcPrChange>
          </w:tcPr>
          <w:p w14:paraId="7D7F21A4" w14:textId="3C4BEDBC" w:rsidR="00AA3C8E" w:rsidRDefault="00AA3C8E">
            <w:pPr>
              <w:rPr>
                <w:ins w:id="1450" w:author="Serge Schuetz" w:date="2019-06-12T13:00:00Z"/>
                <w:rFonts w:asciiTheme="majorHAnsi" w:hAnsiTheme="majorHAnsi" w:cstheme="majorHAnsi"/>
                <w:b/>
              </w:rPr>
            </w:pPr>
            <w:ins w:id="1451" w:author="Serge Schuetz" w:date="2019-06-12T13:00:00Z">
              <w:r>
                <w:rPr>
                  <w:rFonts w:asciiTheme="majorHAnsi" w:hAnsiTheme="majorHAnsi" w:cstheme="majorHAnsi"/>
                  <w:b/>
                </w:rPr>
                <w:t>Owner</w:t>
              </w:r>
            </w:ins>
          </w:p>
        </w:tc>
      </w:tr>
      <w:tr w:rsidR="00AA3C8E" w14:paraId="534EFE55" w14:textId="1B0E9040" w:rsidTr="00C63E79">
        <w:trPr>
          <w:ins w:id="1452" w:author="Serge Schuetz" w:date="2019-06-12T12:50:00Z"/>
        </w:trPr>
        <w:tc>
          <w:tcPr>
            <w:tcW w:w="1555" w:type="dxa"/>
            <w:tcPrChange w:id="1453" w:author="Serge Schuetz" w:date="2019-06-12T15:02:00Z">
              <w:tcPr>
                <w:tcW w:w="3005" w:type="dxa"/>
              </w:tcPr>
            </w:tcPrChange>
          </w:tcPr>
          <w:p w14:paraId="28075F1B" w14:textId="771615F2" w:rsidR="00AA3C8E" w:rsidRPr="00C63E79" w:rsidRDefault="00AA3C8E">
            <w:pPr>
              <w:rPr>
                <w:ins w:id="1454" w:author="Serge Schuetz" w:date="2019-06-12T12:50:00Z"/>
                <w:rFonts w:asciiTheme="majorHAnsi" w:hAnsiTheme="majorHAnsi" w:cstheme="majorHAnsi"/>
                <w:bCs/>
                <w:sz w:val="18"/>
                <w:szCs w:val="18"/>
                <w:rPrChange w:id="1455" w:author="Serge Schuetz" w:date="2019-06-12T15:02:00Z">
                  <w:rPr>
                    <w:ins w:id="1456" w:author="Serge Schuetz" w:date="2019-06-12T12:50:00Z"/>
                    <w:rFonts w:asciiTheme="majorHAnsi" w:hAnsiTheme="majorHAnsi" w:cstheme="majorHAnsi"/>
                    <w:b/>
                  </w:rPr>
                </w:rPrChange>
              </w:rPr>
            </w:pPr>
            <w:ins w:id="1457" w:author="Serge Schuetz" w:date="2019-06-12T12:54:00Z">
              <w:r w:rsidRPr="00C63E79">
                <w:rPr>
                  <w:rFonts w:asciiTheme="majorHAnsi" w:hAnsiTheme="majorHAnsi" w:cstheme="majorHAnsi"/>
                  <w:bCs/>
                  <w:sz w:val="18"/>
                  <w:szCs w:val="18"/>
                  <w:rPrChange w:id="1458" w:author="Serge Schuetz" w:date="2019-06-12T15:02:00Z">
                    <w:rPr>
                      <w:rFonts w:asciiTheme="majorHAnsi" w:hAnsiTheme="majorHAnsi" w:cstheme="majorHAnsi"/>
                      <w:b/>
                    </w:rPr>
                  </w:rPrChange>
                </w:rPr>
                <w:t>8</w:t>
              </w:r>
              <w:r w:rsidRPr="005B6924">
                <w:rPr>
                  <w:rFonts w:asciiTheme="majorHAnsi" w:hAnsiTheme="majorHAnsi" w:cstheme="majorHAnsi"/>
                  <w:bCs/>
                  <w:sz w:val="18"/>
                  <w:szCs w:val="18"/>
                  <w:rPrChange w:id="1459" w:author="Serge Schuetz" w:date="2019-06-12T15:02:00Z">
                    <w:rPr>
                      <w:rFonts w:asciiTheme="majorHAnsi" w:hAnsiTheme="majorHAnsi" w:cstheme="majorHAnsi"/>
                      <w:b/>
                    </w:rPr>
                  </w:rPrChange>
                </w:rPr>
                <w:t>th</w:t>
              </w:r>
              <w:r w:rsidRPr="00C63E79">
                <w:rPr>
                  <w:rFonts w:asciiTheme="majorHAnsi" w:hAnsiTheme="majorHAnsi" w:cstheme="majorHAnsi"/>
                  <w:bCs/>
                  <w:sz w:val="18"/>
                  <w:szCs w:val="18"/>
                  <w:rPrChange w:id="1460" w:author="Serge Schuetz" w:date="2019-06-12T15:02:00Z">
                    <w:rPr>
                      <w:rFonts w:asciiTheme="majorHAnsi" w:hAnsiTheme="majorHAnsi" w:cstheme="majorHAnsi"/>
                      <w:b/>
                    </w:rPr>
                  </w:rPrChange>
                </w:rPr>
                <w:t xml:space="preserve"> January, 2019</w:t>
              </w:r>
            </w:ins>
          </w:p>
        </w:tc>
        <w:tc>
          <w:tcPr>
            <w:tcW w:w="5386" w:type="dxa"/>
            <w:tcPrChange w:id="1461" w:author="Serge Schuetz" w:date="2019-06-12T15:02:00Z">
              <w:tcPr>
                <w:tcW w:w="4787" w:type="dxa"/>
              </w:tcPr>
            </w:tcPrChange>
          </w:tcPr>
          <w:p w14:paraId="3DD8485B" w14:textId="2EB0397E" w:rsidR="00AA3C8E" w:rsidRPr="00C63E79" w:rsidRDefault="00AA3C8E">
            <w:pPr>
              <w:rPr>
                <w:ins w:id="1462" w:author="Serge Schuetz" w:date="2019-06-12T12:50:00Z"/>
                <w:rFonts w:asciiTheme="majorHAnsi" w:hAnsiTheme="majorHAnsi" w:cstheme="majorHAnsi"/>
                <w:bCs/>
                <w:sz w:val="18"/>
                <w:szCs w:val="18"/>
                <w:rPrChange w:id="1463" w:author="Serge Schuetz" w:date="2019-06-12T15:02:00Z">
                  <w:rPr>
                    <w:ins w:id="1464" w:author="Serge Schuetz" w:date="2019-06-12T12:50:00Z"/>
                    <w:rFonts w:asciiTheme="majorHAnsi" w:hAnsiTheme="majorHAnsi" w:cstheme="majorHAnsi"/>
                    <w:b/>
                  </w:rPr>
                </w:rPrChange>
              </w:rPr>
            </w:pPr>
            <w:ins w:id="1465" w:author="Serge Schuetz" w:date="2019-06-12T12:54:00Z">
              <w:r w:rsidRPr="00C63E79">
                <w:rPr>
                  <w:rFonts w:asciiTheme="majorHAnsi" w:hAnsiTheme="majorHAnsi" w:cstheme="majorHAnsi"/>
                  <w:bCs/>
                  <w:sz w:val="18"/>
                  <w:szCs w:val="18"/>
                  <w:rPrChange w:id="1466" w:author="Serge Schuetz" w:date="2019-06-12T15:02:00Z">
                    <w:rPr>
                      <w:rFonts w:asciiTheme="majorHAnsi" w:hAnsiTheme="majorHAnsi" w:cstheme="majorHAnsi"/>
                      <w:b/>
                    </w:rPr>
                  </w:rPrChange>
                </w:rPr>
                <w:t>Performance Test Plan – Admin Platform (v1.0)</w:t>
              </w:r>
            </w:ins>
          </w:p>
        </w:tc>
        <w:tc>
          <w:tcPr>
            <w:tcW w:w="2075" w:type="dxa"/>
            <w:tcPrChange w:id="1467" w:author="Serge Schuetz" w:date="2019-06-12T15:02:00Z">
              <w:tcPr>
                <w:tcW w:w="4787" w:type="dxa"/>
              </w:tcPr>
            </w:tcPrChange>
          </w:tcPr>
          <w:p w14:paraId="18C0A5AB" w14:textId="0E06588F" w:rsidR="00AA3C8E" w:rsidRPr="00C63E79" w:rsidRDefault="00AA3C8E">
            <w:pPr>
              <w:rPr>
                <w:ins w:id="1468" w:author="Serge Schuetz" w:date="2019-06-12T13:00:00Z"/>
                <w:rFonts w:asciiTheme="majorHAnsi" w:hAnsiTheme="majorHAnsi" w:cstheme="majorHAnsi"/>
                <w:bCs/>
                <w:sz w:val="18"/>
                <w:szCs w:val="18"/>
                <w:rPrChange w:id="1469" w:author="Serge Schuetz" w:date="2019-06-12T15:02:00Z">
                  <w:rPr>
                    <w:ins w:id="1470" w:author="Serge Schuetz" w:date="2019-06-12T13:00:00Z"/>
                    <w:rFonts w:asciiTheme="majorHAnsi" w:hAnsiTheme="majorHAnsi" w:cstheme="majorHAnsi"/>
                    <w:bCs/>
                  </w:rPr>
                </w:rPrChange>
              </w:rPr>
            </w:pPr>
            <w:ins w:id="1471" w:author="Serge Schuetz" w:date="2019-06-12T13:00:00Z">
              <w:r w:rsidRPr="00C63E79">
                <w:rPr>
                  <w:rFonts w:asciiTheme="majorHAnsi" w:hAnsiTheme="majorHAnsi" w:cstheme="majorHAnsi"/>
                  <w:bCs/>
                  <w:sz w:val="18"/>
                  <w:szCs w:val="18"/>
                  <w:rPrChange w:id="1472" w:author="Serge Schuetz" w:date="2019-06-12T15:02:00Z">
                    <w:rPr>
                      <w:rFonts w:asciiTheme="majorHAnsi" w:hAnsiTheme="majorHAnsi" w:cstheme="majorHAnsi"/>
                      <w:bCs/>
                    </w:rPr>
                  </w:rPrChange>
                </w:rPr>
                <w:t>Mine</w:t>
              </w:r>
            </w:ins>
          </w:p>
        </w:tc>
      </w:tr>
    </w:tbl>
    <w:p w14:paraId="309431D8" w14:textId="1EE3221B" w:rsidR="00130D00" w:rsidRDefault="00130D00">
      <w:pPr>
        <w:rPr>
          <w:ins w:id="1473" w:author="Serge Schuetz" w:date="2019-06-12T12:33:00Z"/>
          <w:rFonts w:asciiTheme="majorHAnsi" w:hAnsiTheme="majorHAnsi" w:cstheme="majorHAnsi"/>
          <w:b/>
        </w:rPr>
      </w:pPr>
      <w:ins w:id="1474" w:author="Serge Schuetz" w:date="2019-06-12T12:33:00Z">
        <w:r>
          <w:rPr>
            <w:rFonts w:asciiTheme="majorHAnsi" w:hAnsiTheme="majorHAnsi" w:cstheme="majorHAnsi"/>
            <w:b/>
          </w:rPr>
          <w:br w:type="page"/>
        </w:r>
      </w:ins>
    </w:p>
    <w:p w14:paraId="0F495387" w14:textId="77777777" w:rsidR="00AE76F2" w:rsidRPr="00F53DE5" w:rsidRDefault="00CA3537">
      <w:pPr>
        <w:pStyle w:val="Heading1"/>
        <w:rPr>
          <w:ins w:id="1475" w:author="Serge Schuetz" w:date="2019-06-12T12:33:00Z"/>
          <w:rPrChange w:id="1476" w:author="Serge Schuetz" w:date="2019-06-12T12:37:00Z">
            <w:rPr>
              <w:ins w:id="1477" w:author="Serge Schuetz" w:date="2019-06-12T12:33:00Z"/>
              <w:rFonts w:asciiTheme="majorHAnsi" w:hAnsiTheme="majorHAnsi" w:cstheme="majorHAnsi"/>
              <w:b/>
            </w:rPr>
          </w:rPrChange>
        </w:rPr>
        <w:pPrChange w:id="1478" w:author="Serge Schuetz" w:date="2019-06-12T12:37:00Z">
          <w:pPr/>
        </w:pPrChange>
      </w:pPr>
      <w:bookmarkStart w:id="1479" w:name="_Toc11316836"/>
      <w:ins w:id="1480" w:author="Serge Schuetz" w:date="2019-06-12T12:33:00Z">
        <w:r w:rsidRPr="00F53DE5">
          <w:rPr>
            <w:rPrChange w:id="1481" w:author="Serge Schuetz" w:date="2019-06-12T12:37:00Z">
              <w:rPr>
                <w:rFonts w:cstheme="majorHAnsi"/>
                <w:b/>
              </w:rPr>
            </w:rPrChange>
          </w:rPr>
          <w:lastRenderedPageBreak/>
          <w:t>Revision History</w:t>
        </w:r>
        <w:bookmarkEnd w:id="1479"/>
      </w:ins>
    </w:p>
    <w:p w14:paraId="4D0A99DB" w14:textId="77777777" w:rsidR="0057100B" w:rsidRDefault="0057100B" w:rsidP="0057100B">
      <w:pPr>
        <w:rPr>
          <w:ins w:id="1482" w:author="Serge Schuetz" w:date="2019-06-12T14:52:00Z"/>
          <w:rFonts w:asciiTheme="majorHAnsi" w:hAnsiTheme="majorHAnsi" w:cstheme="majorHAnsi"/>
          <w:b/>
        </w:rPr>
      </w:pPr>
    </w:p>
    <w:tbl>
      <w:tblPr>
        <w:tblStyle w:val="TableGrid"/>
        <w:tblW w:w="0" w:type="auto"/>
        <w:tblLook w:val="04A0" w:firstRow="1" w:lastRow="0" w:firstColumn="1" w:lastColumn="0" w:noHBand="0" w:noVBand="1"/>
        <w:tblPrChange w:id="1483" w:author="Serge Schuetz" w:date="2019-06-12T15:04:00Z">
          <w:tblPr>
            <w:tblStyle w:val="TableGrid"/>
            <w:tblW w:w="0" w:type="auto"/>
            <w:tblLook w:val="04A0" w:firstRow="1" w:lastRow="0" w:firstColumn="1" w:lastColumn="0" w:noHBand="0" w:noVBand="1"/>
          </w:tblPr>
        </w:tblPrChange>
      </w:tblPr>
      <w:tblGrid>
        <w:gridCol w:w="886"/>
        <w:gridCol w:w="1236"/>
        <w:gridCol w:w="1984"/>
        <w:gridCol w:w="8930"/>
        <w:tblGridChange w:id="1484">
          <w:tblGrid>
            <w:gridCol w:w="886"/>
            <w:gridCol w:w="2512"/>
            <w:gridCol w:w="3365"/>
            <w:gridCol w:w="2254"/>
          </w:tblGrid>
        </w:tblGridChange>
      </w:tblGrid>
      <w:tr w:rsidR="001738ED" w14:paraId="3B568A43" w14:textId="77777777" w:rsidTr="009F2543">
        <w:trPr>
          <w:ins w:id="1485" w:author="Serge Schuetz" w:date="2019-06-12T14:52:00Z"/>
        </w:trPr>
        <w:tc>
          <w:tcPr>
            <w:tcW w:w="886" w:type="dxa"/>
            <w:shd w:val="clear" w:color="auto" w:fill="F2F2F2" w:themeFill="background1" w:themeFillShade="F2"/>
            <w:tcPrChange w:id="1486" w:author="Serge Schuetz" w:date="2019-06-12T15:04:00Z">
              <w:tcPr>
                <w:tcW w:w="885" w:type="dxa"/>
              </w:tcPr>
            </w:tcPrChange>
          </w:tcPr>
          <w:p w14:paraId="2ABD3CCD" w14:textId="77777777" w:rsidR="0057100B" w:rsidRPr="00886C8E" w:rsidRDefault="0057100B" w:rsidP="00886C8E">
            <w:pPr>
              <w:rPr>
                <w:ins w:id="1487" w:author="Serge Schuetz" w:date="2019-06-12T14:52:00Z"/>
                <w:rFonts w:asciiTheme="majorHAnsi" w:hAnsiTheme="majorHAnsi" w:cstheme="majorHAnsi"/>
                <w:b/>
              </w:rPr>
            </w:pPr>
            <w:ins w:id="1488" w:author="Serge Schuetz" w:date="2019-06-12T14:52:00Z">
              <w:r w:rsidRPr="00886C8E">
                <w:rPr>
                  <w:rFonts w:asciiTheme="majorHAnsi" w:hAnsiTheme="majorHAnsi" w:cstheme="majorHAnsi"/>
                  <w:b/>
                </w:rPr>
                <w:t>Version</w:t>
              </w:r>
            </w:ins>
          </w:p>
        </w:tc>
        <w:tc>
          <w:tcPr>
            <w:tcW w:w="1236" w:type="dxa"/>
            <w:shd w:val="clear" w:color="auto" w:fill="F2F2F2" w:themeFill="background1" w:themeFillShade="F2"/>
            <w:tcPrChange w:id="1489" w:author="Serge Schuetz" w:date="2019-06-12T15:04:00Z">
              <w:tcPr>
                <w:tcW w:w="2512" w:type="dxa"/>
              </w:tcPr>
            </w:tcPrChange>
          </w:tcPr>
          <w:p w14:paraId="38D260EF" w14:textId="77777777" w:rsidR="0057100B" w:rsidRPr="00886C8E" w:rsidRDefault="0057100B" w:rsidP="00886C8E">
            <w:pPr>
              <w:rPr>
                <w:ins w:id="1490" w:author="Serge Schuetz" w:date="2019-06-12T14:52:00Z"/>
                <w:rFonts w:asciiTheme="majorHAnsi" w:hAnsiTheme="majorHAnsi" w:cstheme="majorHAnsi"/>
                <w:b/>
              </w:rPr>
            </w:pPr>
            <w:ins w:id="1491" w:author="Serge Schuetz" w:date="2019-06-12T14:52:00Z">
              <w:r w:rsidRPr="00886C8E">
                <w:rPr>
                  <w:rFonts w:asciiTheme="majorHAnsi" w:hAnsiTheme="majorHAnsi" w:cstheme="majorHAnsi"/>
                  <w:b/>
                </w:rPr>
                <w:t>Date</w:t>
              </w:r>
            </w:ins>
          </w:p>
        </w:tc>
        <w:tc>
          <w:tcPr>
            <w:tcW w:w="1984" w:type="dxa"/>
            <w:shd w:val="clear" w:color="auto" w:fill="F2F2F2" w:themeFill="background1" w:themeFillShade="F2"/>
            <w:tcPrChange w:id="1492" w:author="Serge Schuetz" w:date="2019-06-12T15:04:00Z">
              <w:tcPr>
                <w:tcW w:w="3365" w:type="dxa"/>
              </w:tcPr>
            </w:tcPrChange>
          </w:tcPr>
          <w:p w14:paraId="79DD9034" w14:textId="77777777" w:rsidR="0057100B" w:rsidRPr="00886C8E" w:rsidRDefault="0057100B" w:rsidP="00886C8E">
            <w:pPr>
              <w:rPr>
                <w:ins w:id="1493" w:author="Serge Schuetz" w:date="2019-06-12T14:52:00Z"/>
                <w:rFonts w:asciiTheme="majorHAnsi" w:hAnsiTheme="majorHAnsi" w:cstheme="majorHAnsi"/>
                <w:b/>
              </w:rPr>
            </w:pPr>
            <w:ins w:id="1494" w:author="Serge Schuetz" w:date="2019-06-12T14:52:00Z">
              <w:r w:rsidRPr="00886C8E">
                <w:rPr>
                  <w:rFonts w:asciiTheme="majorHAnsi" w:hAnsiTheme="majorHAnsi" w:cstheme="majorHAnsi"/>
                  <w:b/>
                </w:rPr>
                <w:t>Name</w:t>
              </w:r>
            </w:ins>
          </w:p>
        </w:tc>
        <w:tc>
          <w:tcPr>
            <w:tcW w:w="8930" w:type="dxa"/>
            <w:shd w:val="clear" w:color="auto" w:fill="F2F2F2" w:themeFill="background1" w:themeFillShade="F2"/>
            <w:tcPrChange w:id="1495" w:author="Serge Schuetz" w:date="2019-06-12T15:04:00Z">
              <w:tcPr>
                <w:tcW w:w="2254" w:type="dxa"/>
              </w:tcPr>
            </w:tcPrChange>
          </w:tcPr>
          <w:p w14:paraId="43F223DC" w14:textId="77777777" w:rsidR="0057100B" w:rsidRPr="00886C8E" w:rsidRDefault="0057100B" w:rsidP="00886C8E">
            <w:pPr>
              <w:rPr>
                <w:ins w:id="1496" w:author="Serge Schuetz" w:date="2019-06-12T14:52:00Z"/>
                <w:rFonts w:asciiTheme="majorHAnsi" w:hAnsiTheme="majorHAnsi" w:cstheme="majorHAnsi"/>
                <w:b/>
              </w:rPr>
            </w:pPr>
            <w:ins w:id="1497" w:author="Serge Schuetz" w:date="2019-06-12T14:52:00Z">
              <w:r w:rsidRPr="00886C8E">
                <w:rPr>
                  <w:rFonts w:asciiTheme="majorHAnsi" w:hAnsiTheme="majorHAnsi" w:cstheme="majorHAnsi"/>
                  <w:b/>
                </w:rPr>
                <w:t>Description of Change</w:t>
              </w:r>
            </w:ins>
          </w:p>
        </w:tc>
      </w:tr>
      <w:tr w:rsidR="001738ED" w14:paraId="7BE177F4" w14:textId="77777777" w:rsidTr="001738ED">
        <w:trPr>
          <w:ins w:id="1498" w:author="Serge Schuetz" w:date="2019-06-12T14:52:00Z"/>
        </w:trPr>
        <w:tc>
          <w:tcPr>
            <w:tcW w:w="886" w:type="dxa"/>
            <w:tcPrChange w:id="1499" w:author="Serge Schuetz" w:date="2019-06-12T15:02:00Z">
              <w:tcPr>
                <w:tcW w:w="885" w:type="dxa"/>
              </w:tcPr>
            </w:tcPrChange>
          </w:tcPr>
          <w:p w14:paraId="0202EFEE" w14:textId="77777777" w:rsidR="0057100B" w:rsidRPr="00886C8E" w:rsidRDefault="0057100B" w:rsidP="00886C8E">
            <w:pPr>
              <w:rPr>
                <w:ins w:id="1500" w:author="Serge Schuetz" w:date="2019-06-12T14:52:00Z"/>
                <w:rFonts w:asciiTheme="majorHAnsi" w:hAnsiTheme="majorHAnsi" w:cstheme="majorHAnsi"/>
                <w:bCs/>
                <w:sz w:val="18"/>
                <w:szCs w:val="18"/>
              </w:rPr>
            </w:pPr>
            <w:ins w:id="1501" w:author="Serge Schuetz" w:date="2019-06-12T14:52:00Z">
              <w:r w:rsidRPr="00886C8E">
                <w:rPr>
                  <w:rFonts w:asciiTheme="majorHAnsi" w:hAnsiTheme="majorHAnsi" w:cstheme="majorHAnsi"/>
                  <w:bCs/>
                  <w:sz w:val="18"/>
                  <w:szCs w:val="18"/>
                </w:rPr>
                <w:t>1.0</w:t>
              </w:r>
            </w:ins>
          </w:p>
        </w:tc>
        <w:tc>
          <w:tcPr>
            <w:tcW w:w="1236" w:type="dxa"/>
            <w:tcPrChange w:id="1502" w:author="Serge Schuetz" w:date="2019-06-12T15:02:00Z">
              <w:tcPr>
                <w:tcW w:w="2512" w:type="dxa"/>
              </w:tcPr>
            </w:tcPrChange>
          </w:tcPr>
          <w:p w14:paraId="45BB2ACB" w14:textId="77777777" w:rsidR="0057100B" w:rsidRPr="00886C8E" w:rsidRDefault="0057100B" w:rsidP="00886C8E">
            <w:pPr>
              <w:rPr>
                <w:ins w:id="1503" w:author="Serge Schuetz" w:date="2019-06-12T14:52:00Z"/>
                <w:rFonts w:asciiTheme="majorHAnsi" w:hAnsiTheme="majorHAnsi" w:cstheme="majorHAnsi"/>
                <w:bCs/>
                <w:sz w:val="18"/>
                <w:szCs w:val="18"/>
              </w:rPr>
            </w:pPr>
            <w:ins w:id="1504" w:author="Serge Schuetz" w:date="2019-06-12T14:52:00Z">
              <w:r w:rsidRPr="00886C8E">
                <w:rPr>
                  <w:rFonts w:asciiTheme="majorHAnsi" w:hAnsiTheme="majorHAnsi" w:cstheme="majorHAnsi"/>
                  <w:bCs/>
                  <w:sz w:val="18"/>
                  <w:szCs w:val="18"/>
                </w:rPr>
                <w:t>07/06/2019</w:t>
              </w:r>
            </w:ins>
          </w:p>
        </w:tc>
        <w:tc>
          <w:tcPr>
            <w:tcW w:w="1984" w:type="dxa"/>
            <w:tcPrChange w:id="1505" w:author="Serge Schuetz" w:date="2019-06-12T15:02:00Z">
              <w:tcPr>
                <w:tcW w:w="3365" w:type="dxa"/>
              </w:tcPr>
            </w:tcPrChange>
          </w:tcPr>
          <w:p w14:paraId="38658378" w14:textId="77777777" w:rsidR="0057100B" w:rsidRPr="00886C8E" w:rsidRDefault="0057100B" w:rsidP="00886C8E">
            <w:pPr>
              <w:rPr>
                <w:ins w:id="1506" w:author="Serge Schuetz" w:date="2019-06-12T14:52:00Z"/>
                <w:rFonts w:asciiTheme="majorHAnsi" w:hAnsiTheme="majorHAnsi" w:cstheme="majorHAnsi"/>
                <w:bCs/>
                <w:sz w:val="18"/>
                <w:szCs w:val="18"/>
              </w:rPr>
            </w:pPr>
            <w:ins w:id="1507" w:author="Serge Schuetz" w:date="2019-06-12T14:52:00Z">
              <w:r w:rsidRPr="00886C8E">
                <w:rPr>
                  <w:rFonts w:asciiTheme="majorHAnsi" w:hAnsiTheme="majorHAnsi" w:cstheme="majorHAnsi"/>
                  <w:bCs/>
                  <w:sz w:val="18"/>
                  <w:szCs w:val="18"/>
                </w:rPr>
                <w:t>Serge Schuetz</w:t>
              </w:r>
            </w:ins>
          </w:p>
        </w:tc>
        <w:tc>
          <w:tcPr>
            <w:tcW w:w="8930" w:type="dxa"/>
            <w:tcPrChange w:id="1508" w:author="Serge Schuetz" w:date="2019-06-12T15:02:00Z">
              <w:tcPr>
                <w:tcW w:w="2254" w:type="dxa"/>
              </w:tcPr>
            </w:tcPrChange>
          </w:tcPr>
          <w:p w14:paraId="29715548" w14:textId="77777777" w:rsidR="0057100B" w:rsidRPr="00886C8E" w:rsidRDefault="0057100B" w:rsidP="00886C8E">
            <w:pPr>
              <w:rPr>
                <w:ins w:id="1509" w:author="Serge Schuetz" w:date="2019-06-12T14:52:00Z"/>
                <w:rFonts w:asciiTheme="majorHAnsi" w:hAnsiTheme="majorHAnsi" w:cstheme="majorHAnsi"/>
                <w:bCs/>
                <w:sz w:val="18"/>
                <w:szCs w:val="18"/>
              </w:rPr>
            </w:pPr>
            <w:ins w:id="1510" w:author="Serge Schuetz" w:date="2019-06-12T14:52:00Z">
              <w:r w:rsidRPr="00886C8E">
                <w:rPr>
                  <w:rFonts w:asciiTheme="majorHAnsi" w:hAnsiTheme="majorHAnsi" w:cstheme="majorHAnsi"/>
                  <w:bCs/>
                  <w:sz w:val="18"/>
                  <w:szCs w:val="18"/>
                </w:rPr>
                <w:t>Initial Draft</w:t>
              </w:r>
            </w:ins>
          </w:p>
        </w:tc>
      </w:tr>
      <w:tr w:rsidR="001738ED" w14:paraId="199FDF5C" w14:textId="77777777" w:rsidTr="001738ED">
        <w:trPr>
          <w:ins w:id="1511" w:author="Serge Schuetz" w:date="2019-06-12T14:52:00Z"/>
        </w:trPr>
        <w:tc>
          <w:tcPr>
            <w:tcW w:w="886" w:type="dxa"/>
            <w:tcPrChange w:id="1512" w:author="Serge Schuetz" w:date="2019-06-12T15:02:00Z">
              <w:tcPr>
                <w:tcW w:w="885" w:type="dxa"/>
              </w:tcPr>
            </w:tcPrChange>
          </w:tcPr>
          <w:p w14:paraId="13C3D2D0" w14:textId="77777777" w:rsidR="0057100B" w:rsidRPr="00886C8E" w:rsidRDefault="0057100B" w:rsidP="00886C8E">
            <w:pPr>
              <w:rPr>
                <w:ins w:id="1513" w:author="Serge Schuetz" w:date="2019-06-12T14:52:00Z"/>
                <w:rFonts w:asciiTheme="majorHAnsi" w:hAnsiTheme="majorHAnsi" w:cstheme="majorHAnsi"/>
                <w:bCs/>
                <w:sz w:val="18"/>
                <w:szCs w:val="18"/>
              </w:rPr>
            </w:pPr>
            <w:ins w:id="1514" w:author="Serge Schuetz" w:date="2019-06-12T14:52:00Z">
              <w:r w:rsidRPr="00886C8E">
                <w:rPr>
                  <w:rFonts w:asciiTheme="majorHAnsi" w:hAnsiTheme="majorHAnsi" w:cstheme="majorHAnsi"/>
                  <w:bCs/>
                  <w:sz w:val="18"/>
                  <w:szCs w:val="18"/>
                </w:rPr>
                <w:t>1.1</w:t>
              </w:r>
            </w:ins>
          </w:p>
        </w:tc>
        <w:tc>
          <w:tcPr>
            <w:tcW w:w="1236" w:type="dxa"/>
            <w:tcPrChange w:id="1515" w:author="Serge Schuetz" w:date="2019-06-12T15:02:00Z">
              <w:tcPr>
                <w:tcW w:w="2512" w:type="dxa"/>
              </w:tcPr>
            </w:tcPrChange>
          </w:tcPr>
          <w:p w14:paraId="5A7B431D" w14:textId="77777777" w:rsidR="0057100B" w:rsidRPr="00886C8E" w:rsidRDefault="0057100B" w:rsidP="00886C8E">
            <w:pPr>
              <w:rPr>
                <w:ins w:id="1516" w:author="Serge Schuetz" w:date="2019-06-12T14:52:00Z"/>
                <w:rFonts w:asciiTheme="majorHAnsi" w:hAnsiTheme="majorHAnsi" w:cstheme="majorHAnsi"/>
                <w:bCs/>
                <w:sz w:val="18"/>
                <w:szCs w:val="18"/>
              </w:rPr>
            </w:pPr>
            <w:ins w:id="1517" w:author="Serge Schuetz" w:date="2019-06-12T14:52:00Z">
              <w:r w:rsidRPr="00886C8E">
                <w:rPr>
                  <w:rFonts w:asciiTheme="majorHAnsi" w:hAnsiTheme="majorHAnsi" w:cstheme="majorHAnsi"/>
                  <w:bCs/>
                  <w:sz w:val="18"/>
                  <w:szCs w:val="18"/>
                </w:rPr>
                <w:t>12/06/2019</w:t>
              </w:r>
            </w:ins>
          </w:p>
        </w:tc>
        <w:tc>
          <w:tcPr>
            <w:tcW w:w="1984" w:type="dxa"/>
            <w:tcPrChange w:id="1518" w:author="Serge Schuetz" w:date="2019-06-12T15:02:00Z">
              <w:tcPr>
                <w:tcW w:w="3365" w:type="dxa"/>
              </w:tcPr>
            </w:tcPrChange>
          </w:tcPr>
          <w:p w14:paraId="45CA894D" w14:textId="77777777" w:rsidR="0057100B" w:rsidRPr="00886C8E" w:rsidRDefault="0057100B" w:rsidP="00886C8E">
            <w:pPr>
              <w:rPr>
                <w:ins w:id="1519" w:author="Serge Schuetz" w:date="2019-06-12T14:52:00Z"/>
                <w:rFonts w:asciiTheme="majorHAnsi" w:hAnsiTheme="majorHAnsi" w:cstheme="majorHAnsi"/>
                <w:bCs/>
                <w:sz w:val="18"/>
                <w:szCs w:val="18"/>
              </w:rPr>
            </w:pPr>
            <w:ins w:id="1520" w:author="Serge Schuetz" w:date="2019-06-12T14:52:00Z">
              <w:r w:rsidRPr="00886C8E">
                <w:rPr>
                  <w:rFonts w:asciiTheme="majorHAnsi" w:hAnsiTheme="majorHAnsi" w:cstheme="majorHAnsi"/>
                  <w:bCs/>
                  <w:sz w:val="18"/>
                  <w:szCs w:val="18"/>
                </w:rPr>
                <w:t>Louis Droguett</w:t>
              </w:r>
            </w:ins>
          </w:p>
        </w:tc>
        <w:tc>
          <w:tcPr>
            <w:tcW w:w="8930" w:type="dxa"/>
            <w:tcPrChange w:id="1521" w:author="Serge Schuetz" w:date="2019-06-12T15:02:00Z">
              <w:tcPr>
                <w:tcW w:w="2254" w:type="dxa"/>
              </w:tcPr>
            </w:tcPrChange>
          </w:tcPr>
          <w:p w14:paraId="060219AE" w14:textId="77777777" w:rsidR="0057100B" w:rsidRPr="00886C8E" w:rsidRDefault="0057100B" w:rsidP="00886C8E">
            <w:pPr>
              <w:rPr>
                <w:ins w:id="1522" w:author="Serge Schuetz" w:date="2019-06-12T14:52:00Z"/>
                <w:rFonts w:asciiTheme="majorHAnsi" w:hAnsiTheme="majorHAnsi" w:cstheme="majorHAnsi"/>
                <w:bCs/>
                <w:sz w:val="18"/>
                <w:szCs w:val="18"/>
              </w:rPr>
            </w:pPr>
            <w:ins w:id="1523" w:author="Serge Schuetz" w:date="2019-06-12T14:52:00Z">
              <w:r w:rsidRPr="00886C8E">
                <w:rPr>
                  <w:rFonts w:asciiTheme="majorHAnsi" w:hAnsiTheme="majorHAnsi" w:cstheme="majorHAnsi"/>
                  <w:bCs/>
                  <w:sz w:val="18"/>
                  <w:szCs w:val="18"/>
                </w:rPr>
                <w:t>Review of initial Draft</w:t>
              </w:r>
            </w:ins>
          </w:p>
        </w:tc>
      </w:tr>
    </w:tbl>
    <w:p w14:paraId="1B9EF766" w14:textId="70867BAE" w:rsidR="00CA3537" w:rsidDel="0057100B" w:rsidRDefault="00CA3537">
      <w:pPr>
        <w:rPr>
          <w:del w:id="1524" w:author="Serge Schuetz" w:date="2019-06-12T14:52:00Z"/>
          <w:rFonts w:asciiTheme="majorHAnsi" w:hAnsiTheme="majorHAnsi" w:cstheme="majorHAnsi"/>
          <w:b/>
        </w:rPr>
        <w:sectPr w:rsidR="00CA3537" w:rsidDel="0057100B" w:rsidSect="004F7AF3">
          <w:pgSz w:w="16838" w:h="11906" w:orient="landscape"/>
          <w:pgMar w:top="1440" w:right="1440" w:bottom="1440" w:left="1440" w:header="709" w:footer="709" w:gutter="0"/>
          <w:cols w:space="708"/>
          <w:docGrid w:linePitch="360"/>
          <w:sectPrChange w:id="1525" w:author="Serge Schuetz" w:date="2019-06-12T14:56:00Z">
            <w:sectPr w:rsidR="00CA3537" w:rsidDel="0057100B" w:rsidSect="004F7AF3">
              <w:pgSz w:w="11906" w:h="16838" w:orient="portrait"/>
              <w:pgMar w:top="1440" w:right="1440" w:bottom="1440" w:left="1440" w:header="708" w:footer="708" w:gutter="0"/>
            </w:sectPr>
          </w:sectPrChange>
        </w:sectPr>
      </w:pPr>
    </w:p>
    <w:p w14:paraId="3598EF92" w14:textId="3C8CEB6B" w:rsidR="00F02919" w:rsidRPr="004A6240" w:rsidDel="00E73F65" w:rsidRDefault="00CB5737">
      <w:pPr>
        <w:rPr>
          <w:del w:id="1526" w:author="Serge Schuetz" w:date="2019-06-12T14:50:00Z"/>
        </w:rPr>
        <w:pPrChange w:id="1527" w:author="Serge Schuetz" w:date="2019-06-12T14:54:00Z">
          <w:pPr>
            <w:pStyle w:val="Heading1"/>
          </w:pPr>
        </w:pPrChange>
      </w:pPr>
      <w:del w:id="1528" w:author="Serge Schuetz" w:date="2019-06-12T14:50:00Z">
        <w:r w:rsidRPr="004A6240" w:rsidDel="00E73F65">
          <w:delText>Ap</w:delText>
        </w:r>
        <w:r w:rsidR="007127E2" w:rsidRPr="004A6240" w:rsidDel="00E73F65">
          <w:delText>pendix A</w:delText>
        </w:r>
      </w:del>
    </w:p>
    <w:p w14:paraId="18FE76F6" w14:textId="05302DEF" w:rsidR="00606F5C" w:rsidDel="00E73F65" w:rsidRDefault="00606F5C">
      <w:pPr>
        <w:rPr>
          <w:del w:id="1529" w:author="Serge Schuetz" w:date="2019-06-12T14:50:00Z"/>
          <w:rFonts w:asciiTheme="majorHAnsi" w:hAnsiTheme="majorHAnsi" w:cstheme="majorHAnsi"/>
          <w:b/>
        </w:rPr>
      </w:pPr>
    </w:p>
    <w:tbl>
      <w:tblPr>
        <w:tblStyle w:val="TableGrid"/>
        <w:tblW w:w="5000" w:type="pct"/>
        <w:tblLook w:val="04A0" w:firstRow="1" w:lastRow="0" w:firstColumn="1" w:lastColumn="0" w:noHBand="0" w:noVBand="1"/>
      </w:tblPr>
      <w:tblGrid>
        <w:gridCol w:w="13644"/>
        <w:gridCol w:w="304"/>
      </w:tblGrid>
      <w:tr w:rsidR="00606F5C" w:rsidDel="00E73F65" w14:paraId="5AEC11EB" w14:textId="08B7EE3D" w:rsidTr="00074085">
        <w:trPr>
          <w:del w:id="1530" w:author="Serge Schuetz" w:date="2019-06-12T14:50:00Z"/>
        </w:trPr>
        <w:tc>
          <w:tcPr>
            <w:tcW w:w="4891" w:type="pct"/>
          </w:tcPr>
          <w:tbl>
            <w:tblPr>
              <w:tblW w:w="5000" w:type="pct"/>
              <w:tblLook w:val="04A0" w:firstRow="1" w:lastRow="0" w:firstColumn="1" w:lastColumn="0" w:noHBand="0" w:noVBand="1"/>
            </w:tblPr>
            <w:tblGrid>
              <w:gridCol w:w="466"/>
              <w:gridCol w:w="1379"/>
              <w:gridCol w:w="1460"/>
              <w:gridCol w:w="1460"/>
              <w:gridCol w:w="1452"/>
              <w:gridCol w:w="867"/>
              <w:gridCol w:w="1063"/>
              <w:gridCol w:w="1149"/>
              <w:gridCol w:w="1025"/>
              <w:gridCol w:w="1076"/>
              <w:gridCol w:w="878"/>
              <w:gridCol w:w="1143"/>
            </w:tblGrid>
            <w:tr w:rsidR="00D143BE" w:rsidRPr="00464774" w:rsidDel="00E73F65" w14:paraId="425328F8" w14:textId="5F1F8E34" w:rsidTr="009203DF">
              <w:trPr>
                <w:trHeight w:val="302"/>
                <w:del w:id="1531" w:author="Serge Schuetz" w:date="2019-06-12T14:50:00Z"/>
              </w:trPr>
              <w:tc>
                <w:tcPr>
                  <w:tcW w:w="17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267DD3" w14:textId="65684FA3" w:rsidR="00D143BE" w:rsidRPr="00464774" w:rsidDel="00E73F65" w:rsidRDefault="00D143BE">
                  <w:pPr>
                    <w:rPr>
                      <w:del w:id="1532" w:author="Serge Schuetz" w:date="2019-06-12T14:50:00Z"/>
                      <w:rFonts w:eastAsia="Times New Roman" w:cs="Times New Roman"/>
                      <w:b/>
                      <w:bCs/>
                      <w:color w:val="000000"/>
                      <w:sz w:val="16"/>
                      <w:szCs w:val="16"/>
                      <w:lang w:eastAsia="en-AU"/>
                    </w:rPr>
                    <w:pPrChange w:id="1533" w:author="Serge Schuetz" w:date="2019-06-12T14:54:00Z">
                      <w:pPr>
                        <w:spacing w:after="0" w:line="240" w:lineRule="auto"/>
                      </w:pPr>
                    </w:pPrChange>
                  </w:pPr>
                  <w:del w:id="1534" w:author="Serge Schuetz" w:date="2019-06-12T14:50:00Z">
                    <w:r w:rsidRPr="00464774" w:rsidDel="00E73F65">
                      <w:rPr>
                        <w:rFonts w:eastAsia="Times New Roman" w:cs="Times New Roman"/>
                        <w:b/>
                        <w:bCs/>
                        <w:color w:val="000000"/>
                        <w:sz w:val="16"/>
                        <w:szCs w:val="16"/>
                        <w:lang w:eastAsia="en-AU"/>
                      </w:rPr>
                      <w:delText> </w:delText>
                    </w:r>
                  </w:del>
                </w:p>
              </w:tc>
              <w:tc>
                <w:tcPr>
                  <w:tcW w:w="514" w:type="pct"/>
                  <w:tcBorders>
                    <w:top w:val="single" w:sz="4" w:space="0" w:color="auto"/>
                    <w:left w:val="nil"/>
                    <w:bottom w:val="single" w:sz="4" w:space="0" w:color="auto"/>
                    <w:right w:val="single" w:sz="4" w:space="0" w:color="auto"/>
                  </w:tcBorders>
                  <w:shd w:val="clear" w:color="auto" w:fill="auto"/>
                  <w:noWrap/>
                  <w:vAlign w:val="bottom"/>
                  <w:hideMark/>
                </w:tcPr>
                <w:p w14:paraId="60B60C46" w14:textId="130C14DF" w:rsidR="00D143BE" w:rsidRPr="00464774" w:rsidDel="00E73F65" w:rsidRDefault="00D143BE">
                  <w:pPr>
                    <w:rPr>
                      <w:del w:id="1535" w:author="Serge Schuetz" w:date="2019-06-12T14:50:00Z"/>
                      <w:rFonts w:eastAsia="Times New Roman" w:cs="Times New Roman"/>
                      <w:color w:val="000000"/>
                      <w:sz w:val="16"/>
                      <w:szCs w:val="16"/>
                      <w:lang w:eastAsia="en-AU"/>
                    </w:rPr>
                    <w:pPrChange w:id="1536" w:author="Serge Schuetz" w:date="2019-06-12T14:54:00Z">
                      <w:pPr>
                        <w:spacing w:after="0" w:line="240" w:lineRule="auto"/>
                      </w:pPr>
                    </w:pPrChange>
                  </w:pPr>
                  <w:del w:id="1537" w:author="Serge Schuetz" w:date="2019-06-12T14:50:00Z">
                    <w:r w:rsidRPr="00464774" w:rsidDel="00E73F65">
                      <w:rPr>
                        <w:rFonts w:eastAsia="Times New Roman" w:cs="Times New Roman"/>
                        <w:color w:val="000000"/>
                        <w:sz w:val="16"/>
                        <w:szCs w:val="16"/>
                        <w:lang w:eastAsia="en-AU"/>
                      </w:rPr>
                      <w:delText> </w:delText>
                    </w:r>
                  </w:del>
                </w:p>
              </w:tc>
              <w:tc>
                <w:tcPr>
                  <w:tcW w:w="544" w:type="pct"/>
                  <w:tcBorders>
                    <w:top w:val="single" w:sz="4" w:space="0" w:color="auto"/>
                    <w:left w:val="nil"/>
                    <w:bottom w:val="single" w:sz="4" w:space="0" w:color="auto"/>
                    <w:right w:val="nil"/>
                  </w:tcBorders>
                </w:tcPr>
                <w:p w14:paraId="46462266" w14:textId="51897345" w:rsidR="00D143BE" w:rsidRPr="00464774" w:rsidDel="00E73F65" w:rsidRDefault="00D143BE">
                  <w:pPr>
                    <w:rPr>
                      <w:del w:id="1538" w:author="Serge Schuetz" w:date="2019-06-12T14:50:00Z"/>
                      <w:rFonts w:eastAsia="Times New Roman" w:cs="Times New Roman"/>
                      <w:color w:val="000000"/>
                      <w:sz w:val="16"/>
                      <w:szCs w:val="16"/>
                      <w:lang w:eastAsia="en-AU"/>
                    </w:rPr>
                    <w:pPrChange w:id="1539" w:author="Serge Schuetz" w:date="2019-06-12T14:54:00Z">
                      <w:pPr>
                        <w:spacing w:after="0" w:line="240" w:lineRule="auto"/>
                      </w:pPr>
                    </w:pPrChange>
                  </w:pPr>
                </w:p>
              </w:tc>
              <w:tc>
                <w:tcPr>
                  <w:tcW w:w="544" w:type="pct"/>
                  <w:tcBorders>
                    <w:top w:val="single" w:sz="4" w:space="0" w:color="auto"/>
                    <w:left w:val="nil"/>
                    <w:bottom w:val="single" w:sz="4" w:space="0" w:color="auto"/>
                    <w:right w:val="single" w:sz="4" w:space="0" w:color="auto"/>
                  </w:tcBorders>
                  <w:shd w:val="clear" w:color="auto" w:fill="auto"/>
                  <w:noWrap/>
                  <w:vAlign w:val="bottom"/>
                  <w:hideMark/>
                </w:tcPr>
                <w:p w14:paraId="4301C6C0" w14:textId="3248D187" w:rsidR="00D143BE" w:rsidRPr="00464774" w:rsidDel="00E73F65" w:rsidRDefault="00D143BE">
                  <w:pPr>
                    <w:rPr>
                      <w:del w:id="1540" w:author="Serge Schuetz" w:date="2019-06-12T14:50:00Z"/>
                      <w:rFonts w:eastAsia="Times New Roman" w:cs="Times New Roman"/>
                      <w:color w:val="000000"/>
                      <w:sz w:val="16"/>
                      <w:szCs w:val="16"/>
                      <w:lang w:eastAsia="en-AU"/>
                    </w:rPr>
                    <w:pPrChange w:id="1541" w:author="Serge Schuetz" w:date="2019-06-12T14:54:00Z">
                      <w:pPr>
                        <w:spacing w:after="0" w:line="240" w:lineRule="auto"/>
                      </w:pPr>
                    </w:pPrChange>
                  </w:pPr>
                  <w:del w:id="1542" w:author="Serge Schuetz" w:date="2019-06-12T14:50:00Z">
                    <w:r w:rsidRPr="00464774" w:rsidDel="00E73F65">
                      <w:rPr>
                        <w:rFonts w:eastAsia="Times New Roman" w:cs="Times New Roman"/>
                        <w:color w:val="000000"/>
                        <w:sz w:val="16"/>
                        <w:szCs w:val="16"/>
                        <w:lang w:eastAsia="en-AU"/>
                      </w:rPr>
                      <w:delText> </w:delText>
                    </w:r>
                  </w:del>
                </w:p>
              </w:tc>
              <w:tc>
                <w:tcPr>
                  <w:tcW w:w="541" w:type="pct"/>
                  <w:tcBorders>
                    <w:top w:val="single" w:sz="4" w:space="0" w:color="auto"/>
                    <w:left w:val="nil"/>
                    <w:bottom w:val="single" w:sz="4" w:space="0" w:color="auto"/>
                    <w:right w:val="single" w:sz="4" w:space="0" w:color="auto"/>
                  </w:tcBorders>
                  <w:shd w:val="clear" w:color="auto" w:fill="auto"/>
                  <w:noWrap/>
                  <w:vAlign w:val="bottom"/>
                  <w:hideMark/>
                </w:tcPr>
                <w:p w14:paraId="36328E1D" w14:textId="0AFA7468" w:rsidR="00D143BE" w:rsidRPr="00464774" w:rsidDel="00E73F65" w:rsidRDefault="00D143BE">
                  <w:pPr>
                    <w:rPr>
                      <w:del w:id="1543" w:author="Serge Schuetz" w:date="2019-06-12T14:50:00Z"/>
                      <w:rFonts w:eastAsia="Times New Roman" w:cs="Times New Roman"/>
                      <w:color w:val="000000"/>
                      <w:sz w:val="16"/>
                      <w:szCs w:val="16"/>
                      <w:lang w:eastAsia="en-AU"/>
                    </w:rPr>
                    <w:pPrChange w:id="1544" w:author="Serge Schuetz" w:date="2019-06-12T14:54:00Z">
                      <w:pPr>
                        <w:spacing w:after="0" w:line="240" w:lineRule="auto"/>
                      </w:pPr>
                    </w:pPrChange>
                  </w:pPr>
                  <w:del w:id="1545" w:author="Serge Schuetz" w:date="2019-06-12T14:50:00Z">
                    <w:r w:rsidRPr="00464774" w:rsidDel="00E73F65">
                      <w:rPr>
                        <w:rFonts w:eastAsia="Times New Roman" w:cs="Times New Roman"/>
                        <w:color w:val="000000"/>
                        <w:sz w:val="16"/>
                        <w:szCs w:val="16"/>
                        <w:lang w:eastAsia="en-AU"/>
                      </w:rPr>
                      <w:delText> </w:delText>
                    </w:r>
                  </w:del>
                </w:p>
              </w:tc>
              <w:tc>
                <w:tcPr>
                  <w:tcW w:w="1147" w:type="pct"/>
                  <w:gridSpan w:val="3"/>
                  <w:tcBorders>
                    <w:top w:val="single" w:sz="4" w:space="0" w:color="auto"/>
                    <w:left w:val="nil"/>
                    <w:bottom w:val="single" w:sz="4" w:space="0" w:color="auto"/>
                    <w:right w:val="single" w:sz="4" w:space="0" w:color="auto"/>
                  </w:tcBorders>
                  <w:shd w:val="clear" w:color="000000" w:fill="DDEBF7"/>
                  <w:noWrap/>
                  <w:vAlign w:val="bottom"/>
                  <w:hideMark/>
                </w:tcPr>
                <w:p w14:paraId="4C82CA9F" w14:textId="3B5C590D" w:rsidR="00D143BE" w:rsidRPr="00464774" w:rsidDel="00E73F65" w:rsidRDefault="00D143BE">
                  <w:pPr>
                    <w:rPr>
                      <w:del w:id="1546" w:author="Serge Schuetz" w:date="2019-06-12T14:50:00Z"/>
                      <w:rFonts w:eastAsia="Times New Roman" w:cs="Times New Roman"/>
                      <w:b/>
                      <w:bCs/>
                      <w:color w:val="000000"/>
                      <w:sz w:val="16"/>
                      <w:szCs w:val="16"/>
                      <w:lang w:eastAsia="en-AU"/>
                    </w:rPr>
                    <w:pPrChange w:id="1547" w:author="Serge Schuetz" w:date="2019-06-12T14:54:00Z">
                      <w:pPr>
                        <w:spacing w:after="0" w:line="240" w:lineRule="auto"/>
                        <w:jc w:val="center"/>
                      </w:pPr>
                    </w:pPrChange>
                  </w:pPr>
                  <w:del w:id="1548" w:author="Serge Schuetz" w:date="2019-06-12T14:50:00Z">
                    <w:r w:rsidRPr="00464774" w:rsidDel="00E73F65">
                      <w:rPr>
                        <w:rFonts w:eastAsia="Times New Roman" w:cs="Times New Roman"/>
                        <w:b/>
                        <w:bCs/>
                        <w:color w:val="000000"/>
                        <w:sz w:val="16"/>
                        <w:szCs w:val="16"/>
                        <w:lang w:eastAsia="en-AU"/>
                      </w:rPr>
                      <w:delText>Mine SLA's</w:delText>
                    </w:r>
                  </w:del>
                </w:p>
              </w:tc>
              <w:tc>
                <w:tcPr>
                  <w:tcW w:w="1536" w:type="pct"/>
                  <w:gridSpan w:val="4"/>
                  <w:tcBorders>
                    <w:top w:val="single" w:sz="4" w:space="0" w:color="auto"/>
                    <w:left w:val="nil"/>
                    <w:bottom w:val="single" w:sz="4" w:space="0" w:color="auto"/>
                    <w:right w:val="single" w:sz="4" w:space="0" w:color="auto"/>
                  </w:tcBorders>
                  <w:shd w:val="clear" w:color="000000" w:fill="FFF2CC"/>
                  <w:noWrap/>
                  <w:vAlign w:val="bottom"/>
                  <w:hideMark/>
                </w:tcPr>
                <w:p w14:paraId="50A418AB" w14:textId="52493FC0" w:rsidR="00D143BE" w:rsidRPr="00464774" w:rsidDel="00E73F65" w:rsidRDefault="00D143BE">
                  <w:pPr>
                    <w:rPr>
                      <w:del w:id="1549" w:author="Serge Schuetz" w:date="2019-06-12T14:50:00Z"/>
                      <w:rFonts w:eastAsia="Times New Roman" w:cs="Times New Roman"/>
                      <w:b/>
                      <w:bCs/>
                      <w:color w:val="000000"/>
                      <w:sz w:val="16"/>
                      <w:szCs w:val="16"/>
                      <w:lang w:eastAsia="en-AU"/>
                    </w:rPr>
                    <w:pPrChange w:id="1550" w:author="Serge Schuetz" w:date="2019-06-12T14:54:00Z">
                      <w:pPr>
                        <w:spacing w:after="0" w:line="240" w:lineRule="auto"/>
                        <w:jc w:val="center"/>
                      </w:pPr>
                    </w:pPrChange>
                  </w:pPr>
                  <w:del w:id="1551" w:author="Serge Schuetz" w:date="2019-06-12T14:50:00Z">
                    <w:r w:rsidRPr="00464774" w:rsidDel="00E73F65">
                      <w:rPr>
                        <w:rFonts w:eastAsia="Times New Roman" w:cs="Times New Roman"/>
                        <w:b/>
                        <w:bCs/>
                        <w:color w:val="000000"/>
                        <w:sz w:val="16"/>
                        <w:szCs w:val="16"/>
                        <w:lang w:eastAsia="en-AU"/>
                      </w:rPr>
                      <w:delText>Recreo Results</w:delText>
                    </w:r>
                  </w:del>
                </w:p>
              </w:tc>
            </w:tr>
            <w:tr w:rsidR="00D143BE" w:rsidRPr="00464774" w:rsidDel="00E73F65" w14:paraId="55C9839D" w14:textId="182B74BD" w:rsidTr="009203DF">
              <w:trPr>
                <w:trHeight w:val="814"/>
                <w:del w:id="1552" w:author="Serge Schuetz" w:date="2019-06-12T14:50:00Z"/>
              </w:trPr>
              <w:tc>
                <w:tcPr>
                  <w:tcW w:w="174" w:type="pct"/>
                  <w:tcBorders>
                    <w:top w:val="nil"/>
                    <w:left w:val="single" w:sz="4" w:space="0" w:color="auto"/>
                    <w:bottom w:val="single" w:sz="4" w:space="0" w:color="auto"/>
                    <w:right w:val="single" w:sz="4" w:space="0" w:color="auto"/>
                  </w:tcBorders>
                  <w:shd w:val="clear" w:color="auto" w:fill="auto"/>
                  <w:noWrap/>
                  <w:vAlign w:val="center"/>
                  <w:hideMark/>
                </w:tcPr>
                <w:p w14:paraId="0B578B90" w14:textId="6F46AD7C" w:rsidR="00D143BE" w:rsidRPr="00464774" w:rsidDel="00E73F65" w:rsidRDefault="00D143BE">
                  <w:pPr>
                    <w:rPr>
                      <w:del w:id="1553" w:author="Serge Schuetz" w:date="2019-06-12T14:50:00Z"/>
                      <w:rFonts w:eastAsia="Times New Roman" w:cs="Times New Roman"/>
                      <w:b/>
                      <w:bCs/>
                      <w:color w:val="000000"/>
                      <w:sz w:val="16"/>
                      <w:szCs w:val="16"/>
                      <w:lang w:eastAsia="en-AU"/>
                    </w:rPr>
                    <w:pPrChange w:id="1554" w:author="Serge Schuetz" w:date="2019-06-12T14:54:00Z">
                      <w:pPr>
                        <w:spacing w:after="0" w:line="240" w:lineRule="auto"/>
                        <w:jc w:val="center"/>
                      </w:pPr>
                    </w:pPrChange>
                  </w:pPr>
                  <w:del w:id="1555" w:author="Serge Schuetz" w:date="2019-06-12T14:50:00Z">
                    <w:r w:rsidRPr="00464774" w:rsidDel="00E73F65">
                      <w:rPr>
                        <w:rFonts w:eastAsia="Times New Roman" w:cs="Times New Roman"/>
                        <w:b/>
                        <w:bCs/>
                        <w:color w:val="000000"/>
                        <w:sz w:val="16"/>
                        <w:szCs w:val="16"/>
                        <w:lang w:eastAsia="en-AU"/>
                      </w:rPr>
                      <w:delText>#</w:delText>
                    </w:r>
                  </w:del>
                </w:p>
              </w:tc>
              <w:tc>
                <w:tcPr>
                  <w:tcW w:w="514" w:type="pct"/>
                  <w:tcBorders>
                    <w:top w:val="nil"/>
                    <w:left w:val="nil"/>
                    <w:bottom w:val="single" w:sz="4" w:space="0" w:color="auto"/>
                    <w:right w:val="single" w:sz="4" w:space="0" w:color="auto"/>
                  </w:tcBorders>
                  <w:shd w:val="clear" w:color="auto" w:fill="auto"/>
                  <w:noWrap/>
                  <w:vAlign w:val="center"/>
                  <w:hideMark/>
                </w:tcPr>
                <w:p w14:paraId="3891C225" w14:textId="405B133F" w:rsidR="00D143BE" w:rsidRPr="00464774" w:rsidDel="00E73F65" w:rsidRDefault="00D143BE">
                  <w:pPr>
                    <w:rPr>
                      <w:del w:id="1556" w:author="Serge Schuetz" w:date="2019-06-12T14:50:00Z"/>
                      <w:rFonts w:eastAsia="Times New Roman" w:cs="Times New Roman"/>
                      <w:b/>
                      <w:bCs/>
                      <w:color w:val="000000"/>
                      <w:sz w:val="16"/>
                      <w:szCs w:val="16"/>
                      <w:lang w:eastAsia="en-AU"/>
                    </w:rPr>
                    <w:pPrChange w:id="1557" w:author="Serge Schuetz" w:date="2019-06-12T14:54:00Z">
                      <w:pPr>
                        <w:spacing w:after="0" w:line="240" w:lineRule="auto"/>
                        <w:jc w:val="center"/>
                      </w:pPr>
                    </w:pPrChange>
                  </w:pPr>
                  <w:del w:id="1558" w:author="Serge Schuetz" w:date="2019-06-12T14:50:00Z">
                    <w:r w:rsidRPr="00464774" w:rsidDel="00E73F65">
                      <w:rPr>
                        <w:rFonts w:eastAsia="Times New Roman" w:cs="Times New Roman"/>
                        <w:b/>
                        <w:bCs/>
                        <w:color w:val="000000"/>
                        <w:sz w:val="16"/>
                        <w:szCs w:val="16"/>
                        <w:lang w:eastAsia="en-AU"/>
                      </w:rPr>
                      <w:delText>Test</w:delText>
                    </w:r>
                  </w:del>
                </w:p>
              </w:tc>
              <w:tc>
                <w:tcPr>
                  <w:tcW w:w="544" w:type="pct"/>
                  <w:tcBorders>
                    <w:top w:val="single" w:sz="4" w:space="0" w:color="auto"/>
                    <w:left w:val="nil"/>
                    <w:bottom w:val="single" w:sz="4" w:space="0" w:color="auto"/>
                    <w:right w:val="single" w:sz="4" w:space="0" w:color="auto"/>
                  </w:tcBorders>
                </w:tcPr>
                <w:p w14:paraId="1A78E55E" w14:textId="00FE212C" w:rsidR="006E43FF" w:rsidDel="00E73F65" w:rsidRDefault="006E43FF">
                  <w:pPr>
                    <w:rPr>
                      <w:del w:id="1559" w:author="Serge Schuetz" w:date="2019-06-12T14:50:00Z"/>
                      <w:rFonts w:eastAsia="Times New Roman" w:cs="Times New Roman"/>
                      <w:b/>
                      <w:bCs/>
                      <w:color w:val="000000"/>
                      <w:sz w:val="16"/>
                      <w:szCs w:val="16"/>
                      <w:lang w:eastAsia="en-AU"/>
                    </w:rPr>
                    <w:pPrChange w:id="1560" w:author="Serge Schuetz" w:date="2019-06-12T14:54:00Z">
                      <w:pPr>
                        <w:spacing w:after="0" w:line="240" w:lineRule="auto"/>
                        <w:jc w:val="center"/>
                      </w:pPr>
                    </w:pPrChange>
                  </w:pPr>
                </w:p>
                <w:p w14:paraId="4135058C" w14:textId="511C8014" w:rsidR="00D143BE" w:rsidRPr="00464774" w:rsidDel="00E73F65" w:rsidRDefault="009203DF">
                  <w:pPr>
                    <w:rPr>
                      <w:del w:id="1561" w:author="Serge Schuetz" w:date="2019-06-12T14:50:00Z"/>
                      <w:rFonts w:eastAsia="Times New Roman" w:cs="Times New Roman"/>
                      <w:b/>
                      <w:bCs/>
                      <w:color w:val="000000"/>
                      <w:sz w:val="16"/>
                      <w:szCs w:val="16"/>
                      <w:lang w:eastAsia="en-AU"/>
                    </w:rPr>
                    <w:pPrChange w:id="1562" w:author="Serge Schuetz" w:date="2019-06-12T14:54:00Z">
                      <w:pPr>
                        <w:spacing w:after="0" w:line="240" w:lineRule="auto"/>
                        <w:jc w:val="center"/>
                      </w:pPr>
                    </w:pPrChange>
                  </w:pPr>
                  <w:del w:id="1563" w:author="Serge Schuetz" w:date="2019-06-12T14:50:00Z">
                    <w:r w:rsidDel="00E73F65">
                      <w:rPr>
                        <w:rFonts w:eastAsia="Times New Roman" w:cs="Times New Roman"/>
                        <w:b/>
                        <w:bCs/>
                        <w:color w:val="000000"/>
                        <w:sz w:val="16"/>
                        <w:szCs w:val="16"/>
                        <w:lang w:eastAsia="en-AU"/>
                      </w:rPr>
                      <w:delText>Run Date</w:delText>
                    </w:r>
                  </w:del>
                </w:p>
              </w:tc>
              <w:tc>
                <w:tcPr>
                  <w:tcW w:w="544" w:type="pct"/>
                  <w:tcBorders>
                    <w:top w:val="nil"/>
                    <w:left w:val="single" w:sz="4" w:space="0" w:color="auto"/>
                    <w:bottom w:val="single" w:sz="4" w:space="0" w:color="auto"/>
                    <w:right w:val="single" w:sz="4" w:space="0" w:color="auto"/>
                  </w:tcBorders>
                  <w:shd w:val="clear" w:color="auto" w:fill="auto"/>
                  <w:noWrap/>
                  <w:vAlign w:val="center"/>
                  <w:hideMark/>
                </w:tcPr>
                <w:p w14:paraId="4AD1CD13" w14:textId="02FC0D31" w:rsidR="00D143BE" w:rsidRPr="00464774" w:rsidDel="00E73F65" w:rsidRDefault="00D143BE">
                  <w:pPr>
                    <w:rPr>
                      <w:del w:id="1564" w:author="Serge Schuetz" w:date="2019-06-12T14:50:00Z"/>
                      <w:rFonts w:eastAsia="Times New Roman" w:cs="Times New Roman"/>
                      <w:b/>
                      <w:bCs/>
                      <w:color w:val="000000"/>
                      <w:sz w:val="16"/>
                      <w:szCs w:val="16"/>
                      <w:lang w:eastAsia="en-AU"/>
                    </w:rPr>
                    <w:pPrChange w:id="1565" w:author="Serge Schuetz" w:date="2019-06-12T14:54:00Z">
                      <w:pPr>
                        <w:spacing w:after="0" w:line="240" w:lineRule="auto"/>
                        <w:jc w:val="center"/>
                      </w:pPr>
                    </w:pPrChange>
                  </w:pPr>
                  <w:del w:id="1566" w:author="Serge Schuetz" w:date="2019-06-12T14:50:00Z">
                    <w:r w:rsidRPr="00464774" w:rsidDel="00E73F65">
                      <w:rPr>
                        <w:rFonts w:eastAsia="Times New Roman" w:cs="Times New Roman"/>
                        <w:b/>
                        <w:bCs/>
                        <w:color w:val="000000"/>
                        <w:sz w:val="16"/>
                        <w:szCs w:val="16"/>
                        <w:lang w:eastAsia="en-AU"/>
                      </w:rPr>
                      <w:delText>Status (vs SLA)</w:delText>
                    </w:r>
                  </w:del>
                </w:p>
              </w:tc>
              <w:tc>
                <w:tcPr>
                  <w:tcW w:w="541" w:type="pct"/>
                  <w:tcBorders>
                    <w:top w:val="nil"/>
                    <w:left w:val="nil"/>
                    <w:bottom w:val="single" w:sz="4" w:space="0" w:color="auto"/>
                    <w:right w:val="single" w:sz="4" w:space="0" w:color="auto"/>
                  </w:tcBorders>
                  <w:shd w:val="clear" w:color="auto" w:fill="auto"/>
                  <w:noWrap/>
                  <w:vAlign w:val="center"/>
                  <w:hideMark/>
                </w:tcPr>
                <w:p w14:paraId="6DB51E40" w14:textId="0B2A6D5A" w:rsidR="00D143BE" w:rsidRPr="00464774" w:rsidDel="00E73F65" w:rsidRDefault="00D143BE">
                  <w:pPr>
                    <w:rPr>
                      <w:del w:id="1567" w:author="Serge Schuetz" w:date="2019-06-12T14:50:00Z"/>
                      <w:rFonts w:eastAsia="Times New Roman" w:cs="Times New Roman"/>
                      <w:b/>
                      <w:bCs/>
                      <w:color w:val="000000"/>
                      <w:sz w:val="16"/>
                      <w:szCs w:val="16"/>
                      <w:lang w:eastAsia="en-AU"/>
                    </w:rPr>
                    <w:pPrChange w:id="1568" w:author="Serge Schuetz" w:date="2019-06-12T14:54:00Z">
                      <w:pPr>
                        <w:spacing w:after="0" w:line="240" w:lineRule="auto"/>
                        <w:jc w:val="center"/>
                      </w:pPr>
                    </w:pPrChange>
                  </w:pPr>
                  <w:del w:id="1569" w:author="Serge Schuetz" w:date="2019-06-12T14:50:00Z">
                    <w:r w:rsidRPr="00464774" w:rsidDel="00E73F65">
                      <w:rPr>
                        <w:rFonts w:eastAsia="Times New Roman" w:cs="Times New Roman"/>
                        <w:b/>
                        <w:bCs/>
                        <w:color w:val="000000"/>
                        <w:sz w:val="16"/>
                        <w:szCs w:val="16"/>
                        <w:lang w:eastAsia="en-AU"/>
                      </w:rPr>
                      <w:delText>Reason</w:delText>
                    </w:r>
                  </w:del>
                </w:p>
              </w:tc>
              <w:tc>
                <w:tcPr>
                  <w:tcW w:w="323" w:type="pct"/>
                  <w:tcBorders>
                    <w:top w:val="nil"/>
                    <w:left w:val="nil"/>
                    <w:bottom w:val="single" w:sz="4" w:space="0" w:color="auto"/>
                    <w:right w:val="single" w:sz="4" w:space="0" w:color="auto"/>
                  </w:tcBorders>
                  <w:shd w:val="clear" w:color="000000" w:fill="E2EFDA"/>
                  <w:vAlign w:val="center"/>
                  <w:hideMark/>
                </w:tcPr>
                <w:p w14:paraId="585680F9" w14:textId="272D05AA" w:rsidR="00D143BE" w:rsidRPr="00464774" w:rsidDel="00E73F65" w:rsidRDefault="00D143BE">
                  <w:pPr>
                    <w:rPr>
                      <w:del w:id="1570" w:author="Serge Schuetz" w:date="2019-06-12T14:50:00Z"/>
                      <w:rFonts w:eastAsia="Times New Roman" w:cs="Times New Roman"/>
                      <w:b/>
                      <w:bCs/>
                      <w:color w:val="000000"/>
                      <w:sz w:val="16"/>
                      <w:szCs w:val="16"/>
                      <w:lang w:eastAsia="en-AU"/>
                    </w:rPr>
                    <w:pPrChange w:id="1571" w:author="Serge Schuetz" w:date="2019-06-12T14:54:00Z">
                      <w:pPr>
                        <w:spacing w:after="0" w:line="240" w:lineRule="auto"/>
                        <w:jc w:val="center"/>
                      </w:pPr>
                    </w:pPrChange>
                  </w:pPr>
                  <w:del w:id="1572" w:author="Serge Schuetz" w:date="2019-06-12T14:50:00Z">
                    <w:r w:rsidRPr="00464774" w:rsidDel="00E73F65">
                      <w:rPr>
                        <w:rFonts w:eastAsia="Times New Roman" w:cs="Times New Roman"/>
                        <w:b/>
                        <w:bCs/>
                        <w:color w:val="000000"/>
                        <w:sz w:val="16"/>
                        <w:szCs w:val="16"/>
                        <w:lang w:eastAsia="en-AU"/>
                      </w:rPr>
                      <w:delText>Req</w:delText>
                    </w:r>
                    <w:r w:rsidDel="00E73F65">
                      <w:rPr>
                        <w:rFonts w:eastAsia="Times New Roman" w:cs="Times New Roman"/>
                        <w:b/>
                        <w:bCs/>
                        <w:color w:val="000000"/>
                        <w:sz w:val="16"/>
                        <w:szCs w:val="16"/>
                        <w:lang w:eastAsia="en-AU"/>
                      </w:rPr>
                      <w:delText>.</w:delText>
                    </w:r>
                    <w:r w:rsidRPr="00464774" w:rsidDel="00E73F65">
                      <w:rPr>
                        <w:rFonts w:eastAsia="Times New Roman" w:cs="Times New Roman"/>
                        <w:b/>
                        <w:bCs/>
                        <w:color w:val="000000"/>
                        <w:sz w:val="16"/>
                        <w:szCs w:val="16"/>
                        <w:lang w:eastAsia="en-AU"/>
                      </w:rPr>
                      <w:delText xml:space="preserve"> Size</w:delText>
                    </w:r>
                  </w:del>
                </w:p>
              </w:tc>
              <w:tc>
                <w:tcPr>
                  <w:tcW w:w="396" w:type="pct"/>
                  <w:tcBorders>
                    <w:top w:val="nil"/>
                    <w:left w:val="nil"/>
                    <w:bottom w:val="single" w:sz="4" w:space="0" w:color="auto"/>
                    <w:right w:val="single" w:sz="4" w:space="0" w:color="auto"/>
                  </w:tcBorders>
                  <w:shd w:val="clear" w:color="000000" w:fill="E2EFDA"/>
                  <w:vAlign w:val="center"/>
                  <w:hideMark/>
                </w:tcPr>
                <w:p w14:paraId="099EB6E3" w14:textId="5F247904" w:rsidR="00D143BE" w:rsidRPr="00464774" w:rsidDel="00E73F65" w:rsidRDefault="00D143BE">
                  <w:pPr>
                    <w:rPr>
                      <w:del w:id="1573" w:author="Serge Schuetz" w:date="2019-06-12T14:50:00Z"/>
                      <w:rFonts w:eastAsia="Times New Roman" w:cs="Times New Roman"/>
                      <w:b/>
                      <w:bCs/>
                      <w:color w:val="000000"/>
                      <w:sz w:val="16"/>
                      <w:szCs w:val="16"/>
                      <w:lang w:eastAsia="en-AU"/>
                    </w:rPr>
                    <w:pPrChange w:id="1574" w:author="Serge Schuetz" w:date="2019-06-12T14:54:00Z">
                      <w:pPr>
                        <w:spacing w:after="0" w:line="240" w:lineRule="auto"/>
                        <w:jc w:val="center"/>
                      </w:pPr>
                    </w:pPrChange>
                  </w:pPr>
                  <w:del w:id="1575" w:author="Serge Schuetz" w:date="2019-06-12T14:50:00Z">
                    <w:r w:rsidRPr="00464774" w:rsidDel="00E73F65">
                      <w:rPr>
                        <w:rFonts w:eastAsia="Times New Roman" w:cs="Times New Roman"/>
                        <w:b/>
                        <w:bCs/>
                        <w:color w:val="000000"/>
                        <w:sz w:val="16"/>
                        <w:szCs w:val="16"/>
                        <w:lang w:eastAsia="en-AU"/>
                      </w:rPr>
                      <w:delText>SLA Response Time in Minutes</w:delText>
                    </w:r>
                  </w:del>
                </w:p>
              </w:tc>
              <w:tc>
                <w:tcPr>
                  <w:tcW w:w="428" w:type="pct"/>
                  <w:tcBorders>
                    <w:top w:val="nil"/>
                    <w:left w:val="nil"/>
                    <w:bottom w:val="single" w:sz="4" w:space="0" w:color="auto"/>
                    <w:right w:val="single" w:sz="4" w:space="0" w:color="auto"/>
                  </w:tcBorders>
                  <w:shd w:val="clear" w:color="000000" w:fill="D9E1F2"/>
                  <w:vAlign w:val="center"/>
                  <w:hideMark/>
                </w:tcPr>
                <w:p w14:paraId="28DAE18E" w14:textId="580FFF61" w:rsidR="00D143BE" w:rsidRPr="00464774" w:rsidDel="00E73F65" w:rsidRDefault="00D143BE">
                  <w:pPr>
                    <w:rPr>
                      <w:del w:id="1576" w:author="Serge Schuetz" w:date="2019-06-12T14:50:00Z"/>
                      <w:rFonts w:eastAsia="Times New Roman" w:cs="Times New Roman"/>
                      <w:b/>
                      <w:bCs/>
                      <w:color w:val="000000"/>
                      <w:sz w:val="16"/>
                      <w:szCs w:val="16"/>
                      <w:lang w:eastAsia="en-AU"/>
                    </w:rPr>
                    <w:pPrChange w:id="1577" w:author="Serge Schuetz" w:date="2019-06-12T14:54:00Z">
                      <w:pPr>
                        <w:spacing w:after="0" w:line="240" w:lineRule="auto"/>
                        <w:jc w:val="center"/>
                      </w:pPr>
                    </w:pPrChange>
                  </w:pPr>
                  <w:del w:id="1578" w:author="Serge Schuetz" w:date="2019-06-12T14:50:00Z">
                    <w:r w:rsidRPr="00464774" w:rsidDel="00E73F65">
                      <w:rPr>
                        <w:rFonts w:eastAsia="Times New Roman" w:cs="Times New Roman"/>
                        <w:b/>
                        <w:bCs/>
                        <w:color w:val="000000"/>
                        <w:sz w:val="16"/>
                        <w:szCs w:val="16"/>
                        <w:lang w:eastAsia="en-AU"/>
                      </w:rPr>
                      <w:delText>Processing Request Size / Minute</w:delText>
                    </w:r>
                  </w:del>
                </w:p>
              </w:tc>
              <w:tc>
                <w:tcPr>
                  <w:tcW w:w="382" w:type="pct"/>
                  <w:tcBorders>
                    <w:top w:val="nil"/>
                    <w:left w:val="nil"/>
                    <w:bottom w:val="single" w:sz="4" w:space="0" w:color="auto"/>
                    <w:right w:val="single" w:sz="4" w:space="0" w:color="auto"/>
                  </w:tcBorders>
                  <w:shd w:val="clear" w:color="auto" w:fill="auto"/>
                  <w:vAlign w:val="center"/>
                  <w:hideMark/>
                </w:tcPr>
                <w:p w14:paraId="700BDC2D" w14:textId="740DE726" w:rsidR="00D143BE" w:rsidRPr="00464774" w:rsidDel="00E73F65" w:rsidRDefault="00D143BE">
                  <w:pPr>
                    <w:rPr>
                      <w:del w:id="1579" w:author="Serge Schuetz" w:date="2019-06-12T14:50:00Z"/>
                      <w:rFonts w:eastAsia="Times New Roman" w:cs="Times New Roman"/>
                      <w:b/>
                      <w:bCs/>
                      <w:color w:val="000000"/>
                      <w:sz w:val="16"/>
                      <w:szCs w:val="16"/>
                      <w:lang w:eastAsia="en-AU"/>
                    </w:rPr>
                    <w:pPrChange w:id="1580" w:author="Serge Schuetz" w:date="2019-06-12T14:54:00Z">
                      <w:pPr>
                        <w:spacing w:after="0" w:line="240" w:lineRule="auto"/>
                        <w:jc w:val="center"/>
                      </w:pPr>
                    </w:pPrChange>
                  </w:pPr>
                  <w:del w:id="1581" w:author="Serge Schuetz" w:date="2019-06-12T14:50:00Z">
                    <w:r w:rsidRPr="00464774" w:rsidDel="00E73F65">
                      <w:rPr>
                        <w:rFonts w:eastAsia="Times New Roman" w:cs="Times New Roman"/>
                        <w:b/>
                        <w:bCs/>
                        <w:color w:val="000000"/>
                        <w:sz w:val="16"/>
                        <w:szCs w:val="16"/>
                        <w:lang w:eastAsia="en-AU"/>
                      </w:rPr>
                      <w:delText>Req</w:delText>
                    </w:r>
                    <w:r w:rsidDel="00E73F65">
                      <w:rPr>
                        <w:rFonts w:eastAsia="Times New Roman" w:cs="Times New Roman"/>
                        <w:b/>
                        <w:bCs/>
                        <w:color w:val="000000"/>
                        <w:sz w:val="16"/>
                        <w:szCs w:val="16"/>
                        <w:lang w:eastAsia="en-AU"/>
                      </w:rPr>
                      <w:delText>.</w:delText>
                    </w:r>
                    <w:r w:rsidRPr="00464774" w:rsidDel="00E73F65">
                      <w:rPr>
                        <w:rFonts w:eastAsia="Times New Roman" w:cs="Times New Roman"/>
                        <w:b/>
                        <w:bCs/>
                        <w:color w:val="000000"/>
                        <w:sz w:val="16"/>
                        <w:szCs w:val="16"/>
                        <w:lang w:eastAsia="en-AU"/>
                      </w:rPr>
                      <w:delText xml:space="preserve"> Size executed</w:delText>
                    </w:r>
                  </w:del>
                </w:p>
              </w:tc>
              <w:tc>
                <w:tcPr>
                  <w:tcW w:w="401" w:type="pct"/>
                  <w:tcBorders>
                    <w:top w:val="nil"/>
                    <w:left w:val="nil"/>
                    <w:bottom w:val="single" w:sz="4" w:space="0" w:color="auto"/>
                    <w:right w:val="single" w:sz="4" w:space="0" w:color="auto"/>
                  </w:tcBorders>
                  <w:shd w:val="clear" w:color="auto" w:fill="auto"/>
                  <w:vAlign w:val="center"/>
                  <w:hideMark/>
                </w:tcPr>
                <w:p w14:paraId="120A9127" w14:textId="71E4710A" w:rsidR="00D143BE" w:rsidRPr="00464774" w:rsidDel="00E73F65" w:rsidRDefault="00D143BE">
                  <w:pPr>
                    <w:rPr>
                      <w:del w:id="1582" w:author="Serge Schuetz" w:date="2019-06-12T14:50:00Z"/>
                      <w:rFonts w:eastAsia="Times New Roman" w:cs="Times New Roman"/>
                      <w:b/>
                      <w:bCs/>
                      <w:color w:val="000000"/>
                      <w:sz w:val="16"/>
                      <w:szCs w:val="16"/>
                      <w:lang w:eastAsia="en-AU"/>
                    </w:rPr>
                    <w:pPrChange w:id="1583" w:author="Serge Schuetz" w:date="2019-06-12T14:54:00Z">
                      <w:pPr>
                        <w:spacing w:after="0" w:line="240" w:lineRule="auto"/>
                        <w:jc w:val="center"/>
                      </w:pPr>
                    </w:pPrChange>
                  </w:pPr>
                  <w:del w:id="1584" w:author="Serge Schuetz" w:date="2019-06-12T14:50:00Z">
                    <w:r w:rsidRPr="00464774" w:rsidDel="00E73F65">
                      <w:rPr>
                        <w:rFonts w:eastAsia="Times New Roman" w:cs="Times New Roman"/>
                        <w:b/>
                        <w:bCs/>
                        <w:color w:val="000000"/>
                        <w:sz w:val="16"/>
                        <w:szCs w:val="16"/>
                        <w:lang w:eastAsia="en-AU"/>
                      </w:rPr>
                      <w:delText>Response Time (Minutes)</w:delText>
                    </w:r>
                  </w:del>
                </w:p>
              </w:tc>
              <w:tc>
                <w:tcPr>
                  <w:tcW w:w="327" w:type="pct"/>
                  <w:tcBorders>
                    <w:top w:val="nil"/>
                    <w:left w:val="nil"/>
                    <w:bottom w:val="single" w:sz="4" w:space="0" w:color="auto"/>
                    <w:right w:val="single" w:sz="4" w:space="0" w:color="auto"/>
                  </w:tcBorders>
                  <w:shd w:val="clear" w:color="auto" w:fill="auto"/>
                  <w:vAlign w:val="center"/>
                  <w:hideMark/>
                </w:tcPr>
                <w:p w14:paraId="3A6F40BD" w14:textId="79C41786" w:rsidR="00D143BE" w:rsidRPr="00464774" w:rsidDel="00E73F65" w:rsidRDefault="00D143BE">
                  <w:pPr>
                    <w:rPr>
                      <w:del w:id="1585" w:author="Serge Schuetz" w:date="2019-06-12T14:50:00Z"/>
                      <w:rFonts w:eastAsia="Times New Roman" w:cs="Times New Roman"/>
                      <w:b/>
                      <w:bCs/>
                      <w:color w:val="000000"/>
                      <w:sz w:val="16"/>
                      <w:szCs w:val="16"/>
                      <w:lang w:eastAsia="en-AU"/>
                    </w:rPr>
                    <w:pPrChange w:id="1586" w:author="Serge Schuetz" w:date="2019-06-12T14:54:00Z">
                      <w:pPr>
                        <w:spacing w:after="0" w:line="240" w:lineRule="auto"/>
                        <w:jc w:val="center"/>
                      </w:pPr>
                    </w:pPrChange>
                  </w:pPr>
                  <w:del w:id="1587" w:author="Serge Schuetz" w:date="2019-06-12T14:50:00Z">
                    <w:r w:rsidRPr="00464774" w:rsidDel="00E73F65">
                      <w:rPr>
                        <w:rFonts w:eastAsia="Times New Roman" w:cs="Times New Roman"/>
                        <w:b/>
                        <w:bCs/>
                        <w:color w:val="000000"/>
                        <w:sz w:val="16"/>
                        <w:szCs w:val="16"/>
                        <w:lang w:eastAsia="en-AU"/>
                      </w:rPr>
                      <w:delText>Time (Hours)</w:delText>
                    </w:r>
                  </w:del>
                </w:p>
              </w:tc>
              <w:tc>
                <w:tcPr>
                  <w:tcW w:w="426" w:type="pct"/>
                  <w:tcBorders>
                    <w:top w:val="nil"/>
                    <w:left w:val="nil"/>
                    <w:bottom w:val="single" w:sz="4" w:space="0" w:color="auto"/>
                    <w:right w:val="single" w:sz="4" w:space="0" w:color="auto"/>
                  </w:tcBorders>
                  <w:shd w:val="clear" w:color="000000" w:fill="FFE699"/>
                  <w:vAlign w:val="center"/>
                  <w:hideMark/>
                </w:tcPr>
                <w:p w14:paraId="591355A5" w14:textId="64DD484C" w:rsidR="00D143BE" w:rsidRPr="00464774" w:rsidDel="00E73F65" w:rsidRDefault="00D143BE">
                  <w:pPr>
                    <w:rPr>
                      <w:del w:id="1588" w:author="Serge Schuetz" w:date="2019-06-12T14:50:00Z"/>
                      <w:rFonts w:eastAsia="Times New Roman" w:cs="Times New Roman"/>
                      <w:b/>
                      <w:bCs/>
                      <w:color w:val="000000"/>
                      <w:sz w:val="16"/>
                      <w:szCs w:val="16"/>
                      <w:lang w:eastAsia="en-AU"/>
                    </w:rPr>
                    <w:pPrChange w:id="1589" w:author="Serge Schuetz" w:date="2019-06-12T14:54:00Z">
                      <w:pPr>
                        <w:spacing w:after="0" w:line="240" w:lineRule="auto"/>
                        <w:jc w:val="center"/>
                      </w:pPr>
                    </w:pPrChange>
                  </w:pPr>
                  <w:del w:id="1590" w:author="Serge Schuetz" w:date="2019-06-12T14:50:00Z">
                    <w:r w:rsidRPr="00464774" w:rsidDel="00E73F65">
                      <w:rPr>
                        <w:rFonts w:eastAsia="Times New Roman" w:cs="Times New Roman"/>
                        <w:b/>
                        <w:bCs/>
                        <w:color w:val="000000"/>
                        <w:sz w:val="16"/>
                        <w:szCs w:val="16"/>
                        <w:lang w:eastAsia="en-AU"/>
                      </w:rPr>
                      <w:delText>Processing Request Size / Minute</w:delText>
                    </w:r>
                  </w:del>
                </w:p>
              </w:tc>
            </w:tr>
            <w:tr w:rsidR="00D143BE" w:rsidRPr="00464774" w:rsidDel="00E73F65" w14:paraId="73F1809C" w14:textId="01E4413A" w:rsidTr="00D143BE">
              <w:trPr>
                <w:trHeight w:val="1084"/>
                <w:del w:id="1591" w:author="Serge Schuetz" w:date="2019-06-12T14:50:00Z"/>
              </w:trPr>
              <w:tc>
                <w:tcPr>
                  <w:tcW w:w="174" w:type="pct"/>
                  <w:tcBorders>
                    <w:top w:val="nil"/>
                    <w:left w:val="single" w:sz="4" w:space="0" w:color="auto"/>
                    <w:bottom w:val="single" w:sz="4" w:space="0" w:color="auto"/>
                    <w:right w:val="single" w:sz="4" w:space="0" w:color="auto"/>
                  </w:tcBorders>
                  <w:shd w:val="clear" w:color="auto" w:fill="auto"/>
                  <w:noWrap/>
                  <w:vAlign w:val="center"/>
                  <w:hideMark/>
                </w:tcPr>
                <w:p w14:paraId="2ECB14B9" w14:textId="29B67CDD" w:rsidR="00D143BE" w:rsidRPr="00464774" w:rsidDel="00E73F65" w:rsidRDefault="00D143BE">
                  <w:pPr>
                    <w:rPr>
                      <w:del w:id="1592" w:author="Serge Schuetz" w:date="2019-06-12T14:50:00Z"/>
                      <w:rFonts w:eastAsia="Times New Roman" w:cs="Times New Roman"/>
                      <w:color w:val="000000"/>
                      <w:sz w:val="16"/>
                      <w:szCs w:val="16"/>
                      <w:lang w:eastAsia="en-AU"/>
                    </w:rPr>
                    <w:pPrChange w:id="1593" w:author="Serge Schuetz" w:date="2019-06-12T14:54:00Z">
                      <w:pPr>
                        <w:spacing w:after="0" w:line="240" w:lineRule="auto"/>
                        <w:jc w:val="center"/>
                      </w:pPr>
                    </w:pPrChange>
                  </w:pPr>
                  <w:del w:id="1594" w:author="Serge Schuetz" w:date="2019-06-12T14:50:00Z">
                    <w:r w:rsidRPr="00464774" w:rsidDel="00E73F65">
                      <w:rPr>
                        <w:rFonts w:eastAsia="Times New Roman" w:cs="Times New Roman"/>
                        <w:color w:val="000000"/>
                        <w:sz w:val="16"/>
                        <w:szCs w:val="16"/>
                        <w:lang w:eastAsia="en-AU"/>
                      </w:rPr>
                      <w:delText>1</w:delText>
                    </w:r>
                  </w:del>
                </w:p>
              </w:tc>
              <w:tc>
                <w:tcPr>
                  <w:tcW w:w="514" w:type="pct"/>
                  <w:tcBorders>
                    <w:top w:val="nil"/>
                    <w:left w:val="nil"/>
                    <w:bottom w:val="single" w:sz="4" w:space="0" w:color="auto"/>
                    <w:right w:val="single" w:sz="4" w:space="0" w:color="auto"/>
                  </w:tcBorders>
                  <w:shd w:val="clear" w:color="auto" w:fill="auto"/>
                  <w:vAlign w:val="center"/>
                  <w:hideMark/>
                </w:tcPr>
                <w:p w14:paraId="3FE6CC42" w14:textId="499F05DC" w:rsidR="00D143BE" w:rsidRPr="00464774" w:rsidDel="00E73F65" w:rsidRDefault="00D143BE">
                  <w:pPr>
                    <w:rPr>
                      <w:del w:id="1595" w:author="Serge Schuetz" w:date="2019-06-12T14:50:00Z"/>
                      <w:rFonts w:eastAsia="Times New Roman" w:cs="Times New Roman"/>
                      <w:color w:val="000000"/>
                      <w:sz w:val="16"/>
                      <w:szCs w:val="16"/>
                      <w:lang w:eastAsia="en-AU"/>
                    </w:rPr>
                    <w:pPrChange w:id="1596" w:author="Serge Schuetz" w:date="2019-06-12T14:54:00Z">
                      <w:pPr>
                        <w:spacing w:after="0" w:line="240" w:lineRule="auto"/>
                        <w:jc w:val="center"/>
                      </w:pPr>
                    </w:pPrChange>
                  </w:pPr>
                  <w:del w:id="1597" w:author="Serge Schuetz" w:date="2019-06-12T14:50:00Z">
                    <w:r w:rsidRPr="00464774" w:rsidDel="00E73F65">
                      <w:rPr>
                        <w:rFonts w:eastAsia="Times New Roman" w:cs="Times New Roman"/>
                        <w:color w:val="000000"/>
                        <w:sz w:val="16"/>
                        <w:szCs w:val="16"/>
                        <w:lang w:eastAsia="en-AU"/>
                      </w:rPr>
                      <w:delText>Endurance Test</w:delText>
                    </w:r>
                  </w:del>
                </w:p>
              </w:tc>
              <w:tc>
                <w:tcPr>
                  <w:tcW w:w="544" w:type="pct"/>
                  <w:tcBorders>
                    <w:top w:val="single" w:sz="4" w:space="0" w:color="auto"/>
                    <w:left w:val="single" w:sz="4" w:space="0" w:color="auto"/>
                    <w:bottom w:val="single" w:sz="4" w:space="0" w:color="auto"/>
                    <w:right w:val="single" w:sz="4" w:space="0" w:color="auto"/>
                  </w:tcBorders>
                </w:tcPr>
                <w:p w14:paraId="7C874C18" w14:textId="37C57FFC" w:rsidR="00D143BE" w:rsidRPr="00464774" w:rsidDel="00E73F65" w:rsidRDefault="009C172B">
                  <w:pPr>
                    <w:rPr>
                      <w:del w:id="1598" w:author="Serge Schuetz" w:date="2019-06-12T14:50:00Z"/>
                      <w:rFonts w:eastAsia="Times New Roman" w:cs="Times New Roman"/>
                      <w:color w:val="000000"/>
                      <w:sz w:val="16"/>
                      <w:szCs w:val="16"/>
                      <w:lang w:eastAsia="en-AU"/>
                    </w:rPr>
                    <w:pPrChange w:id="1599" w:author="Serge Schuetz" w:date="2019-06-12T14:54:00Z">
                      <w:pPr>
                        <w:spacing w:after="0" w:line="240" w:lineRule="auto"/>
                        <w:jc w:val="center"/>
                      </w:pPr>
                    </w:pPrChange>
                  </w:pPr>
                  <w:del w:id="1600" w:author="Serge Schuetz" w:date="2019-06-12T14:50:00Z">
                    <w:r w:rsidDel="00E73F65">
                      <w:rPr>
                        <w:rFonts w:eastAsia="Times New Roman" w:cs="Times New Roman"/>
                        <w:color w:val="000000"/>
                        <w:sz w:val="16"/>
                        <w:szCs w:val="16"/>
                        <w:lang w:eastAsia="en-AU"/>
                      </w:rPr>
                      <w:delText>11/05/2019</w:delText>
                    </w:r>
                  </w:del>
                </w:p>
              </w:tc>
              <w:tc>
                <w:tcPr>
                  <w:tcW w:w="544" w:type="pct"/>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1436CBA8" w14:textId="5AF39860" w:rsidR="00D143BE" w:rsidRPr="00464774" w:rsidDel="00E73F65" w:rsidRDefault="00D143BE">
                  <w:pPr>
                    <w:rPr>
                      <w:del w:id="1601" w:author="Serge Schuetz" w:date="2019-06-12T14:50:00Z"/>
                      <w:rFonts w:eastAsia="Times New Roman" w:cs="Times New Roman"/>
                      <w:color w:val="000000"/>
                      <w:sz w:val="16"/>
                      <w:szCs w:val="16"/>
                      <w:lang w:eastAsia="en-AU"/>
                    </w:rPr>
                    <w:pPrChange w:id="1602" w:author="Serge Schuetz" w:date="2019-06-12T14:54:00Z">
                      <w:pPr>
                        <w:spacing w:after="0" w:line="240" w:lineRule="auto"/>
                        <w:jc w:val="center"/>
                      </w:pPr>
                    </w:pPrChange>
                  </w:pPr>
                  <w:del w:id="1603" w:author="Serge Schuetz" w:date="2019-06-12T14:50:00Z">
                    <w:r w:rsidRPr="00464774" w:rsidDel="00E73F65">
                      <w:rPr>
                        <w:rFonts w:eastAsia="Times New Roman" w:cs="Times New Roman"/>
                        <w:color w:val="000000"/>
                        <w:sz w:val="16"/>
                        <w:szCs w:val="16"/>
                        <w:lang w:eastAsia="en-AU"/>
                      </w:rPr>
                      <w:delText>Green</w:delText>
                    </w:r>
                  </w:del>
                </w:p>
              </w:tc>
              <w:tc>
                <w:tcPr>
                  <w:tcW w:w="541" w:type="pct"/>
                  <w:tcBorders>
                    <w:top w:val="nil"/>
                    <w:left w:val="nil"/>
                    <w:bottom w:val="single" w:sz="4" w:space="0" w:color="auto"/>
                    <w:right w:val="single" w:sz="4" w:space="0" w:color="auto"/>
                  </w:tcBorders>
                  <w:shd w:val="clear" w:color="auto" w:fill="auto"/>
                  <w:vAlign w:val="center"/>
                  <w:hideMark/>
                </w:tcPr>
                <w:p w14:paraId="152FB10B" w14:textId="5D08D423" w:rsidR="00D143BE" w:rsidRPr="00464774" w:rsidDel="00E73F65" w:rsidRDefault="00D143BE">
                  <w:pPr>
                    <w:rPr>
                      <w:del w:id="1604" w:author="Serge Schuetz" w:date="2019-06-12T14:50:00Z"/>
                      <w:rFonts w:eastAsia="Times New Roman" w:cs="Times New Roman"/>
                      <w:i/>
                      <w:iCs/>
                      <w:color w:val="000000"/>
                      <w:sz w:val="16"/>
                      <w:szCs w:val="16"/>
                      <w:lang w:eastAsia="en-AU"/>
                    </w:rPr>
                    <w:pPrChange w:id="1605" w:author="Serge Schuetz" w:date="2019-06-12T14:54:00Z">
                      <w:pPr>
                        <w:spacing w:after="0" w:line="240" w:lineRule="auto"/>
                        <w:jc w:val="center"/>
                      </w:pPr>
                    </w:pPrChange>
                  </w:pPr>
                  <w:del w:id="1606" w:author="Serge Schuetz" w:date="2019-06-12T14:50:00Z">
                    <w:r w:rsidRPr="00464774" w:rsidDel="00E73F65">
                      <w:rPr>
                        <w:rFonts w:eastAsia="Times New Roman" w:cs="Times New Roman"/>
                        <w:i/>
                        <w:iCs/>
                        <w:color w:val="000000"/>
                        <w:sz w:val="16"/>
                        <w:szCs w:val="16"/>
                        <w:lang w:eastAsia="en-AU"/>
                      </w:rPr>
                      <w:delText xml:space="preserve">Sustained workload usage of the application over an extended period (33 hours) was executed, resulting in minimal memory consumption and </w:delText>
                    </w:r>
                    <w:r w:rsidRPr="004F7CC7" w:rsidDel="00E73F65">
                      <w:rPr>
                        <w:rFonts w:eastAsia="Times New Roman" w:cs="Times New Roman"/>
                        <w:i/>
                        <w:iCs/>
                        <w:color w:val="000000"/>
                        <w:sz w:val="16"/>
                        <w:szCs w:val="16"/>
                        <w:lang w:eastAsia="en-AU"/>
                      </w:rPr>
                      <w:delText>utilization</w:delText>
                    </w:r>
                    <w:r w:rsidRPr="00464774" w:rsidDel="00E73F65">
                      <w:rPr>
                        <w:rFonts w:eastAsia="Times New Roman" w:cs="Times New Roman"/>
                        <w:i/>
                        <w:iCs/>
                        <w:color w:val="000000"/>
                        <w:sz w:val="16"/>
                        <w:szCs w:val="16"/>
                        <w:lang w:eastAsia="en-AU"/>
                      </w:rPr>
                      <w:delText xml:space="preserve"> - Please Appendix A for details</w:delText>
                    </w:r>
                  </w:del>
                </w:p>
              </w:tc>
              <w:tc>
                <w:tcPr>
                  <w:tcW w:w="323" w:type="pct"/>
                  <w:tcBorders>
                    <w:top w:val="nil"/>
                    <w:left w:val="nil"/>
                    <w:bottom w:val="single" w:sz="4" w:space="0" w:color="auto"/>
                    <w:right w:val="single" w:sz="4" w:space="0" w:color="auto"/>
                  </w:tcBorders>
                  <w:shd w:val="clear" w:color="000000" w:fill="E2EFDA"/>
                  <w:noWrap/>
                  <w:vAlign w:val="center"/>
                  <w:hideMark/>
                </w:tcPr>
                <w:p w14:paraId="61A7B1A2" w14:textId="60BF36D4" w:rsidR="00D143BE" w:rsidRPr="00464774" w:rsidDel="00E73F65" w:rsidRDefault="00D143BE">
                  <w:pPr>
                    <w:rPr>
                      <w:del w:id="1607" w:author="Serge Schuetz" w:date="2019-06-12T14:50:00Z"/>
                      <w:rFonts w:eastAsia="Times New Roman" w:cs="Times New Roman"/>
                      <w:color w:val="000000"/>
                      <w:sz w:val="16"/>
                      <w:szCs w:val="16"/>
                      <w:lang w:eastAsia="en-AU"/>
                    </w:rPr>
                    <w:pPrChange w:id="1608" w:author="Serge Schuetz" w:date="2019-06-12T14:54:00Z">
                      <w:pPr>
                        <w:spacing w:after="0" w:line="240" w:lineRule="auto"/>
                        <w:jc w:val="center"/>
                      </w:pPr>
                    </w:pPrChange>
                  </w:pPr>
                  <w:del w:id="1609" w:author="Serge Schuetz" w:date="2019-06-12T14:50:00Z">
                    <w:r w:rsidRPr="00464774" w:rsidDel="00E73F65">
                      <w:rPr>
                        <w:rFonts w:eastAsia="Times New Roman" w:cs="Times New Roman"/>
                        <w:color w:val="000000"/>
                        <w:sz w:val="16"/>
                        <w:szCs w:val="16"/>
                        <w:lang w:eastAsia="en-AU"/>
                      </w:rPr>
                      <w:delText>N/A</w:delText>
                    </w:r>
                  </w:del>
                </w:p>
              </w:tc>
              <w:tc>
                <w:tcPr>
                  <w:tcW w:w="396" w:type="pct"/>
                  <w:tcBorders>
                    <w:top w:val="nil"/>
                    <w:left w:val="nil"/>
                    <w:bottom w:val="single" w:sz="4" w:space="0" w:color="auto"/>
                    <w:right w:val="single" w:sz="4" w:space="0" w:color="auto"/>
                  </w:tcBorders>
                  <w:shd w:val="clear" w:color="000000" w:fill="E2EFDA"/>
                  <w:noWrap/>
                  <w:vAlign w:val="center"/>
                  <w:hideMark/>
                </w:tcPr>
                <w:p w14:paraId="79568E5B" w14:textId="0746332C" w:rsidR="00D143BE" w:rsidRPr="00464774" w:rsidDel="00E73F65" w:rsidRDefault="00D143BE">
                  <w:pPr>
                    <w:rPr>
                      <w:del w:id="1610" w:author="Serge Schuetz" w:date="2019-06-12T14:50:00Z"/>
                      <w:rFonts w:eastAsia="Times New Roman" w:cs="Times New Roman"/>
                      <w:color w:val="000000"/>
                      <w:sz w:val="16"/>
                      <w:szCs w:val="16"/>
                      <w:lang w:eastAsia="en-AU"/>
                    </w:rPr>
                    <w:pPrChange w:id="1611" w:author="Serge Schuetz" w:date="2019-06-12T14:54:00Z">
                      <w:pPr>
                        <w:spacing w:after="0" w:line="240" w:lineRule="auto"/>
                        <w:jc w:val="center"/>
                      </w:pPr>
                    </w:pPrChange>
                  </w:pPr>
                  <w:del w:id="1612" w:author="Serge Schuetz" w:date="2019-06-12T14:50:00Z">
                    <w:r w:rsidRPr="00464774" w:rsidDel="00E73F65">
                      <w:rPr>
                        <w:rFonts w:eastAsia="Times New Roman" w:cs="Times New Roman"/>
                        <w:color w:val="000000"/>
                        <w:sz w:val="16"/>
                        <w:szCs w:val="16"/>
                        <w:lang w:eastAsia="en-AU"/>
                      </w:rPr>
                      <w:delText>N/A</w:delText>
                    </w:r>
                  </w:del>
                </w:p>
              </w:tc>
              <w:tc>
                <w:tcPr>
                  <w:tcW w:w="428" w:type="pct"/>
                  <w:tcBorders>
                    <w:top w:val="nil"/>
                    <w:left w:val="nil"/>
                    <w:bottom w:val="single" w:sz="4" w:space="0" w:color="auto"/>
                    <w:right w:val="single" w:sz="4" w:space="0" w:color="auto"/>
                  </w:tcBorders>
                  <w:shd w:val="clear" w:color="000000" w:fill="D9E1F2"/>
                  <w:noWrap/>
                  <w:vAlign w:val="center"/>
                  <w:hideMark/>
                </w:tcPr>
                <w:p w14:paraId="08A03897" w14:textId="632D7FE0" w:rsidR="00D143BE" w:rsidRPr="00464774" w:rsidDel="00E73F65" w:rsidRDefault="00D143BE">
                  <w:pPr>
                    <w:rPr>
                      <w:del w:id="1613" w:author="Serge Schuetz" w:date="2019-06-12T14:50:00Z"/>
                      <w:rFonts w:eastAsia="Times New Roman" w:cs="Times New Roman"/>
                      <w:color w:val="000000"/>
                      <w:sz w:val="16"/>
                      <w:szCs w:val="16"/>
                      <w:lang w:eastAsia="en-AU"/>
                    </w:rPr>
                    <w:pPrChange w:id="1614" w:author="Serge Schuetz" w:date="2019-06-12T14:54:00Z">
                      <w:pPr>
                        <w:spacing w:after="0" w:line="240" w:lineRule="auto"/>
                        <w:jc w:val="center"/>
                      </w:pPr>
                    </w:pPrChange>
                  </w:pPr>
                  <w:del w:id="1615" w:author="Serge Schuetz" w:date="2019-06-12T14:50:00Z">
                    <w:r w:rsidRPr="00464774" w:rsidDel="00E73F65">
                      <w:rPr>
                        <w:rFonts w:eastAsia="Times New Roman" w:cs="Times New Roman"/>
                        <w:color w:val="000000"/>
                        <w:sz w:val="16"/>
                        <w:szCs w:val="16"/>
                        <w:lang w:eastAsia="en-AU"/>
                      </w:rPr>
                      <w:delText>N/A</w:delText>
                    </w:r>
                  </w:del>
                </w:p>
              </w:tc>
              <w:tc>
                <w:tcPr>
                  <w:tcW w:w="382" w:type="pct"/>
                  <w:tcBorders>
                    <w:top w:val="nil"/>
                    <w:left w:val="nil"/>
                    <w:bottom w:val="single" w:sz="4" w:space="0" w:color="auto"/>
                    <w:right w:val="single" w:sz="4" w:space="0" w:color="auto"/>
                  </w:tcBorders>
                  <w:shd w:val="clear" w:color="auto" w:fill="auto"/>
                  <w:noWrap/>
                  <w:vAlign w:val="center"/>
                  <w:hideMark/>
                </w:tcPr>
                <w:p w14:paraId="05A7B254" w14:textId="1968D673" w:rsidR="00D143BE" w:rsidRPr="00464774" w:rsidDel="00E73F65" w:rsidRDefault="00D143BE">
                  <w:pPr>
                    <w:rPr>
                      <w:del w:id="1616" w:author="Serge Schuetz" w:date="2019-06-12T14:50:00Z"/>
                      <w:rFonts w:eastAsia="Times New Roman" w:cs="Times New Roman"/>
                      <w:color w:val="000000"/>
                      <w:sz w:val="16"/>
                      <w:szCs w:val="16"/>
                      <w:lang w:eastAsia="en-AU"/>
                    </w:rPr>
                    <w:pPrChange w:id="1617" w:author="Serge Schuetz" w:date="2019-06-12T14:54:00Z">
                      <w:pPr>
                        <w:spacing w:after="0" w:line="240" w:lineRule="auto"/>
                        <w:jc w:val="center"/>
                      </w:pPr>
                    </w:pPrChange>
                  </w:pPr>
                  <w:del w:id="1618" w:author="Serge Schuetz" w:date="2019-06-12T14:50:00Z">
                    <w:r w:rsidRPr="00464774" w:rsidDel="00E73F65">
                      <w:rPr>
                        <w:rFonts w:eastAsia="Times New Roman" w:cs="Times New Roman"/>
                        <w:color w:val="000000"/>
                        <w:sz w:val="16"/>
                        <w:szCs w:val="16"/>
                        <w:lang w:eastAsia="en-AU"/>
                      </w:rPr>
                      <w:delText>N/A</w:delText>
                    </w:r>
                  </w:del>
                </w:p>
              </w:tc>
              <w:tc>
                <w:tcPr>
                  <w:tcW w:w="401" w:type="pct"/>
                  <w:tcBorders>
                    <w:top w:val="nil"/>
                    <w:left w:val="nil"/>
                    <w:bottom w:val="single" w:sz="4" w:space="0" w:color="auto"/>
                    <w:right w:val="single" w:sz="4" w:space="0" w:color="auto"/>
                  </w:tcBorders>
                  <w:shd w:val="clear" w:color="auto" w:fill="auto"/>
                  <w:noWrap/>
                  <w:vAlign w:val="center"/>
                  <w:hideMark/>
                </w:tcPr>
                <w:p w14:paraId="0D710035" w14:textId="6E3954AE" w:rsidR="00D143BE" w:rsidRPr="00464774" w:rsidDel="00E73F65" w:rsidRDefault="00D143BE">
                  <w:pPr>
                    <w:rPr>
                      <w:del w:id="1619" w:author="Serge Schuetz" w:date="2019-06-12T14:50:00Z"/>
                      <w:rFonts w:eastAsia="Times New Roman" w:cs="Times New Roman"/>
                      <w:color w:val="000000"/>
                      <w:sz w:val="16"/>
                      <w:szCs w:val="16"/>
                      <w:lang w:eastAsia="en-AU"/>
                    </w:rPr>
                    <w:pPrChange w:id="1620" w:author="Serge Schuetz" w:date="2019-06-12T14:54:00Z">
                      <w:pPr>
                        <w:spacing w:after="0" w:line="240" w:lineRule="auto"/>
                        <w:jc w:val="center"/>
                      </w:pPr>
                    </w:pPrChange>
                  </w:pPr>
                  <w:del w:id="1621" w:author="Serge Schuetz" w:date="2019-06-12T14:50:00Z">
                    <w:r w:rsidRPr="00464774" w:rsidDel="00E73F65">
                      <w:rPr>
                        <w:rFonts w:eastAsia="Times New Roman" w:cs="Times New Roman"/>
                        <w:color w:val="000000"/>
                        <w:sz w:val="16"/>
                        <w:szCs w:val="16"/>
                        <w:lang w:eastAsia="en-AU"/>
                      </w:rPr>
                      <w:delText>N/A</w:delText>
                    </w:r>
                  </w:del>
                </w:p>
              </w:tc>
              <w:tc>
                <w:tcPr>
                  <w:tcW w:w="327" w:type="pct"/>
                  <w:tcBorders>
                    <w:top w:val="nil"/>
                    <w:left w:val="nil"/>
                    <w:bottom w:val="single" w:sz="4" w:space="0" w:color="auto"/>
                    <w:right w:val="single" w:sz="4" w:space="0" w:color="auto"/>
                  </w:tcBorders>
                  <w:shd w:val="clear" w:color="auto" w:fill="auto"/>
                  <w:noWrap/>
                  <w:vAlign w:val="center"/>
                  <w:hideMark/>
                </w:tcPr>
                <w:p w14:paraId="4321B3DE" w14:textId="4FE266C6" w:rsidR="00D143BE" w:rsidRPr="00464774" w:rsidDel="00E73F65" w:rsidRDefault="00D143BE">
                  <w:pPr>
                    <w:rPr>
                      <w:del w:id="1622" w:author="Serge Schuetz" w:date="2019-06-12T14:50:00Z"/>
                      <w:rFonts w:eastAsia="Times New Roman" w:cs="Times New Roman"/>
                      <w:color w:val="000000"/>
                      <w:sz w:val="16"/>
                      <w:szCs w:val="16"/>
                      <w:lang w:eastAsia="en-AU"/>
                    </w:rPr>
                    <w:pPrChange w:id="1623" w:author="Serge Schuetz" w:date="2019-06-12T14:54:00Z">
                      <w:pPr>
                        <w:spacing w:after="0" w:line="240" w:lineRule="auto"/>
                        <w:jc w:val="center"/>
                      </w:pPr>
                    </w:pPrChange>
                  </w:pPr>
                  <w:del w:id="1624" w:author="Serge Schuetz" w:date="2019-06-12T14:50:00Z">
                    <w:r w:rsidRPr="00464774" w:rsidDel="00E73F65">
                      <w:rPr>
                        <w:rFonts w:eastAsia="Times New Roman" w:cs="Times New Roman"/>
                        <w:color w:val="000000"/>
                        <w:sz w:val="16"/>
                        <w:szCs w:val="16"/>
                        <w:lang w:eastAsia="en-AU"/>
                      </w:rPr>
                      <w:delText>N/A</w:delText>
                    </w:r>
                  </w:del>
                </w:p>
              </w:tc>
              <w:tc>
                <w:tcPr>
                  <w:tcW w:w="426" w:type="pct"/>
                  <w:tcBorders>
                    <w:top w:val="nil"/>
                    <w:left w:val="nil"/>
                    <w:bottom w:val="single" w:sz="4" w:space="0" w:color="auto"/>
                    <w:right w:val="single" w:sz="4" w:space="0" w:color="auto"/>
                  </w:tcBorders>
                  <w:shd w:val="clear" w:color="000000" w:fill="FFE699"/>
                  <w:noWrap/>
                  <w:vAlign w:val="center"/>
                  <w:hideMark/>
                </w:tcPr>
                <w:p w14:paraId="7EFE117A" w14:textId="41735DDA" w:rsidR="00D143BE" w:rsidRPr="00464774" w:rsidDel="00E73F65" w:rsidRDefault="00D143BE">
                  <w:pPr>
                    <w:rPr>
                      <w:del w:id="1625" w:author="Serge Schuetz" w:date="2019-06-12T14:50:00Z"/>
                      <w:rFonts w:eastAsia="Times New Roman" w:cs="Times New Roman"/>
                      <w:color w:val="000000"/>
                      <w:sz w:val="16"/>
                      <w:szCs w:val="16"/>
                      <w:lang w:eastAsia="en-AU"/>
                    </w:rPr>
                    <w:pPrChange w:id="1626" w:author="Serge Schuetz" w:date="2019-06-12T14:54:00Z">
                      <w:pPr>
                        <w:spacing w:after="0" w:line="240" w:lineRule="auto"/>
                        <w:jc w:val="center"/>
                      </w:pPr>
                    </w:pPrChange>
                  </w:pPr>
                  <w:del w:id="1627" w:author="Serge Schuetz" w:date="2019-06-12T14:50:00Z">
                    <w:r w:rsidRPr="00464774" w:rsidDel="00E73F65">
                      <w:rPr>
                        <w:rFonts w:eastAsia="Times New Roman" w:cs="Times New Roman"/>
                        <w:color w:val="000000"/>
                        <w:sz w:val="16"/>
                        <w:szCs w:val="16"/>
                        <w:lang w:eastAsia="en-AU"/>
                      </w:rPr>
                      <w:delText>N/A</w:delText>
                    </w:r>
                  </w:del>
                </w:p>
              </w:tc>
            </w:tr>
            <w:tr w:rsidR="00D143BE" w:rsidRPr="00464774" w:rsidDel="00E73F65" w14:paraId="38469E2B" w14:textId="771DD828" w:rsidTr="00D143BE">
              <w:trPr>
                <w:trHeight w:val="542"/>
                <w:del w:id="1628" w:author="Serge Schuetz" w:date="2019-06-12T14:50:00Z"/>
              </w:trPr>
              <w:tc>
                <w:tcPr>
                  <w:tcW w:w="174" w:type="pct"/>
                  <w:tcBorders>
                    <w:top w:val="nil"/>
                    <w:left w:val="single" w:sz="4" w:space="0" w:color="auto"/>
                    <w:bottom w:val="single" w:sz="4" w:space="0" w:color="auto"/>
                    <w:right w:val="single" w:sz="4" w:space="0" w:color="auto"/>
                  </w:tcBorders>
                  <w:shd w:val="clear" w:color="auto" w:fill="auto"/>
                  <w:noWrap/>
                  <w:vAlign w:val="center"/>
                  <w:hideMark/>
                </w:tcPr>
                <w:p w14:paraId="12DFD44A" w14:textId="1C60BBA4" w:rsidR="00D143BE" w:rsidRPr="00464774" w:rsidDel="00E73F65" w:rsidRDefault="00D143BE">
                  <w:pPr>
                    <w:rPr>
                      <w:del w:id="1629" w:author="Serge Schuetz" w:date="2019-06-12T14:50:00Z"/>
                      <w:rFonts w:eastAsia="Times New Roman" w:cs="Times New Roman"/>
                      <w:color w:val="000000"/>
                      <w:sz w:val="16"/>
                      <w:szCs w:val="16"/>
                      <w:lang w:eastAsia="en-AU"/>
                    </w:rPr>
                    <w:pPrChange w:id="1630" w:author="Serge Schuetz" w:date="2019-06-12T14:54:00Z">
                      <w:pPr>
                        <w:spacing w:after="0" w:line="240" w:lineRule="auto"/>
                        <w:jc w:val="center"/>
                      </w:pPr>
                    </w:pPrChange>
                  </w:pPr>
                  <w:del w:id="1631" w:author="Serge Schuetz" w:date="2019-06-12T14:50:00Z">
                    <w:r w:rsidRPr="00464774" w:rsidDel="00E73F65">
                      <w:rPr>
                        <w:rFonts w:eastAsia="Times New Roman" w:cs="Times New Roman"/>
                        <w:color w:val="000000"/>
                        <w:sz w:val="16"/>
                        <w:szCs w:val="16"/>
                        <w:lang w:eastAsia="en-AU"/>
                      </w:rPr>
                      <w:delText>2</w:delText>
                    </w:r>
                  </w:del>
                </w:p>
              </w:tc>
              <w:tc>
                <w:tcPr>
                  <w:tcW w:w="514" w:type="pct"/>
                  <w:tcBorders>
                    <w:top w:val="nil"/>
                    <w:left w:val="nil"/>
                    <w:bottom w:val="single" w:sz="4" w:space="0" w:color="auto"/>
                    <w:right w:val="single" w:sz="4" w:space="0" w:color="auto"/>
                  </w:tcBorders>
                  <w:shd w:val="clear" w:color="auto" w:fill="auto"/>
                  <w:vAlign w:val="center"/>
                  <w:hideMark/>
                </w:tcPr>
                <w:p w14:paraId="2FDFD8DA" w14:textId="3AC03F3F" w:rsidR="00D143BE" w:rsidRPr="00464774" w:rsidDel="00E73F65" w:rsidRDefault="00D143BE">
                  <w:pPr>
                    <w:rPr>
                      <w:del w:id="1632" w:author="Serge Schuetz" w:date="2019-06-12T14:50:00Z"/>
                      <w:rFonts w:eastAsia="Times New Roman" w:cs="Times New Roman"/>
                      <w:color w:val="000000"/>
                      <w:sz w:val="16"/>
                      <w:szCs w:val="16"/>
                      <w:lang w:eastAsia="en-AU"/>
                    </w:rPr>
                    <w:pPrChange w:id="1633" w:author="Serge Schuetz" w:date="2019-06-12T14:54:00Z">
                      <w:pPr>
                        <w:spacing w:after="0" w:line="240" w:lineRule="auto"/>
                        <w:jc w:val="center"/>
                      </w:pPr>
                    </w:pPrChange>
                  </w:pPr>
                  <w:del w:id="1634" w:author="Serge Schuetz" w:date="2019-06-12T14:50:00Z">
                    <w:r w:rsidRPr="00464774" w:rsidDel="00E73F65">
                      <w:rPr>
                        <w:rFonts w:eastAsia="Times New Roman" w:cs="Times New Roman"/>
                        <w:color w:val="000000"/>
                        <w:sz w:val="16"/>
                        <w:szCs w:val="16"/>
                        <w:lang w:eastAsia="en-AU"/>
                      </w:rPr>
                      <w:delText>Recurring Events Admin Fees under load</w:delText>
                    </w:r>
                  </w:del>
                </w:p>
              </w:tc>
              <w:tc>
                <w:tcPr>
                  <w:tcW w:w="544" w:type="pct"/>
                  <w:tcBorders>
                    <w:top w:val="single" w:sz="4" w:space="0" w:color="auto"/>
                    <w:left w:val="single" w:sz="4" w:space="0" w:color="auto"/>
                    <w:bottom w:val="single" w:sz="4" w:space="0" w:color="auto"/>
                    <w:right w:val="single" w:sz="4" w:space="0" w:color="auto"/>
                  </w:tcBorders>
                </w:tcPr>
                <w:p w14:paraId="24B67647" w14:textId="4EDACAF6" w:rsidR="00D143BE" w:rsidRPr="00464774" w:rsidDel="00E73F65" w:rsidRDefault="00947FA0">
                  <w:pPr>
                    <w:rPr>
                      <w:del w:id="1635" w:author="Serge Schuetz" w:date="2019-06-12T14:50:00Z"/>
                      <w:rFonts w:eastAsia="Times New Roman" w:cs="Times New Roman"/>
                      <w:color w:val="000000"/>
                      <w:sz w:val="16"/>
                      <w:szCs w:val="16"/>
                      <w:lang w:eastAsia="en-AU"/>
                    </w:rPr>
                    <w:pPrChange w:id="1636" w:author="Serge Schuetz" w:date="2019-06-12T14:54:00Z">
                      <w:pPr>
                        <w:spacing w:after="0" w:line="240" w:lineRule="auto"/>
                        <w:jc w:val="center"/>
                      </w:pPr>
                    </w:pPrChange>
                  </w:pPr>
                  <w:del w:id="1637" w:author="Serge Schuetz" w:date="2019-06-12T14:50:00Z">
                    <w:r w:rsidDel="00E73F65">
                      <w:rPr>
                        <w:rFonts w:eastAsia="Times New Roman" w:cs="Times New Roman"/>
                        <w:color w:val="000000"/>
                        <w:sz w:val="16"/>
                        <w:szCs w:val="16"/>
                        <w:lang w:eastAsia="en-AU"/>
                      </w:rPr>
                      <w:delText>14/05/2019</w:delText>
                    </w:r>
                  </w:del>
                </w:p>
              </w:tc>
              <w:tc>
                <w:tcPr>
                  <w:tcW w:w="544" w:type="pct"/>
                  <w:tcBorders>
                    <w:top w:val="single" w:sz="4" w:space="0" w:color="auto"/>
                    <w:left w:val="single" w:sz="4" w:space="0" w:color="auto"/>
                    <w:bottom w:val="single" w:sz="4" w:space="0" w:color="auto"/>
                    <w:right w:val="single" w:sz="4" w:space="0" w:color="auto"/>
                  </w:tcBorders>
                  <w:shd w:val="clear" w:color="000000" w:fill="FFCCCC"/>
                  <w:noWrap/>
                  <w:vAlign w:val="center"/>
                  <w:hideMark/>
                </w:tcPr>
                <w:p w14:paraId="398EDEFD" w14:textId="05300CCF" w:rsidR="00D143BE" w:rsidRPr="00464774" w:rsidDel="00E73F65" w:rsidRDefault="00D143BE">
                  <w:pPr>
                    <w:rPr>
                      <w:del w:id="1638" w:author="Serge Schuetz" w:date="2019-06-12T14:50:00Z"/>
                      <w:rFonts w:eastAsia="Times New Roman" w:cs="Times New Roman"/>
                      <w:color w:val="000000"/>
                      <w:sz w:val="16"/>
                      <w:szCs w:val="16"/>
                      <w:lang w:eastAsia="en-AU"/>
                    </w:rPr>
                    <w:pPrChange w:id="1639" w:author="Serge Schuetz" w:date="2019-06-12T14:54:00Z">
                      <w:pPr>
                        <w:spacing w:after="0" w:line="240" w:lineRule="auto"/>
                        <w:jc w:val="center"/>
                      </w:pPr>
                    </w:pPrChange>
                  </w:pPr>
                  <w:del w:id="1640" w:author="Serge Schuetz" w:date="2019-06-12T14:50:00Z">
                    <w:r w:rsidRPr="00464774" w:rsidDel="00E73F65">
                      <w:rPr>
                        <w:rFonts w:eastAsia="Times New Roman" w:cs="Times New Roman"/>
                        <w:color w:val="000000"/>
                        <w:sz w:val="16"/>
                        <w:szCs w:val="16"/>
                        <w:lang w:eastAsia="en-AU"/>
                      </w:rPr>
                      <w:delText>Red</w:delText>
                    </w:r>
                  </w:del>
                </w:p>
              </w:tc>
              <w:tc>
                <w:tcPr>
                  <w:tcW w:w="541" w:type="pct"/>
                  <w:tcBorders>
                    <w:top w:val="nil"/>
                    <w:left w:val="nil"/>
                    <w:bottom w:val="single" w:sz="4" w:space="0" w:color="auto"/>
                    <w:right w:val="single" w:sz="4" w:space="0" w:color="auto"/>
                  </w:tcBorders>
                  <w:shd w:val="clear" w:color="auto" w:fill="auto"/>
                  <w:vAlign w:val="center"/>
                  <w:hideMark/>
                </w:tcPr>
                <w:p w14:paraId="390D67CD" w14:textId="43CBB11A" w:rsidR="00D143BE" w:rsidRPr="00464774" w:rsidDel="00E73F65" w:rsidRDefault="00D143BE">
                  <w:pPr>
                    <w:rPr>
                      <w:del w:id="1641" w:author="Serge Schuetz" w:date="2019-06-12T14:50:00Z"/>
                      <w:rFonts w:eastAsia="Times New Roman" w:cs="Times New Roman"/>
                      <w:color w:val="000000"/>
                      <w:sz w:val="16"/>
                      <w:szCs w:val="16"/>
                      <w:lang w:eastAsia="en-AU"/>
                    </w:rPr>
                    <w:pPrChange w:id="1642" w:author="Serge Schuetz" w:date="2019-06-12T14:54:00Z">
                      <w:pPr>
                        <w:spacing w:after="0" w:line="240" w:lineRule="auto"/>
                        <w:jc w:val="center"/>
                      </w:pPr>
                    </w:pPrChange>
                  </w:pPr>
                  <w:del w:id="1643" w:author="Serge Schuetz" w:date="2019-06-12T14:50:00Z">
                    <w:r w:rsidRPr="00464774" w:rsidDel="00E73F65">
                      <w:rPr>
                        <w:rFonts w:eastAsia="Times New Roman" w:cs="Times New Roman"/>
                        <w:color w:val="000000"/>
                        <w:sz w:val="16"/>
                        <w:szCs w:val="16"/>
                        <w:lang w:eastAsia="en-AU"/>
                      </w:rPr>
                      <w:delText xml:space="preserve">Recreo request size processing </w:delText>
                    </w:r>
                    <w:r w:rsidRPr="00464774" w:rsidDel="00E73F65">
                      <w:rPr>
                        <w:rFonts w:eastAsia="Times New Roman" w:cs="Times New Roman"/>
                        <w:b/>
                        <w:bCs/>
                        <w:color w:val="000000"/>
                        <w:sz w:val="16"/>
                        <w:szCs w:val="16"/>
                        <w:lang w:eastAsia="en-AU"/>
                      </w:rPr>
                      <w:delText>less</w:delText>
                    </w:r>
                    <w:r w:rsidRPr="00464774" w:rsidDel="00E73F65">
                      <w:rPr>
                        <w:rFonts w:eastAsia="Times New Roman" w:cs="Times New Roman"/>
                        <w:color w:val="000000"/>
                        <w:sz w:val="16"/>
                        <w:szCs w:val="16"/>
                        <w:lang w:eastAsia="en-AU"/>
                      </w:rPr>
                      <w:delText xml:space="preserve"> volume against Mine SLA, per minute</w:delText>
                    </w:r>
                  </w:del>
                </w:p>
              </w:tc>
              <w:tc>
                <w:tcPr>
                  <w:tcW w:w="323" w:type="pct"/>
                  <w:tcBorders>
                    <w:top w:val="nil"/>
                    <w:left w:val="nil"/>
                    <w:bottom w:val="single" w:sz="4" w:space="0" w:color="auto"/>
                    <w:right w:val="single" w:sz="4" w:space="0" w:color="auto"/>
                  </w:tcBorders>
                  <w:shd w:val="clear" w:color="000000" w:fill="E2EFDA"/>
                  <w:noWrap/>
                  <w:vAlign w:val="center"/>
                  <w:hideMark/>
                </w:tcPr>
                <w:p w14:paraId="5253FFC9" w14:textId="15A1267F" w:rsidR="00D143BE" w:rsidRPr="00464774" w:rsidDel="00E73F65" w:rsidRDefault="00D143BE">
                  <w:pPr>
                    <w:rPr>
                      <w:del w:id="1644" w:author="Serge Schuetz" w:date="2019-06-12T14:50:00Z"/>
                      <w:rFonts w:eastAsia="Times New Roman" w:cs="Times New Roman"/>
                      <w:color w:val="000000"/>
                      <w:sz w:val="16"/>
                      <w:szCs w:val="16"/>
                      <w:lang w:eastAsia="en-AU"/>
                    </w:rPr>
                    <w:pPrChange w:id="1645" w:author="Serge Schuetz" w:date="2019-06-12T14:54:00Z">
                      <w:pPr>
                        <w:spacing w:after="0" w:line="240" w:lineRule="auto"/>
                        <w:jc w:val="center"/>
                      </w:pPr>
                    </w:pPrChange>
                  </w:pPr>
                  <w:del w:id="1646" w:author="Serge Schuetz" w:date="2019-06-12T14:50:00Z">
                    <w:r w:rsidRPr="00464774" w:rsidDel="00E73F65">
                      <w:rPr>
                        <w:rFonts w:eastAsia="Times New Roman" w:cs="Times New Roman"/>
                        <w:color w:val="000000"/>
                        <w:sz w:val="16"/>
                        <w:szCs w:val="16"/>
                        <w:lang w:eastAsia="en-AU"/>
                      </w:rPr>
                      <w:delText>120000</w:delText>
                    </w:r>
                  </w:del>
                </w:p>
              </w:tc>
              <w:tc>
                <w:tcPr>
                  <w:tcW w:w="396" w:type="pct"/>
                  <w:tcBorders>
                    <w:top w:val="nil"/>
                    <w:left w:val="nil"/>
                    <w:bottom w:val="single" w:sz="4" w:space="0" w:color="auto"/>
                    <w:right w:val="single" w:sz="4" w:space="0" w:color="auto"/>
                  </w:tcBorders>
                  <w:shd w:val="clear" w:color="000000" w:fill="E2EFDA"/>
                  <w:noWrap/>
                  <w:vAlign w:val="center"/>
                  <w:hideMark/>
                </w:tcPr>
                <w:p w14:paraId="7B889377" w14:textId="7E3AED14" w:rsidR="00D143BE" w:rsidRPr="00464774" w:rsidDel="00E73F65" w:rsidRDefault="00D143BE">
                  <w:pPr>
                    <w:rPr>
                      <w:del w:id="1647" w:author="Serge Schuetz" w:date="2019-06-12T14:50:00Z"/>
                      <w:rFonts w:eastAsia="Times New Roman" w:cs="Times New Roman"/>
                      <w:color w:val="000000"/>
                      <w:sz w:val="16"/>
                      <w:szCs w:val="16"/>
                      <w:lang w:eastAsia="en-AU"/>
                    </w:rPr>
                    <w:pPrChange w:id="1648" w:author="Serge Schuetz" w:date="2019-06-12T14:54:00Z">
                      <w:pPr>
                        <w:spacing w:after="0" w:line="240" w:lineRule="auto"/>
                        <w:jc w:val="center"/>
                      </w:pPr>
                    </w:pPrChange>
                  </w:pPr>
                  <w:del w:id="1649" w:author="Serge Schuetz" w:date="2019-06-12T14:50:00Z">
                    <w:r w:rsidRPr="00464774" w:rsidDel="00E73F65">
                      <w:rPr>
                        <w:rFonts w:eastAsia="Times New Roman" w:cs="Times New Roman"/>
                        <w:color w:val="000000"/>
                        <w:sz w:val="16"/>
                        <w:szCs w:val="16"/>
                        <w:lang w:eastAsia="en-AU"/>
                      </w:rPr>
                      <w:delText>30</w:delText>
                    </w:r>
                  </w:del>
                </w:p>
              </w:tc>
              <w:tc>
                <w:tcPr>
                  <w:tcW w:w="428" w:type="pct"/>
                  <w:tcBorders>
                    <w:top w:val="nil"/>
                    <w:left w:val="nil"/>
                    <w:bottom w:val="single" w:sz="4" w:space="0" w:color="auto"/>
                    <w:right w:val="single" w:sz="4" w:space="0" w:color="auto"/>
                  </w:tcBorders>
                  <w:shd w:val="clear" w:color="000000" w:fill="D9E1F2"/>
                  <w:noWrap/>
                  <w:vAlign w:val="center"/>
                  <w:hideMark/>
                </w:tcPr>
                <w:p w14:paraId="418E2714" w14:textId="3DB55FFB" w:rsidR="00D143BE" w:rsidRPr="00464774" w:rsidDel="00E73F65" w:rsidRDefault="00D143BE">
                  <w:pPr>
                    <w:rPr>
                      <w:del w:id="1650" w:author="Serge Schuetz" w:date="2019-06-12T14:50:00Z"/>
                      <w:rFonts w:eastAsia="Times New Roman" w:cs="Times New Roman"/>
                      <w:color w:val="000000"/>
                      <w:sz w:val="16"/>
                      <w:szCs w:val="16"/>
                      <w:lang w:eastAsia="en-AU"/>
                    </w:rPr>
                    <w:pPrChange w:id="1651" w:author="Serge Schuetz" w:date="2019-06-12T14:54:00Z">
                      <w:pPr>
                        <w:spacing w:after="0" w:line="240" w:lineRule="auto"/>
                        <w:jc w:val="center"/>
                      </w:pPr>
                    </w:pPrChange>
                  </w:pPr>
                  <w:del w:id="1652" w:author="Serge Schuetz" w:date="2019-06-12T14:50:00Z">
                    <w:r w:rsidRPr="00464774" w:rsidDel="00E73F65">
                      <w:rPr>
                        <w:rFonts w:eastAsia="Times New Roman" w:cs="Times New Roman"/>
                        <w:color w:val="000000"/>
                        <w:sz w:val="16"/>
                        <w:szCs w:val="16"/>
                        <w:lang w:eastAsia="en-AU"/>
                      </w:rPr>
                      <w:delText>4000.00</w:delText>
                    </w:r>
                  </w:del>
                </w:p>
              </w:tc>
              <w:tc>
                <w:tcPr>
                  <w:tcW w:w="382" w:type="pct"/>
                  <w:tcBorders>
                    <w:top w:val="nil"/>
                    <w:left w:val="nil"/>
                    <w:bottom w:val="single" w:sz="4" w:space="0" w:color="auto"/>
                    <w:right w:val="single" w:sz="4" w:space="0" w:color="auto"/>
                  </w:tcBorders>
                  <w:shd w:val="clear" w:color="auto" w:fill="auto"/>
                  <w:noWrap/>
                  <w:vAlign w:val="center"/>
                  <w:hideMark/>
                </w:tcPr>
                <w:p w14:paraId="057E0502" w14:textId="374F5611" w:rsidR="00D143BE" w:rsidRPr="00464774" w:rsidDel="00E73F65" w:rsidRDefault="00D143BE">
                  <w:pPr>
                    <w:rPr>
                      <w:del w:id="1653" w:author="Serge Schuetz" w:date="2019-06-12T14:50:00Z"/>
                      <w:rFonts w:eastAsia="Times New Roman" w:cs="Times New Roman"/>
                      <w:color w:val="000000"/>
                      <w:sz w:val="16"/>
                      <w:szCs w:val="16"/>
                      <w:lang w:eastAsia="en-AU"/>
                    </w:rPr>
                    <w:pPrChange w:id="1654" w:author="Serge Schuetz" w:date="2019-06-12T14:54:00Z">
                      <w:pPr>
                        <w:spacing w:after="0" w:line="240" w:lineRule="auto"/>
                        <w:jc w:val="center"/>
                      </w:pPr>
                    </w:pPrChange>
                  </w:pPr>
                  <w:del w:id="1655" w:author="Serge Schuetz" w:date="2019-06-12T14:50:00Z">
                    <w:r w:rsidRPr="00464774" w:rsidDel="00E73F65">
                      <w:rPr>
                        <w:rFonts w:eastAsia="Times New Roman" w:cs="Times New Roman"/>
                        <w:color w:val="000000"/>
                        <w:sz w:val="16"/>
                        <w:szCs w:val="16"/>
                        <w:lang w:eastAsia="en-AU"/>
                      </w:rPr>
                      <w:delText>329000</w:delText>
                    </w:r>
                  </w:del>
                </w:p>
              </w:tc>
              <w:tc>
                <w:tcPr>
                  <w:tcW w:w="401" w:type="pct"/>
                  <w:tcBorders>
                    <w:top w:val="nil"/>
                    <w:left w:val="nil"/>
                    <w:bottom w:val="single" w:sz="4" w:space="0" w:color="auto"/>
                    <w:right w:val="single" w:sz="4" w:space="0" w:color="auto"/>
                  </w:tcBorders>
                  <w:shd w:val="clear" w:color="auto" w:fill="auto"/>
                  <w:noWrap/>
                  <w:vAlign w:val="center"/>
                  <w:hideMark/>
                </w:tcPr>
                <w:p w14:paraId="4E92CFEE" w14:textId="60029C9C" w:rsidR="00D143BE" w:rsidRPr="00464774" w:rsidDel="00E73F65" w:rsidRDefault="00D143BE">
                  <w:pPr>
                    <w:rPr>
                      <w:del w:id="1656" w:author="Serge Schuetz" w:date="2019-06-12T14:50:00Z"/>
                      <w:rFonts w:eastAsia="Times New Roman" w:cs="Times New Roman"/>
                      <w:color w:val="000000"/>
                      <w:sz w:val="16"/>
                      <w:szCs w:val="16"/>
                      <w:lang w:eastAsia="en-AU"/>
                    </w:rPr>
                    <w:pPrChange w:id="1657" w:author="Serge Schuetz" w:date="2019-06-12T14:54:00Z">
                      <w:pPr>
                        <w:spacing w:after="0" w:line="240" w:lineRule="auto"/>
                        <w:jc w:val="center"/>
                      </w:pPr>
                    </w:pPrChange>
                  </w:pPr>
                  <w:del w:id="1658" w:author="Serge Schuetz" w:date="2019-06-12T14:50:00Z">
                    <w:r w:rsidRPr="00464774" w:rsidDel="00E73F65">
                      <w:rPr>
                        <w:rFonts w:eastAsia="Times New Roman" w:cs="Times New Roman"/>
                        <w:color w:val="000000"/>
                        <w:sz w:val="16"/>
                        <w:szCs w:val="16"/>
                        <w:lang w:eastAsia="en-AU"/>
                      </w:rPr>
                      <w:delText>780</w:delText>
                    </w:r>
                  </w:del>
                </w:p>
              </w:tc>
              <w:tc>
                <w:tcPr>
                  <w:tcW w:w="327" w:type="pct"/>
                  <w:tcBorders>
                    <w:top w:val="nil"/>
                    <w:left w:val="nil"/>
                    <w:bottom w:val="single" w:sz="4" w:space="0" w:color="auto"/>
                    <w:right w:val="single" w:sz="4" w:space="0" w:color="auto"/>
                  </w:tcBorders>
                  <w:shd w:val="clear" w:color="auto" w:fill="auto"/>
                  <w:noWrap/>
                  <w:vAlign w:val="center"/>
                  <w:hideMark/>
                </w:tcPr>
                <w:p w14:paraId="713FABC2" w14:textId="0DE6E131" w:rsidR="00D143BE" w:rsidRPr="00464774" w:rsidDel="00E73F65" w:rsidRDefault="00D143BE">
                  <w:pPr>
                    <w:rPr>
                      <w:del w:id="1659" w:author="Serge Schuetz" w:date="2019-06-12T14:50:00Z"/>
                      <w:rFonts w:eastAsia="Times New Roman" w:cs="Times New Roman"/>
                      <w:color w:val="000000"/>
                      <w:sz w:val="16"/>
                      <w:szCs w:val="16"/>
                      <w:lang w:eastAsia="en-AU"/>
                    </w:rPr>
                    <w:pPrChange w:id="1660" w:author="Serge Schuetz" w:date="2019-06-12T14:54:00Z">
                      <w:pPr>
                        <w:spacing w:after="0" w:line="240" w:lineRule="auto"/>
                        <w:jc w:val="center"/>
                      </w:pPr>
                    </w:pPrChange>
                  </w:pPr>
                  <w:del w:id="1661" w:author="Serge Schuetz" w:date="2019-06-12T14:50:00Z">
                    <w:r w:rsidRPr="00464774" w:rsidDel="00E73F65">
                      <w:rPr>
                        <w:rFonts w:eastAsia="Times New Roman" w:cs="Times New Roman"/>
                        <w:color w:val="000000"/>
                        <w:sz w:val="16"/>
                        <w:szCs w:val="16"/>
                        <w:lang w:eastAsia="en-AU"/>
                      </w:rPr>
                      <w:delText>13</w:delText>
                    </w:r>
                  </w:del>
                </w:p>
              </w:tc>
              <w:tc>
                <w:tcPr>
                  <w:tcW w:w="426" w:type="pct"/>
                  <w:tcBorders>
                    <w:top w:val="nil"/>
                    <w:left w:val="nil"/>
                    <w:bottom w:val="single" w:sz="4" w:space="0" w:color="auto"/>
                    <w:right w:val="single" w:sz="4" w:space="0" w:color="auto"/>
                  </w:tcBorders>
                  <w:shd w:val="clear" w:color="000000" w:fill="FFE699"/>
                  <w:noWrap/>
                  <w:vAlign w:val="center"/>
                  <w:hideMark/>
                </w:tcPr>
                <w:p w14:paraId="32AD2A90" w14:textId="2A64C672" w:rsidR="00D143BE" w:rsidRPr="00464774" w:rsidDel="00E73F65" w:rsidRDefault="00D143BE">
                  <w:pPr>
                    <w:rPr>
                      <w:del w:id="1662" w:author="Serge Schuetz" w:date="2019-06-12T14:50:00Z"/>
                      <w:rFonts w:eastAsia="Times New Roman" w:cs="Times New Roman"/>
                      <w:color w:val="000000"/>
                      <w:sz w:val="16"/>
                      <w:szCs w:val="16"/>
                      <w:lang w:eastAsia="en-AU"/>
                    </w:rPr>
                    <w:pPrChange w:id="1663" w:author="Serge Schuetz" w:date="2019-06-12T14:54:00Z">
                      <w:pPr>
                        <w:spacing w:after="0" w:line="240" w:lineRule="auto"/>
                        <w:jc w:val="center"/>
                      </w:pPr>
                    </w:pPrChange>
                  </w:pPr>
                  <w:del w:id="1664" w:author="Serge Schuetz" w:date="2019-06-12T14:50:00Z">
                    <w:r w:rsidRPr="00464774" w:rsidDel="00E73F65">
                      <w:rPr>
                        <w:rFonts w:eastAsia="Times New Roman" w:cs="Times New Roman"/>
                        <w:color w:val="000000"/>
                        <w:sz w:val="16"/>
                        <w:szCs w:val="16"/>
                        <w:lang w:eastAsia="en-AU"/>
                      </w:rPr>
                      <w:delText>421.79</w:delText>
                    </w:r>
                  </w:del>
                </w:p>
              </w:tc>
            </w:tr>
            <w:tr w:rsidR="00D143BE" w:rsidRPr="00464774" w:rsidDel="00E73F65" w14:paraId="0C0A0DD2" w14:textId="095B836B" w:rsidTr="00D143BE">
              <w:trPr>
                <w:trHeight w:val="542"/>
                <w:del w:id="1665" w:author="Serge Schuetz" w:date="2019-06-12T14:50:00Z"/>
              </w:trPr>
              <w:tc>
                <w:tcPr>
                  <w:tcW w:w="174" w:type="pct"/>
                  <w:tcBorders>
                    <w:top w:val="nil"/>
                    <w:left w:val="single" w:sz="4" w:space="0" w:color="auto"/>
                    <w:bottom w:val="single" w:sz="4" w:space="0" w:color="auto"/>
                    <w:right w:val="single" w:sz="4" w:space="0" w:color="auto"/>
                  </w:tcBorders>
                  <w:shd w:val="clear" w:color="auto" w:fill="auto"/>
                  <w:noWrap/>
                  <w:vAlign w:val="center"/>
                  <w:hideMark/>
                </w:tcPr>
                <w:p w14:paraId="082EB8E2" w14:textId="766B217E" w:rsidR="00D143BE" w:rsidRPr="00464774" w:rsidDel="00E73F65" w:rsidRDefault="00D143BE">
                  <w:pPr>
                    <w:rPr>
                      <w:del w:id="1666" w:author="Serge Schuetz" w:date="2019-06-12T14:50:00Z"/>
                      <w:rFonts w:eastAsia="Times New Roman" w:cs="Times New Roman"/>
                      <w:color w:val="000000"/>
                      <w:sz w:val="16"/>
                      <w:szCs w:val="16"/>
                      <w:lang w:eastAsia="en-AU"/>
                    </w:rPr>
                    <w:pPrChange w:id="1667" w:author="Serge Schuetz" w:date="2019-06-12T14:54:00Z">
                      <w:pPr>
                        <w:spacing w:after="0" w:line="240" w:lineRule="auto"/>
                        <w:jc w:val="center"/>
                      </w:pPr>
                    </w:pPrChange>
                  </w:pPr>
                  <w:del w:id="1668" w:author="Serge Schuetz" w:date="2019-06-12T14:50:00Z">
                    <w:r w:rsidRPr="00464774" w:rsidDel="00E73F65">
                      <w:rPr>
                        <w:rFonts w:eastAsia="Times New Roman" w:cs="Times New Roman"/>
                        <w:color w:val="000000"/>
                        <w:sz w:val="16"/>
                        <w:szCs w:val="16"/>
                        <w:lang w:eastAsia="en-AU"/>
                      </w:rPr>
                      <w:delText>3</w:delText>
                    </w:r>
                  </w:del>
                </w:p>
              </w:tc>
              <w:tc>
                <w:tcPr>
                  <w:tcW w:w="514" w:type="pct"/>
                  <w:tcBorders>
                    <w:top w:val="nil"/>
                    <w:left w:val="nil"/>
                    <w:bottom w:val="single" w:sz="4" w:space="0" w:color="auto"/>
                    <w:right w:val="single" w:sz="4" w:space="0" w:color="auto"/>
                  </w:tcBorders>
                  <w:shd w:val="clear" w:color="auto" w:fill="auto"/>
                  <w:vAlign w:val="center"/>
                  <w:hideMark/>
                </w:tcPr>
                <w:p w14:paraId="037760BD" w14:textId="5E2EB69A" w:rsidR="00D143BE" w:rsidRPr="00464774" w:rsidDel="00E73F65" w:rsidRDefault="00D143BE">
                  <w:pPr>
                    <w:rPr>
                      <w:del w:id="1669" w:author="Serge Schuetz" w:date="2019-06-12T14:50:00Z"/>
                      <w:rFonts w:eastAsia="Times New Roman" w:cs="Times New Roman"/>
                      <w:color w:val="000000"/>
                      <w:sz w:val="16"/>
                      <w:szCs w:val="16"/>
                      <w:lang w:eastAsia="en-AU"/>
                    </w:rPr>
                    <w:pPrChange w:id="1670" w:author="Serge Schuetz" w:date="2019-06-12T14:54:00Z">
                      <w:pPr>
                        <w:spacing w:after="0" w:line="240" w:lineRule="auto"/>
                        <w:jc w:val="center"/>
                      </w:pPr>
                    </w:pPrChange>
                  </w:pPr>
                  <w:del w:id="1671" w:author="Serge Schuetz" w:date="2019-06-12T14:50:00Z">
                    <w:r w:rsidRPr="00464774" w:rsidDel="00E73F65">
                      <w:rPr>
                        <w:rFonts w:eastAsia="Times New Roman" w:cs="Times New Roman"/>
                        <w:color w:val="000000"/>
                        <w:sz w:val="16"/>
                        <w:szCs w:val="16"/>
                        <w:lang w:eastAsia="en-AU"/>
                      </w:rPr>
                      <w:delText>Recurring Events Admin Fees with workload</w:delText>
                    </w:r>
                  </w:del>
                </w:p>
              </w:tc>
              <w:tc>
                <w:tcPr>
                  <w:tcW w:w="544" w:type="pct"/>
                  <w:tcBorders>
                    <w:top w:val="single" w:sz="4" w:space="0" w:color="auto"/>
                    <w:left w:val="single" w:sz="4" w:space="0" w:color="auto"/>
                    <w:bottom w:val="single" w:sz="4" w:space="0" w:color="auto"/>
                    <w:right w:val="single" w:sz="4" w:space="0" w:color="auto"/>
                  </w:tcBorders>
                </w:tcPr>
                <w:p w14:paraId="0DB2F076" w14:textId="0892EB9D" w:rsidR="00D143BE" w:rsidRPr="00464774" w:rsidDel="00E73F65" w:rsidRDefault="00947FA0">
                  <w:pPr>
                    <w:rPr>
                      <w:del w:id="1672" w:author="Serge Schuetz" w:date="2019-06-12T14:50:00Z"/>
                      <w:rFonts w:eastAsia="Times New Roman" w:cs="Times New Roman"/>
                      <w:color w:val="000000"/>
                      <w:sz w:val="16"/>
                      <w:szCs w:val="16"/>
                      <w:lang w:eastAsia="en-AU"/>
                    </w:rPr>
                    <w:pPrChange w:id="1673" w:author="Serge Schuetz" w:date="2019-06-12T14:54:00Z">
                      <w:pPr>
                        <w:spacing w:after="0" w:line="240" w:lineRule="auto"/>
                        <w:jc w:val="center"/>
                      </w:pPr>
                    </w:pPrChange>
                  </w:pPr>
                  <w:del w:id="1674" w:author="Serge Schuetz" w:date="2019-06-12T14:50:00Z">
                    <w:r w:rsidDel="00E73F65">
                      <w:rPr>
                        <w:rFonts w:eastAsia="Times New Roman" w:cs="Times New Roman"/>
                        <w:color w:val="000000"/>
                        <w:sz w:val="16"/>
                        <w:szCs w:val="16"/>
                        <w:lang w:eastAsia="en-AU"/>
                      </w:rPr>
                      <w:delText>20/05/2019</w:delText>
                    </w:r>
                  </w:del>
                </w:p>
              </w:tc>
              <w:tc>
                <w:tcPr>
                  <w:tcW w:w="544" w:type="pct"/>
                  <w:tcBorders>
                    <w:top w:val="single" w:sz="4" w:space="0" w:color="auto"/>
                    <w:left w:val="single" w:sz="4" w:space="0" w:color="auto"/>
                    <w:bottom w:val="single" w:sz="4" w:space="0" w:color="auto"/>
                    <w:right w:val="single" w:sz="4" w:space="0" w:color="auto"/>
                  </w:tcBorders>
                  <w:shd w:val="clear" w:color="000000" w:fill="FFCCCC"/>
                  <w:noWrap/>
                  <w:vAlign w:val="center"/>
                  <w:hideMark/>
                </w:tcPr>
                <w:p w14:paraId="15C6F3B3" w14:textId="5FD8E719" w:rsidR="00D143BE" w:rsidRPr="00464774" w:rsidDel="00E73F65" w:rsidRDefault="00D143BE">
                  <w:pPr>
                    <w:rPr>
                      <w:del w:id="1675" w:author="Serge Schuetz" w:date="2019-06-12T14:50:00Z"/>
                      <w:rFonts w:eastAsia="Times New Roman" w:cs="Times New Roman"/>
                      <w:color w:val="000000"/>
                      <w:sz w:val="16"/>
                      <w:szCs w:val="16"/>
                      <w:lang w:eastAsia="en-AU"/>
                    </w:rPr>
                    <w:pPrChange w:id="1676" w:author="Serge Schuetz" w:date="2019-06-12T14:54:00Z">
                      <w:pPr>
                        <w:spacing w:after="0" w:line="240" w:lineRule="auto"/>
                        <w:jc w:val="center"/>
                      </w:pPr>
                    </w:pPrChange>
                  </w:pPr>
                  <w:del w:id="1677" w:author="Serge Schuetz" w:date="2019-06-12T14:50:00Z">
                    <w:r w:rsidRPr="00464774" w:rsidDel="00E73F65">
                      <w:rPr>
                        <w:rFonts w:eastAsia="Times New Roman" w:cs="Times New Roman"/>
                        <w:color w:val="000000"/>
                        <w:sz w:val="16"/>
                        <w:szCs w:val="16"/>
                        <w:lang w:eastAsia="en-AU"/>
                      </w:rPr>
                      <w:delText>Red</w:delText>
                    </w:r>
                  </w:del>
                </w:p>
              </w:tc>
              <w:tc>
                <w:tcPr>
                  <w:tcW w:w="541" w:type="pct"/>
                  <w:tcBorders>
                    <w:top w:val="nil"/>
                    <w:left w:val="nil"/>
                    <w:bottom w:val="single" w:sz="4" w:space="0" w:color="auto"/>
                    <w:right w:val="single" w:sz="4" w:space="0" w:color="auto"/>
                  </w:tcBorders>
                  <w:shd w:val="clear" w:color="auto" w:fill="auto"/>
                  <w:vAlign w:val="center"/>
                  <w:hideMark/>
                </w:tcPr>
                <w:p w14:paraId="0C7FE6FB" w14:textId="78C9A170" w:rsidR="00D143BE" w:rsidRPr="00464774" w:rsidDel="00E73F65" w:rsidRDefault="00D143BE">
                  <w:pPr>
                    <w:rPr>
                      <w:del w:id="1678" w:author="Serge Schuetz" w:date="2019-06-12T14:50:00Z"/>
                      <w:rFonts w:eastAsia="Times New Roman" w:cs="Times New Roman"/>
                      <w:color w:val="000000"/>
                      <w:sz w:val="16"/>
                      <w:szCs w:val="16"/>
                      <w:lang w:eastAsia="en-AU"/>
                    </w:rPr>
                    <w:pPrChange w:id="1679" w:author="Serge Schuetz" w:date="2019-06-12T14:54:00Z">
                      <w:pPr>
                        <w:spacing w:after="0" w:line="240" w:lineRule="auto"/>
                        <w:jc w:val="center"/>
                      </w:pPr>
                    </w:pPrChange>
                  </w:pPr>
                  <w:del w:id="1680" w:author="Serge Schuetz" w:date="2019-06-12T14:50:00Z">
                    <w:r w:rsidRPr="00464774" w:rsidDel="00E73F65">
                      <w:rPr>
                        <w:rFonts w:eastAsia="Times New Roman" w:cs="Times New Roman"/>
                        <w:color w:val="000000"/>
                        <w:sz w:val="16"/>
                        <w:szCs w:val="16"/>
                        <w:lang w:eastAsia="en-AU"/>
                      </w:rPr>
                      <w:delText xml:space="preserve">Recreo request size processing </w:delText>
                    </w:r>
                    <w:r w:rsidRPr="00464774" w:rsidDel="00E73F65">
                      <w:rPr>
                        <w:rFonts w:eastAsia="Times New Roman" w:cs="Times New Roman"/>
                        <w:b/>
                        <w:bCs/>
                        <w:color w:val="000000"/>
                        <w:sz w:val="16"/>
                        <w:szCs w:val="16"/>
                        <w:lang w:eastAsia="en-AU"/>
                      </w:rPr>
                      <w:delText>less</w:delText>
                    </w:r>
                    <w:r w:rsidRPr="00464774" w:rsidDel="00E73F65">
                      <w:rPr>
                        <w:rFonts w:eastAsia="Times New Roman" w:cs="Times New Roman"/>
                        <w:color w:val="000000"/>
                        <w:sz w:val="16"/>
                        <w:szCs w:val="16"/>
                        <w:lang w:eastAsia="en-AU"/>
                      </w:rPr>
                      <w:delText xml:space="preserve"> volume against Mine SLA, per minute</w:delText>
                    </w:r>
                  </w:del>
                </w:p>
              </w:tc>
              <w:tc>
                <w:tcPr>
                  <w:tcW w:w="323" w:type="pct"/>
                  <w:tcBorders>
                    <w:top w:val="nil"/>
                    <w:left w:val="nil"/>
                    <w:bottom w:val="single" w:sz="4" w:space="0" w:color="auto"/>
                    <w:right w:val="single" w:sz="4" w:space="0" w:color="auto"/>
                  </w:tcBorders>
                  <w:shd w:val="clear" w:color="000000" w:fill="E2EFDA"/>
                  <w:noWrap/>
                  <w:vAlign w:val="center"/>
                  <w:hideMark/>
                </w:tcPr>
                <w:p w14:paraId="21CCF391" w14:textId="2FB25200" w:rsidR="00D143BE" w:rsidRPr="00464774" w:rsidDel="00E73F65" w:rsidRDefault="00D143BE">
                  <w:pPr>
                    <w:rPr>
                      <w:del w:id="1681" w:author="Serge Schuetz" w:date="2019-06-12T14:50:00Z"/>
                      <w:rFonts w:eastAsia="Times New Roman" w:cs="Times New Roman"/>
                      <w:color w:val="000000"/>
                      <w:sz w:val="16"/>
                      <w:szCs w:val="16"/>
                      <w:lang w:eastAsia="en-AU"/>
                    </w:rPr>
                    <w:pPrChange w:id="1682" w:author="Serge Schuetz" w:date="2019-06-12T14:54:00Z">
                      <w:pPr>
                        <w:spacing w:after="0" w:line="240" w:lineRule="auto"/>
                        <w:jc w:val="center"/>
                      </w:pPr>
                    </w:pPrChange>
                  </w:pPr>
                  <w:del w:id="1683" w:author="Serge Schuetz" w:date="2019-06-12T14:50:00Z">
                    <w:r w:rsidRPr="00464774" w:rsidDel="00E73F65">
                      <w:rPr>
                        <w:rFonts w:eastAsia="Times New Roman" w:cs="Times New Roman"/>
                        <w:color w:val="000000"/>
                        <w:sz w:val="16"/>
                        <w:szCs w:val="16"/>
                        <w:lang w:eastAsia="en-AU"/>
                      </w:rPr>
                      <w:delText>200000</w:delText>
                    </w:r>
                  </w:del>
                </w:p>
              </w:tc>
              <w:tc>
                <w:tcPr>
                  <w:tcW w:w="396" w:type="pct"/>
                  <w:tcBorders>
                    <w:top w:val="nil"/>
                    <w:left w:val="nil"/>
                    <w:bottom w:val="single" w:sz="4" w:space="0" w:color="auto"/>
                    <w:right w:val="single" w:sz="4" w:space="0" w:color="auto"/>
                  </w:tcBorders>
                  <w:shd w:val="clear" w:color="000000" w:fill="E2EFDA"/>
                  <w:noWrap/>
                  <w:vAlign w:val="center"/>
                  <w:hideMark/>
                </w:tcPr>
                <w:p w14:paraId="4EA8C6FC" w14:textId="1CD6F515" w:rsidR="00D143BE" w:rsidRPr="00464774" w:rsidDel="00E73F65" w:rsidRDefault="00D143BE">
                  <w:pPr>
                    <w:rPr>
                      <w:del w:id="1684" w:author="Serge Schuetz" w:date="2019-06-12T14:50:00Z"/>
                      <w:rFonts w:eastAsia="Times New Roman" w:cs="Times New Roman"/>
                      <w:color w:val="000000"/>
                      <w:sz w:val="16"/>
                      <w:szCs w:val="16"/>
                      <w:lang w:eastAsia="en-AU"/>
                    </w:rPr>
                    <w:pPrChange w:id="1685" w:author="Serge Schuetz" w:date="2019-06-12T14:54:00Z">
                      <w:pPr>
                        <w:spacing w:after="0" w:line="240" w:lineRule="auto"/>
                        <w:jc w:val="center"/>
                      </w:pPr>
                    </w:pPrChange>
                  </w:pPr>
                  <w:del w:id="1686" w:author="Serge Schuetz" w:date="2019-06-12T14:50:00Z">
                    <w:r w:rsidRPr="00464774" w:rsidDel="00E73F65">
                      <w:rPr>
                        <w:rFonts w:eastAsia="Times New Roman" w:cs="Times New Roman"/>
                        <w:color w:val="000000"/>
                        <w:sz w:val="16"/>
                        <w:szCs w:val="16"/>
                        <w:lang w:eastAsia="en-AU"/>
                      </w:rPr>
                      <w:delText>30</w:delText>
                    </w:r>
                  </w:del>
                </w:p>
              </w:tc>
              <w:tc>
                <w:tcPr>
                  <w:tcW w:w="428" w:type="pct"/>
                  <w:tcBorders>
                    <w:top w:val="nil"/>
                    <w:left w:val="nil"/>
                    <w:bottom w:val="single" w:sz="4" w:space="0" w:color="auto"/>
                    <w:right w:val="single" w:sz="4" w:space="0" w:color="auto"/>
                  </w:tcBorders>
                  <w:shd w:val="clear" w:color="000000" w:fill="D9E1F2"/>
                  <w:noWrap/>
                  <w:vAlign w:val="center"/>
                  <w:hideMark/>
                </w:tcPr>
                <w:p w14:paraId="3BE68C10" w14:textId="719836F6" w:rsidR="00D143BE" w:rsidRPr="00464774" w:rsidDel="00E73F65" w:rsidRDefault="00D143BE">
                  <w:pPr>
                    <w:rPr>
                      <w:del w:id="1687" w:author="Serge Schuetz" w:date="2019-06-12T14:50:00Z"/>
                      <w:rFonts w:eastAsia="Times New Roman" w:cs="Times New Roman"/>
                      <w:color w:val="000000"/>
                      <w:sz w:val="16"/>
                      <w:szCs w:val="16"/>
                      <w:lang w:eastAsia="en-AU"/>
                    </w:rPr>
                    <w:pPrChange w:id="1688" w:author="Serge Schuetz" w:date="2019-06-12T14:54:00Z">
                      <w:pPr>
                        <w:spacing w:after="0" w:line="240" w:lineRule="auto"/>
                        <w:jc w:val="center"/>
                      </w:pPr>
                    </w:pPrChange>
                  </w:pPr>
                  <w:del w:id="1689" w:author="Serge Schuetz" w:date="2019-06-12T14:50:00Z">
                    <w:r w:rsidRPr="00464774" w:rsidDel="00E73F65">
                      <w:rPr>
                        <w:rFonts w:eastAsia="Times New Roman" w:cs="Times New Roman"/>
                        <w:color w:val="000000"/>
                        <w:sz w:val="16"/>
                        <w:szCs w:val="16"/>
                        <w:lang w:eastAsia="en-AU"/>
                      </w:rPr>
                      <w:delText>6666.67</w:delText>
                    </w:r>
                  </w:del>
                </w:p>
              </w:tc>
              <w:tc>
                <w:tcPr>
                  <w:tcW w:w="382" w:type="pct"/>
                  <w:tcBorders>
                    <w:top w:val="nil"/>
                    <w:left w:val="nil"/>
                    <w:bottom w:val="single" w:sz="4" w:space="0" w:color="auto"/>
                    <w:right w:val="single" w:sz="4" w:space="0" w:color="auto"/>
                  </w:tcBorders>
                  <w:shd w:val="clear" w:color="auto" w:fill="auto"/>
                  <w:noWrap/>
                  <w:vAlign w:val="center"/>
                  <w:hideMark/>
                </w:tcPr>
                <w:p w14:paraId="1698057A" w14:textId="3DB35EAF" w:rsidR="00D143BE" w:rsidRPr="00464774" w:rsidDel="00E73F65" w:rsidRDefault="00D143BE">
                  <w:pPr>
                    <w:rPr>
                      <w:del w:id="1690" w:author="Serge Schuetz" w:date="2019-06-12T14:50:00Z"/>
                      <w:rFonts w:eastAsia="Times New Roman" w:cs="Times New Roman"/>
                      <w:color w:val="000000"/>
                      <w:sz w:val="16"/>
                      <w:szCs w:val="16"/>
                      <w:lang w:eastAsia="en-AU"/>
                    </w:rPr>
                    <w:pPrChange w:id="1691" w:author="Serge Schuetz" w:date="2019-06-12T14:54:00Z">
                      <w:pPr>
                        <w:spacing w:after="0" w:line="240" w:lineRule="auto"/>
                        <w:jc w:val="center"/>
                      </w:pPr>
                    </w:pPrChange>
                  </w:pPr>
                  <w:del w:id="1692" w:author="Serge Schuetz" w:date="2019-06-12T14:50:00Z">
                    <w:r w:rsidRPr="00464774" w:rsidDel="00E73F65">
                      <w:rPr>
                        <w:rFonts w:eastAsia="Times New Roman" w:cs="Times New Roman"/>
                        <w:color w:val="000000"/>
                        <w:sz w:val="16"/>
                        <w:szCs w:val="16"/>
                        <w:lang w:eastAsia="en-AU"/>
                      </w:rPr>
                      <w:delText>329000</w:delText>
                    </w:r>
                  </w:del>
                </w:p>
              </w:tc>
              <w:tc>
                <w:tcPr>
                  <w:tcW w:w="401" w:type="pct"/>
                  <w:tcBorders>
                    <w:top w:val="nil"/>
                    <w:left w:val="nil"/>
                    <w:bottom w:val="single" w:sz="4" w:space="0" w:color="auto"/>
                    <w:right w:val="single" w:sz="4" w:space="0" w:color="auto"/>
                  </w:tcBorders>
                  <w:shd w:val="clear" w:color="auto" w:fill="auto"/>
                  <w:noWrap/>
                  <w:vAlign w:val="center"/>
                  <w:hideMark/>
                </w:tcPr>
                <w:p w14:paraId="6116CD9E" w14:textId="43058414" w:rsidR="00D143BE" w:rsidRPr="00464774" w:rsidDel="00E73F65" w:rsidRDefault="00D143BE">
                  <w:pPr>
                    <w:rPr>
                      <w:del w:id="1693" w:author="Serge Schuetz" w:date="2019-06-12T14:50:00Z"/>
                      <w:rFonts w:eastAsia="Times New Roman" w:cs="Times New Roman"/>
                      <w:color w:val="000000"/>
                      <w:sz w:val="16"/>
                      <w:szCs w:val="16"/>
                      <w:lang w:eastAsia="en-AU"/>
                    </w:rPr>
                    <w:pPrChange w:id="1694" w:author="Serge Schuetz" w:date="2019-06-12T14:54:00Z">
                      <w:pPr>
                        <w:spacing w:after="0" w:line="240" w:lineRule="auto"/>
                        <w:jc w:val="center"/>
                      </w:pPr>
                    </w:pPrChange>
                  </w:pPr>
                  <w:del w:id="1695" w:author="Serge Schuetz" w:date="2019-06-12T14:50:00Z">
                    <w:r w:rsidRPr="00464774" w:rsidDel="00E73F65">
                      <w:rPr>
                        <w:rFonts w:eastAsia="Times New Roman" w:cs="Times New Roman"/>
                        <w:color w:val="000000"/>
                        <w:sz w:val="16"/>
                        <w:szCs w:val="16"/>
                        <w:lang w:eastAsia="en-AU"/>
                      </w:rPr>
                      <w:delText>780</w:delText>
                    </w:r>
                  </w:del>
                </w:p>
              </w:tc>
              <w:tc>
                <w:tcPr>
                  <w:tcW w:w="327" w:type="pct"/>
                  <w:tcBorders>
                    <w:top w:val="nil"/>
                    <w:left w:val="nil"/>
                    <w:bottom w:val="single" w:sz="4" w:space="0" w:color="auto"/>
                    <w:right w:val="single" w:sz="4" w:space="0" w:color="auto"/>
                  </w:tcBorders>
                  <w:shd w:val="clear" w:color="auto" w:fill="auto"/>
                  <w:noWrap/>
                  <w:vAlign w:val="center"/>
                  <w:hideMark/>
                </w:tcPr>
                <w:p w14:paraId="42DB1E5C" w14:textId="79BA007E" w:rsidR="00D143BE" w:rsidRPr="00464774" w:rsidDel="00E73F65" w:rsidRDefault="00D143BE">
                  <w:pPr>
                    <w:rPr>
                      <w:del w:id="1696" w:author="Serge Schuetz" w:date="2019-06-12T14:50:00Z"/>
                      <w:rFonts w:eastAsia="Times New Roman" w:cs="Times New Roman"/>
                      <w:color w:val="000000"/>
                      <w:sz w:val="16"/>
                      <w:szCs w:val="16"/>
                      <w:lang w:eastAsia="en-AU"/>
                    </w:rPr>
                    <w:pPrChange w:id="1697" w:author="Serge Schuetz" w:date="2019-06-12T14:54:00Z">
                      <w:pPr>
                        <w:spacing w:after="0" w:line="240" w:lineRule="auto"/>
                        <w:jc w:val="center"/>
                      </w:pPr>
                    </w:pPrChange>
                  </w:pPr>
                  <w:del w:id="1698" w:author="Serge Schuetz" w:date="2019-06-12T14:50:00Z">
                    <w:r w:rsidRPr="00464774" w:rsidDel="00E73F65">
                      <w:rPr>
                        <w:rFonts w:eastAsia="Times New Roman" w:cs="Times New Roman"/>
                        <w:color w:val="000000"/>
                        <w:sz w:val="16"/>
                        <w:szCs w:val="16"/>
                        <w:lang w:eastAsia="en-AU"/>
                      </w:rPr>
                      <w:delText>13</w:delText>
                    </w:r>
                  </w:del>
                </w:p>
              </w:tc>
              <w:tc>
                <w:tcPr>
                  <w:tcW w:w="426" w:type="pct"/>
                  <w:tcBorders>
                    <w:top w:val="nil"/>
                    <w:left w:val="nil"/>
                    <w:bottom w:val="single" w:sz="4" w:space="0" w:color="auto"/>
                    <w:right w:val="single" w:sz="4" w:space="0" w:color="auto"/>
                  </w:tcBorders>
                  <w:shd w:val="clear" w:color="000000" w:fill="FFE699"/>
                  <w:noWrap/>
                  <w:vAlign w:val="center"/>
                  <w:hideMark/>
                </w:tcPr>
                <w:p w14:paraId="6B2881D7" w14:textId="14A497AD" w:rsidR="00D143BE" w:rsidRPr="00464774" w:rsidDel="00E73F65" w:rsidRDefault="00D143BE">
                  <w:pPr>
                    <w:rPr>
                      <w:del w:id="1699" w:author="Serge Schuetz" w:date="2019-06-12T14:50:00Z"/>
                      <w:rFonts w:eastAsia="Times New Roman" w:cs="Times New Roman"/>
                      <w:color w:val="000000"/>
                      <w:sz w:val="16"/>
                      <w:szCs w:val="16"/>
                      <w:lang w:eastAsia="en-AU"/>
                    </w:rPr>
                    <w:pPrChange w:id="1700" w:author="Serge Schuetz" w:date="2019-06-12T14:54:00Z">
                      <w:pPr>
                        <w:spacing w:after="0" w:line="240" w:lineRule="auto"/>
                        <w:jc w:val="center"/>
                      </w:pPr>
                    </w:pPrChange>
                  </w:pPr>
                  <w:del w:id="1701" w:author="Serge Schuetz" w:date="2019-06-12T14:50:00Z">
                    <w:r w:rsidRPr="00464774" w:rsidDel="00E73F65">
                      <w:rPr>
                        <w:rFonts w:eastAsia="Times New Roman" w:cs="Times New Roman"/>
                        <w:color w:val="000000"/>
                        <w:sz w:val="16"/>
                        <w:szCs w:val="16"/>
                        <w:lang w:eastAsia="en-AU"/>
                      </w:rPr>
                      <w:delText>421.79</w:delText>
                    </w:r>
                  </w:del>
                </w:p>
              </w:tc>
            </w:tr>
            <w:tr w:rsidR="00D143BE" w:rsidRPr="00464774" w:rsidDel="00E73F65" w14:paraId="06756C20" w14:textId="272E2955" w:rsidTr="00D143BE">
              <w:trPr>
                <w:trHeight w:val="542"/>
                <w:del w:id="1702" w:author="Serge Schuetz" w:date="2019-06-12T14:50:00Z"/>
              </w:trPr>
              <w:tc>
                <w:tcPr>
                  <w:tcW w:w="174" w:type="pct"/>
                  <w:tcBorders>
                    <w:top w:val="nil"/>
                    <w:left w:val="single" w:sz="4" w:space="0" w:color="auto"/>
                    <w:bottom w:val="single" w:sz="4" w:space="0" w:color="auto"/>
                    <w:right w:val="single" w:sz="4" w:space="0" w:color="auto"/>
                  </w:tcBorders>
                  <w:shd w:val="clear" w:color="auto" w:fill="auto"/>
                  <w:noWrap/>
                  <w:vAlign w:val="center"/>
                  <w:hideMark/>
                </w:tcPr>
                <w:p w14:paraId="78C0D660" w14:textId="6056543B" w:rsidR="00D143BE" w:rsidRPr="00464774" w:rsidDel="00E73F65" w:rsidRDefault="00D143BE">
                  <w:pPr>
                    <w:rPr>
                      <w:del w:id="1703" w:author="Serge Schuetz" w:date="2019-06-12T14:50:00Z"/>
                      <w:rFonts w:eastAsia="Times New Roman" w:cs="Times New Roman"/>
                      <w:color w:val="000000"/>
                      <w:sz w:val="16"/>
                      <w:szCs w:val="16"/>
                      <w:lang w:eastAsia="en-AU"/>
                    </w:rPr>
                    <w:pPrChange w:id="1704" w:author="Serge Schuetz" w:date="2019-06-12T14:54:00Z">
                      <w:pPr>
                        <w:spacing w:after="0" w:line="240" w:lineRule="auto"/>
                        <w:jc w:val="center"/>
                      </w:pPr>
                    </w:pPrChange>
                  </w:pPr>
                  <w:del w:id="1705" w:author="Serge Schuetz" w:date="2019-06-12T14:50:00Z">
                    <w:r w:rsidRPr="00464774" w:rsidDel="00E73F65">
                      <w:rPr>
                        <w:rFonts w:eastAsia="Times New Roman" w:cs="Times New Roman"/>
                        <w:color w:val="000000"/>
                        <w:sz w:val="16"/>
                        <w:szCs w:val="16"/>
                        <w:lang w:eastAsia="en-AU"/>
                      </w:rPr>
                      <w:delText>4</w:delText>
                    </w:r>
                  </w:del>
                </w:p>
              </w:tc>
              <w:tc>
                <w:tcPr>
                  <w:tcW w:w="514" w:type="pct"/>
                  <w:tcBorders>
                    <w:top w:val="nil"/>
                    <w:left w:val="nil"/>
                    <w:bottom w:val="single" w:sz="4" w:space="0" w:color="auto"/>
                    <w:right w:val="single" w:sz="4" w:space="0" w:color="auto"/>
                  </w:tcBorders>
                  <w:shd w:val="clear" w:color="auto" w:fill="auto"/>
                  <w:vAlign w:val="center"/>
                  <w:hideMark/>
                </w:tcPr>
                <w:p w14:paraId="18ED1DB5" w14:textId="3A5D3E50" w:rsidR="00D143BE" w:rsidRPr="00464774" w:rsidDel="00E73F65" w:rsidRDefault="00D143BE">
                  <w:pPr>
                    <w:rPr>
                      <w:del w:id="1706" w:author="Serge Schuetz" w:date="2019-06-12T14:50:00Z"/>
                      <w:rFonts w:eastAsia="Times New Roman" w:cs="Times New Roman"/>
                      <w:color w:val="000000"/>
                      <w:sz w:val="16"/>
                      <w:szCs w:val="16"/>
                      <w:lang w:eastAsia="en-AU"/>
                    </w:rPr>
                    <w:pPrChange w:id="1707" w:author="Serge Schuetz" w:date="2019-06-12T14:54:00Z">
                      <w:pPr>
                        <w:spacing w:after="0" w:line="240" w:lineRule="auto"/>
                        <w:jc w:val="center"/>
                      </w:pPr>
                    </w:pPrChange>
                  </w:pPr>
                  <w:del w:id="1708" w:author="Serge Schuetz" w:date="2019-06-12T14:50:00Z">
                    <w:r w:rsidRPr="00464774" w:rsidDel="00E73F65">
                      <w:rPr>
                        <w:rFonts w:eastAsia="Times New Roman" w:cs="Times New Roman"/>
                        <w:color w:val="000000"/>
                        <w:sz w:val="16"/>
                        <w:szCs w:val="16"/>
                        <w:lang w:eastAsia="en-AU"/>
                      </w:rPr>
                      <w:delText>Recurring Events Asset Management</w:delText>
                    </w:r>
                  </w:del>
                </w:p>
              </w:tc>
              <w:tc>
                <w:tcPr>
                  <w:tcW w:w="544" w:type="pct"/>
                  <w:tcBorders>
                    <w:top w:val="single" w:sz="4" w:space="0" w:color="auto"/>
                    <w:left w:val="single" w:sz="4" w:space="0" w:color="auto"/>
                    <w:bottom w:val="single" w:sz="4" w:space="0" w:color="auto"/>
                    <w:right w:val="single" w:sz="4" w:space="0" w:color="auto"/>
                  </w:tcBorders>
                </w:tcPr>
                <w:p w14:paraId="154219B8" w14:textId="0CD873E8" w:rsidR="00D143BE" w:rsidRPr="00464774" w:rsidDel="00E73F65" w:rsidRDefault="00947FA0">
                  <w:pPr>
                    <w:rPr>
                      <w:del w:id="1709" w:author="Serge Schuetz" w:date="2019-06-12T14:50:00Z"/>
                      <w:rFonts w:eastAsia="Times New Roman" w:cs="Times New Roman"/>
                      <w:color w:val="000000"/>
                      <w:sz w:val="16"/>
                      <w:szCs w:val="16"/>
                      <w:lang w:eastAsia="en-AU"/>
                    </w:rPr>
                    <w:pPrChange w:id="1710" w:author="Serge Schuetz" w:date="2019-06-12T14:54:00Z">
                      <w:pPr>
                        <w:spacing w:after="0" w:line="240" w:lineRule="auto"/>
                        <w:jc w:val="center"/>
                      </w:pPr>
                    </w:pPrChange>
                  </w:pPr>
                  <w:del w:id="1711" w:author="Serge Schuetz" w:date="2019-06-12T14:50:00Z">
                    <w:r w:rsidDel="00E73F65">
                      <w:rPr>
                        <w:rFonts w:eastAsia="Times New Roman" w:cs="Times New Roman"/>
                        <w:color w:val="000000"/>
                        <w:sz w:val="16"/>
                        <w:szCs w:val="16"/>
                        <w:lang w:eastAsia="en-AU"/>
                      </w:rPr>
                      <w:delText>21/05/2019</w:delText>
                    </w:r>
                  </w:del>
                </w:p>
              </w:tc>
              <w:tc>
                <w:tcPr>
                  <w:tcW w:w="544" w:type="pct"/>
                  <w:tcBorders>
                    <w:top w:val="single" w:sz="4" w:space="0" w:color="auto"/>
                    <w:left w:val="single" w:sz="4" w:space="0" w:color="auto"/>
                    <w:bottom w:val="single" w:sz="4" w:space="0" w:color="auto"/>
                    <w:right w:val="single" w:sz="4" w:space="0" w:color="auto"/>
                  </w:tcBorders>
                  <w:shd w:val="clear" w:color="000000" w:fill="FFCCCC"/>
                  <w:noWrap/>
                  <w:vAlign w:val="center"/>
                  <w:hideMark/>
                </w:tcPr>
                <w:p w14:paraId="5B9973E8" w14:textId="37F99DFE" w:rsidR="00D143BE" w:rsidRPr="00464774" w:rsidDel="00E73F65" w:rsidRDefault="00D143BE">
                  <w:pPr>
                    <w:rPr>
                      <w:del w:id="1712" w:author="Serge Schuetz" w:date="2019-06-12T14:50:00Z"/>
                      <w:rFonts w:eastAsia="Times New Roman" w:cs="Times New Roman"/>
                      <w:color w:val="000000"/>
                      <w:sz w:val="16"/>
                      <w:szCs w:val="16"/>
                      <w:lang w:eastAsia="en-AU"/>
                    </w:rPr>
                    <w:pPrChange w:id="1713" w:author="Serge Schuetz" w:date="2019-06-12T14:54:00Z">
                      <w:pPr>
                        <w:spacing w:after="0" w:line="240" w:lineRule="auto"/>
                        <w:jc w:val="center"/>
                      </w:pPr>
                    </w:pPrChange>
                  </w:pPr>
                  <w:del w:id="1714" w:author="Serge Schuetz" w:date="2019-06-12T14:50:00Z">
                    <w:r w:rsidRPr="00464774" w:rsidDel="00E73F65">
                      <w:rPr>
                        <w:rFonts w:eastAsia="Times New Roman" w:cs="Times New Roman"/>
                        <w:color w:val="000000"/>
                        <w:sz w:val="16"/>
                        <w:szCs w:val="16"/>
                        <w:lang w:eastAsia="en-AU"/>
                      </w:rPr>
                      <w:delText>Red</w:delText>
                    </w:r>
                  </w:del>
                </w:p>
              </w:tc>
              <w:tc>
                <w:tcPr>
                  <w:tcW w:w="541" w:type="pct"/>
                  <w:tcBorders>
                    <w:top w:val="nil"/>
                    <w:left w:val="nil"/>
                    <w:bottom w:val="single" w:sz="4" w:space="0" w:color="auto"/>
                    <w:right w:val="single" w:sz="4" w:space="0" w:color="auto"/>
                  </w:tcBorders>
                  <w:shd w:val="clear" w:color="auto" w:fill="auto"/>
                  <w:vAlign w:val="center"/>
                  <w:hideMark/>
                </w:tcPr>
                <w:p w14:paraId="29006C3D" w14:textId="1BF72B7E" w:rsidR="00D143BE" w:rsidRPr="00464774" w:rsidDel="00E73F65" w:rsidRDefault="00D143BE">
                  <w:pPr>
                    <w:rPr>
                      <w:del w:id="1715" w:author="Serge Schuetz" w:date="2019-06-12T14:50:00Z"/>
                      <w:rFonts w:eastAsia="Times New Roman" w:cs="Times New Roman"/>
                      <w:color w:val="000000"/>
                      <w:sz w:val="16"/>
                      <w:szCs w:val="16"/>
                      <w:lang w:eastAsia="en-AU"/>
                    </w:rPr>
                    <w:pPrChange w:id="1716" w:author="Serge Schuetz" w:date="2019-06-12T14:54:00Z">
                      <w:pPr>
                        <w:spacing w:after="0" w:line="240" w:lineRule="auto"/>
                        <w:jc w:val="center"/>
                      </w:pPr>
                    </w:pPrChange>
                  </w:pPr>
                  <w:del w:id="1717" w:author="Serge Schuetz" w:date="2019-06-12T14:50:00Z">
                    <w:r w:rsidRPr="00464774" w:rsidDel="00E73F65">
                      <w:rPr>
                        <w:rFonts w:eastAsia="Times New Roman" w:cs="Times New Roman"/>
                        <w:color w:val="000000"/>
                        <w:sz w:val="16"/>
                        <w:szCs w:val="16"/>
                        <w:lang w:eastAsia="en-AU"/>
                      </w:rPr>
                      <w:delText xml:space="preserve">Recreo request size processing </w:delText>
                    </w:r>
                    <w:r w:rsidRPr="00464774" w:rsidDel="00E73F65">
                      <w:rPr>
                        <w:rFonts w:eastAsia="Times New Roman" w:cs="Times New Roman"/>
                        <w:b/>
                        <w:bCs/>
                        <w:color w:val="000000"/>
                        <w:sz w:val="16"/>
                        <w:szCs w:val="16"/>
                        <w:lang w:eastAsia="en-AU"/>
                      </w:rPr>
                      <w:delText>less</w:delText>
                    </w:r>
                    <w:r w:rsidRPr="00464774" w:rsidDel="00E73F65">
                      <w:rPr>
                        <w:rFonts w:eastAsia="Times New Roman" w:cs="Times New Roman"/>
                        <w:color w:val="000000"/>
                        <w:sz w:val="16"/>
                        <w:szCs w:val="16"/>
                        <w:lang w:eastAsia="en-AU"/>
                      </w:rPr>
                      <w:delText xml:space="preserve"> volume against Mine SLA, per minute</w:delText>
                    </w:r>
                  </w:del>
                </w:p>
              </w:tc>
              <w:tc>
                <w:tcPr>
                  <w:tcW w:w="323" w:type="pct"/>
                  <w:tcBorders>
                    <w:top w:val="nil"/>
                    <w:left w:val="nil"/>
                    <w:bottom w:val="single" w:sz="4" w:space="0" w:color="auto"/>
                    <w:right w:val="single" w:sz="4" w:space="0" w:color="auto"/>
                  </w:tcBorders>
                  <w:shd w:val="clear" w:color="000000" w:fill="E2EFDA"/>
                  <w:noWrap/>
                  <w:vAlign w:val="center"/>
                  <w:hideMark/>
                </w:tcPr>
                <w:p w14:paraId="10453BA7" w14:textId="2EBBDC0A" w:rsidR="00D143BE" w:rsidRPr="00464774" w:rsidDel="00E73F65" w:rsidRDefault="00D143BE">
                  <w:pPr>
                    <w:rPr>
                      <w:del w:id="1718" w:author="Serge Schuetz" w:date="2019-06-12T14:50:00Z"/>
                      <w:rFonts w:eastAsia="Times New Roman" w:cs="Times New Roman"/>
                      <w:color w:val="000000"/>
                      <w:sz w:val="16"/>
                      <w:szCs w:val="16"/>
                      <w:lang w:eastAsia="en-AU"/>
                    </w:rPr>
                    <w:pPrChange w:id="1719" w:author="Serge Schuetz" w:date="2019-06-12T14:54:00Z">
                      <w:pPr>
                        <w:spacing w:after="0" w:line="240" w:lineRule="auto"/>
                        <w:jc w:val="center"/>
                      </w:pPr>
                    </w:pPrChange>
                  </w:pPr>
                  <w:del w:id="1720" w:author="Serge Schuetz" w:date="2019-06-12T14:50:00Z">
                    <w:r w:rsidRPr="00464774" w:rsidDel="00E73F65">
                      <w:rPr>
                        <w:rFonts w:eastAsia="Times New Roman" w:cs="Times New Roman"/>
                        <w:color w:val="000000"/>
                        <w:sz w:val="16"/>
                        <w:szCs w:val="16"/>
                        <w:lang w:eastAsia="en-AU"/>
                      </w:rPr>
                      <w:delText>120000</w:delText>
                    </w:r>
                  </w:del>
                </w:p>
              </w:tc>
              <w:tc>
                <w:tcPr>
                  <w:tcW w:w="396" w:type="pct"/>
                  <w:tcBorders>
                    <w:top w:val="nil"/>
                    <w:left w:val="nil"/>
                    <w:bottom w:val="single" w:sz="4" w:space="0" w:color="auto"/>
                    <w:right w:val="single" w:sz="4" w:space="0" w:color="auto"/>
                  </w:tcBorders>
                  <w:shd w:val="clear" w:color="000000" w:fill="E2EFDA"/>
                  <w:noWrap/>
                  <w:vAlign w:val="center"/>
                  <w:hideMark/>
                </w:tcPr>
                <w:p w14:paraId="4B0E20D4" w14:textId="13EAAD80" w:rsidR="00D143BE" w:rsidRPr="00464774" w:rsidDel="00E73F65" w:rsidRDefault="00D143BE">
                  <w:pPr>
                    <w:rPr>
                      <w:del w:id="1721" w:author="Serge Schuetz" w:date="2019-06-12T14:50:00Z"/>
                      <w:rFonts w:eastAsia="Times New Roman" w:cs="Times New Roman"/>
                      <w:color w:val="000000"/>
                      <w:sz w:val="16"/>
                      <w:szCs w:val="16"/>
                      <w:lang w:eastAsia="en-AU"/>
                    </w:rPr>
                    <w:pPrChange w:id="1722" w:author="Serge Schuetz" w:date="2019-06-12T14:54:00Z">
                      <w:pPr>
                        <w:spacing w:after="0" w:line="240" w:lineRule="auto"/>
                        <w:jc w:val="center"/>
                      </w:pPr>
                    </w:pPrChange>
                  </w:pPr>
                  <w:del w:id="1723" w:author="Serge Schuetz" w:date="2019-06-12T14:50:00Z">
                    <w:r w:rsidRPr="00464774" w:rsidDel="00E73F65">
                      <w:rPr>
                        <w:rFonts w:eastAsia="Times New Roman" w:cs="Times New Roman"/>
                        <w:color w:val="000000"/>
                        <w:sz w:val="16"/>
                        <w:szCs w:val="16"/>
                        <w:lang w:eastAsia="en-AU"/>
                      </w:rPr>
                      <w:delText>30</w:delText>
                    </w:r>
                  </w:del>
                </w:p>
              </w:tc>
              <w:tc>
                <w:tcPr>
                  <w:tcW w:w="428" w:type="pct"/>
                  <w:tcBorders>
                    <w:top w:val="nil"/>
                    <w:left w:val="nil"/>
                    <w:bottom w:val="single" w:sz="4" w:space="0" w:color="auto"/>
                    <w:right w:val="single" w:sz="4" w:space="0" w:color="auto"/>
                  </w:tcBorders>
                  <w:shd w:val="clear" w:color="000000" w:fill="D9E1F2"/>
                  <w:noWrap/>
                  <w:vAlign w:val="center"/>
                  <w:hideMark/>
                </w:tcPr>
                <w:p w14:paraId="780E3077" w14:textId="28CBDEA2" w:rsidR="00D143BE" w:rsidRPr="00464774" w:rsidDel="00E73F65" w:rsidRDefault="00D143BE">
                  <w:pPr>
                    <w:rPr>
                      <w:del w:id="1724" w:author="Serge Schuetz" w:date="2019-06-12T14:50:00Z"/>
                      <w:rFonts w:eastAsia="Times New Roman" w:cs="Times New Roman"/>
                      <w:color w:val="000000"/>
                      <w:sz w:val="16"/>
                      <w:szCs w:val="16"/>
                      <w:lang w:eastAsia="en-AU"/>
                    </w:rPr>
                    <w:pPrChange w:id="1725" w:author="Serge Schuetz" w:date="2019-06-12T14:54:00Z">
                      <w:pPr>
                        <w:spacing w:after="0" w:line="240" w:lineRule="auto"/>
                        <w:jc w:val="center"/>
                      </w:pPr>
                    </w:pPrChange>
                  </w:pPr>
                  <w:del w:id="1726" w:author="Serge Schuetz" w:date="2019-06-12T14:50:00Z">
                    <w:r w:rsidRPr="00464774" w:rsidDel="00E73F65">
                      <w:rPr>
                        <w:rFonts w:eastAsia="Times New Roman" w:cs="Times New Roman"/>
                        <w:color w:val="000000"/>
                        <w:sz w:val="16"/>
                        <w:szCs w:val="16"/>
                        <w:lang w:eastAsia="en-AU"/>
                      </w:rPr>
                      <w:delText>4000.00</w:delText>
                    </w:r>
                  </w:del>
                </w:p>
              </w:tc>
              <w:tc>
                <w:tcPr>
                  <w:tcW w:w="382" w:type="pct"/>
                  <w:tcBorders>
                    <w:top w:val="nil"/>
                    <w:left w:val="nil"/>
                    <w:bottom w:val="single" w:sz="4" w:space="0" w:color="auto"/>
                    <w:right w:val="single" w:sz="4" w:space="0" w:color="auto"/>
                  </w:tcBorders>
                  <w:shd w:val="clear" w:color="auto" w:fill="auto"/>
                  <w:noWrap/>
                  <w:vAlign w:val="center"/>
                  <w:hideMark/>
                </w:tcPr>
                <w:p w14:paraId="5366420F" w14:textId="240E2BFF" w:rsidR="00D143BE" w:rsidRPr="00464774" w:rsidDel="00E73F65" w:rsidRDefault="00D143BE">
                  <w:pPr>
                    <w:rPr>
                      <w:del w:id="1727" w:author="Serge Schuetz" w:date="2019-06-12T14:50:00Z"/>
                      <w:rFonts w:eastAsia="Times New Roman" w:cs="Times New Roman"/>
                      <w:color w:val="000000"/>
                      <w:sz w:val="16"/>
                      <w:szCs w:val="16"/>
                      <w:lang w:eastAsia="en-AU"/>
                    </w:rPr>
                    <w:pPrChange w:id="1728" w:author="Serge Schuetz" w:date="2019-06-12T14:54:00Z">
                      <w:pPr>
                        <w:spacing w:after="0" w:line="240" w:lineRule="auto"/>
                        <w:jc w:val="center"/>
                      </w:pPr>
                    </w:pPrChange>
                  </w:pPr>
                  <w:del w:id="1729" w:author="Serge Schuetz" w:date="2019-06-12T14:50:00Z">
                    <w:r w:rsidRPr="00464774" w:rsidDel="00E73F65">
                      <w:rPr>
                        <w:rFonts w:eastAsia="Times New Roman" w:cs="Times New Roman"/>
                        <w:color w:val="000000"/>
                        <w:sz w:val="16"/>
                        <w:szCs w:val="16"/>
                        <w:lang w:eastAsia="en-AU"/>
                      </w:rPr>
                      <w:delText>122000</w:delText>
                    </w:r>
                  </w:del>
                </w:p>
              </w:tc>
              <w:tc>
                <w:tcPr>
                  <w:tcW w:w="401" w:type="pct"/>
                  <w:tcBorders>
                    <w:top w:val="nil"/>
                    <w:left w:val="nil"/>
                    <w:bottom w:val="single" w:sz="4" w:space="0" w:color="auto"/>
                    <w:right w:val="single" w:sz="4" w:space="0" w:color="auto"/>
                  </w:tcBorders>
                  <w:shd w:val="clear" w:color="auto" w:fill="auto"/>
                  <w:noWrap/>
                  <w:vAlign w:val="center"/>
                  <w:hideMark/>
                </w:tcPr>
                <w:p w14:paraId="15012AF8" w14:textId="68724971" w:rsidR="00D143BE" w:rsidRPr="00464774" w:rsidDel="00E73F65" w:rsidRDefault="00D143BE">
                  <w:pPr>
                    <w:rPr>
                      <w:del w:id="1730" w:author="Serge Schuetz" w:date="2019-06-12T14:50:00Z"/>
                      <w:rFonts w:eastAsia="Times New Roman" w:cs="Times New Roman"/>
                      <w:color w:val="000000"/>
                      <w:sz w:val="16"/>
                      <w:szCs w:val="16"/>
                      <w:lang w:eastAsia="en-AU"/>
                    </w:rPr>
                    <w:pPrChange w:id="1731" w:author="Serge Schuetz" w:date="2019-06-12T14:54:00Z">
                      <w:pPr>
                        <w:spacing w:after="0" w:line="240" w:lineRule="auto"/>
                        <w:jc w:val="center"/>
                      </w:pPr>
                    </w:pPrChange>
                  </w:pPr>
                  <w:del w:id="1732" w:author="Serge Schuetz" w:date="2019-06-12T14:50:00Z">
                    <w:r w:rsidRPr="00464774" w:rsidDel="00E73F65">
                      <w:rPr>
                        <w:rFonts w:eastAsia="Times New Roman" w:cs="Times New Roman"/>
                        <w:color w:val="000000"/>
                        <w:sz w:val="16"/>
                        <w:szCs w:val="16"/>
                        <w:lang w:eastAsia="en-AU"/>
                      </w:rPr>
                      <w:delText>56</w:delText>
                    </w:r>
                  </w:del>
                </w:p>
              </w:tc>
              <w:tc>
                <w:tcPr>
                  <w:tcW w:w="327" w:type="pct"/>
                  <w:tcBorders>
                    <w:top w:val="nil"/>
                    <w:left w:val="nil"/>
                    <w:bottom w:val="single" w:sz="4" w:space="0" w:color="auto"/>
                    <w:right w:val="single" w:sz="4" w:space="0" w:color="auto"/>
                  </w:tcBorders>
                  <w:shd w:val="clear" w:color="auto" w:fill="auto"/>
                  <w:noWrap/>
                  <w:vAlign w:val="center"/>
                  <w:hideMark/>
                </w:tcPr>
                <w:p w14:paraId="68DA26AF" w14:textId="3CE30C60" w:rsidR="00D143BE" w:rsidRPr="00464774" w:rsidDel="00E73F65" w:rsidRDefault="00D143BE">
                  <w:pPr>
                    <w:rPr>
                      <w:del w:id="1733" w:author="Serge Schuetz" w:date="2019-06-12T14:50:00Z"/>
                      <w:rFonts w:eastAsia="Times New Roman" w:cs="Times New Roman"/>
                      <w:color w:val="000000"/>
                      <w:sz w:val="16"/>
                      <w:szCs w:val="16"/>
                      <w:lang w:eastAsia="en-AU"/>
                    </w:rPr>
                    <w:pPrChange w:id="1734" w:author="Serge Schuetz" w:date="2019-06-12T14:54:00Z">
                      <w:pPr>
                        <w:spacing w:after="0" w:line="240" w:lineRule="auto"/>
                        <w:jc w:val="center"/>
                      </w:pPr>
                    </w:pPrChange>
                  </w:pPr>
                  <w:del w:id="1735" w:author="Serge Schuetz" w:date="2019-06-12T14:50:00Z">
                    <w:r w:rsidRPr="00464774" w:rsidDel="00E73F65">
                      <w:rPr>
                        <w:rFonts w:eastAsia="Times New Roman" w:cs="Times New Roman"/>
                        <w:color w:val="000000"/>
                        <w:sz w:val="16"/>
                        <w:szCs w:val="16"/>
                        <w:lang w:eastAsia="en-AU"/>
                      </w:rPr>
                      <w:delText>1</w:delText>
                    </w:r>
                  </w:del>
                </w:p>
              </w:tc>
              <w:tc>
                <w:tcPr>
                  <w:tcW w:w="426" w:type="pct"/>
                  <w:tcBorders>
                    <w:top w:val="nil"/>
                    <w:left w:val="nil"/>
                    <w:bottom w:val="single" w:sz="4" w:space="0" w:color="auto"/>
                    <w:right w:val="single" w:sz="4" w:space="0" w:color="auto"/>
                  </w:tcBorders>
                  <w:shd w:val="clear" w:color="000000" w:fill="FFE699"/>
                  <w:noWrap/>
                  <w:vAlign w:val="center"/>
                  <w:hideMark/>
                </w:tcPr>
                <w:p w14:paraId="140B096E" w14:textId="60188188" w:rsidR="00D143BE" w:rsidRPr="00464774" w:rsidDel="00E73F65" w:rsidRDefault="00D143BE">
                  <w:pPr>
                    <w:rPr>
                      <w:del w:id="1736" w:author="Serge Schuetz" w:date="2019-06-12T14:50:00Z"/>
                      <w:rFonts w:eastAsia="Times New Roman" w:cs="Times New Roman"/>
                      <w:color w:val="000000"/>
                      <w:sz w:val="16"/>
                      <w:szCs w:val="16"/>
                      <w:lang w:eastAsia="en-AU"/>
                    </w:rPr>
                    <w:pPrChange w:id="1737" w:author="Serge Schuetz" w:date="2019-06-12T14:54:00Z">
                      <w:pPr>
                        <w:spacing w:after="0" w:line="240" w:lineRule="auto"/>
                        <w:jc w:val="center"/>
                      </w:pPr>
                    </w:pPrChange>
                  </w:pPr>
                  <w:del w:id="1738" w:author="Serge Schuetz" w:date="2019-06-12T14:50:00Z">
                    <w:r w:rsidRPr="00464774" w:rsidDel="00E73F65">
                      <w:rPr>
                        <w:rFonts w:eastAsia="Times New Roman" w:cs="Times New Roman"/>
                        <w:color w:val="000000"/>
                        <w:sz w:val="16"/>
                        <w:szCs w:val="16"/>
                        <w:lang w:eastAsia="en-AU"/>
                      </w:rPr>
                      <w:delText>2178.57</w:delText>
                    </w:r>
                  </w:del>
                </w:p>
              </w:tc>
            </w:tr>
            <w:tr w:rsidR="00D143BE" w:rsidRPr="00464774" w:rsidDel="00E73F65" w14:paraId="33932F32" w14:textId="6C9015A0" w:rsidTr="00D143BE">
              <w:trPr>
                <w:trHeight w:val="542"/>
                <w:del w:id="1739" w:author="Serge Schuetz" w:date="2019-06-12T14:50:00Z"/>
              </w:trPr>
              <w:tc>
                <w:tcPr>
                  <w:tcW w:w="174" w:type="pct"/>
                  <w:tcBorders>
                    <w:top w:val="nil"/>
                    <w:left w:val="single" w:sz="4" w:space="0" w:color="auto"/>
                    <w:bottom w:val="single" w:sz="4" w:space="0" w:color="auto"/>
                    <w:right w:val="single" w:sz="4" w:space="0" w:color="auto"/>
                  </w:tcBorders>
                  <w:shd w:val="clear" w:color="auto" w:fill="auto"/>
                  <w:noWrap/>
                  <w:vAlign w:val="center"/>
                  <w:hideMark/>
                </w:tcPr>
                <w:p w14:paraId="61C1ACB6" w14:textId="29A36869" w:rsidR="00D143BE" w:rsidRPr="00464774" w:rsidDel="00E73F65" w:rsidRDefault="00D143BE">
                  <w:pPr>
                    <w:rPr>
                      <w:del w:id="1740" w:author="Serge Schuetz" w:date="2019-06-12T14:50:00Z"/>
                      <w:rFonts w:eastAsia="Times New Roman" w:cs="Times New Roman"/>
                      <w:color w:val="000000"/>
                      <w:sz w:val="16"/>
                      <w:szCs w:val="16"/>
                      <w:lang w:eastAsia="en-AU"/>
                    </w:rPr>
                    <w:pPrChange w:id="1741" w:author="Serge Schuetz" w:date="2019-06-12T14:54:00Z">
                      <w:pPr>
                        <w:spacing w:after="0" w:line="240" w:lineRule="auto"/>
                        <w:jc w:val="center"/>
                      </w:pPr>
                    </w:pPrChange>
                  </w:pPr>
                  <w:del w:id="1742" w:author="Serge Schuetz" w:date="2019-06-12T14:50:00Z">
                    <w:r w:rsidRPr="00464774" w:rsidDel="00E73F65">
                      <w:rPr>
                        <w:rFonts w:eastAsia="Times New Roman" w:cs="Times New Roman"/>
                        <w:color w:val="000000"/>
                        <w:sz w:val="16"/>
                        <w:szCs w:val="16"/>
                        <w:lang w:eastAsia="en-AU"/>
                      </w:rPr>
                      <w:delText>5</w:delText>
                    </w:r>
                  </w:del>
                </w:p>
              </w:tc>
              <w:tc>
                <w:tcPr>
                  <w:tcW w:w="514" w:type="pct"/>
                  <w:tcBorders>
                    <w:top w:val="nil"/>
                    <w:left w:val="nil"/>
                    <w:bottom w:val="single" w:sz="4" w:space="0" w:color="auto"/>
                    <w:right w:val="single" w:sz="4" w:space="0" w:color="auto"/>
                  </w:tcBorders>
                  <w:shd w:val="clear" w:color="auto" w:fill="auto"/>
                  <w:vAlign w:val="center"/>
                  <w:hideMark/>
                </w:tcPr>
                <w:p w14:paraId="5E0BBEF2" w14:textId="1F574344" w:rsidR="00D143BE" w:rsidRPr="00464774" w:rsidDel="00E73F65" w:rsidRDefault="00D143BE">
                  <w:pPr>
                    <w:rPr>
                      <w:del w:id="1743" w:author="Serge Schuetz" w:date="2019-06-12T14:50:00Z"/>
                      <w:rFonts w:eastAsia="Times New Roman" w:cs="Times New Roman"/>
                      <w:color w:val="000000"/>
                      <w:sz w:val="16"/>
                      <w:szCs w:val="16"/>
                      <w:lang w:eastAsia="en-AU"/>
                    </w:rPr>
                    <w:pPrChange w:id="1744" w:author="Serge Schuetz" w:date="2019-06-12T14:54:00Z">
                      <w:pPr>
                        <w:spacing w:after="0" w:line="240" w:lineRule="auto"/>
                        <w:jc w:val="center"/>
                      </w:pPr>
                    </w:pPrChange>
                  </w:pPr>
                  <w:del w:id="1745" w:author="Serge Schuetz" w:date="2019-06-12T14:50:00Z">
                    <w:r w:rsidRPr="00464774" w:rsidDel="00E73F65">
                      <w:rPr>
                        <w:rFonts w:eastAsia="Times New Roman" w:cs="Times New Roman"/>
                        <w:color w:val="000000"/>
                        <w:sz w:val="16"/>
                        <w:szCs w:val="16"/>
                        <w:lang w:eastAsia="en-AU"/>
                      </w:rPr>
                      <w:delText>Recurring Events Asset Management with Load</w:delText>
                    </w:r>
                  </w:del>
                </w:p>
              </w:tc>
              <w:tc>
                <w:tcPr>
                  <w:tcW w:w="544" w:type="pct"/>
                  <w:tcBorders>
                    <w:top w:val="single" w:sz="4" w:space="0" w:color="auto"/>
                    <w:left w:val="single" w:sz="4" w:space="0" w:color="auto"/>
                    <w:bottom w:val="single" w:sz="4" w:space="0" w:color="auto"/>
                    <w:right w:val="single" w:sz="4" w:space="0" w:color="auto"/>
                  </w:tcBorders>
                </w:tcPr>
                <w:p w14:paraId="70DFB7D9" w14:textId="5E3F997C" w:rsidR="00D143BE" w:rsidRPr="00464774" w:rsidDel="00E73F65" w:rsidRDefault="00FE04B1">
                  <w:pPr>
                    <w:rPr>
                      <w:del w:id="1746" w:author="Serge Schuetz" w:date="2019-06-12T14:50:00Z"/>
                      <w:rFonts w:eastAsia="Times New Roman" w:cs="Times New Roman"/>
                      <w:color w:val="000000"/>
                      <w:sz w:val="16"/>
                      <w:szCs w:val="16"/>
                      <w:lang w:eastAsia="en-AU"/>
                    </w:rPr>
                    <w:pPrChange w:id="1747" w:author="Serge Schuetz" w:date="2019-06-12T14:54:00Z">
                      <w:pPr>
                        <w:spacing w:after="0" w:line="240" w:lineRule="auto"/>
                        <w:jc w:val="center"/>
                      </w:pPr>
                    </w:pPrChange>
                  </w:pPr>
                  <w:del w:id="1748" w:author="Serge Schuetz" w:date="2019-06-12T14:50:00Z">
                    <w:r w:rsidDel="00E73F65">
                      <w:rPr>
                        <w:rFonts w:eastAsia="Times New Roman" w:cs="Times New Roman"/>
                        <w:color w:val="000000"/>
                        <w:sz w:val="16"/>
                        <w:szCs w:val="16"/>
                        <w:lang w:eastAsia="en-AU"/>
                      </w:rPr>
                      <w:delText>21/05/2019</w:delText>
                    </w:r>
                  </w:del>
                </w:p>
              </w:tc>
              <w:tc>
                <w:tcPr>
                  <w:tcW w:w="544" w:type="pct"/>
                  <w:tcBorders>
                    <w:top w:val="single" w:sz="4" w:space="0" w:color="auto"/>
                    <w:left w:val="single" w:sz="4" w:space="0" w:color="auto"/>
                    <w:bottom w:val="single" w:sz="4" w:space="0" w:color="auto"/>
                    <w:right w:val="single" w:sz="4" w:space="0" w:color="auto"/>
                  </w:tcBorders>
                  <w:shd w:val="clear" w:color="000000" w:fill="FFCCCC"/>
                  <w:noWrap/>
                  <w:vAlign w:val="center"/>
                  <w:hideMark/>
                </w:tcPr>
                <w:p w14:paraId="03A93B49" w14:textId="3B72E5E5" w:rsidR="00D143BE" w:rsidRPr="00464774" w:rsidDel="00E73F65" w:rsidRDefault="00D143BE">
                  <w:pPr>
                    <w:rPr>
                      <w:del w:id="1749" w:author="Serge Schuetz" w:date="2019-06-12T14:50:00Z"/>
                      <w:rFonts w:eastAsia="Times New Roman" w:cs="Times New Roman"/>
                      <w:color w:val="000000"/>
                      <w:sz w:val="16"/>
                      <w:szCs w:val="16"/>
                      <w:lang w:eastAsia="en-AU"/>
                    </w:rPr>
                    <w:pPrChange w:id="1750" w:author="Serge Schuetz" w:date="2019-06-12T14:54:00Z">
                      <w:pPr>
                        <w:spacing w:after="0" w:line="240" w:lineRule="auto"/>
                        <w:jc w:val="center"/>
                      </w:pPr>
                    </w:pPrChange>
                  </w:pPr>
                  <w:del w:id="1751" w:author="Serge Schuetz" w:date="2019-06-12T14:50:00Z">
                    <w:r w:rsidRPr="00464774" w:rsidDel="00E73F65">
                      <w:rPr>
                        <w:rFonts w:eastAsia="Times New Roman" w:cs="Times New Roman"/>
                        <w:color w:val="000000"/>
                        <w:sz w:val="16"/>
                        <w:szCs w:val="16"/>
                        <w:lang w:eastAsia="en-AU"/>
                      </w:rPr>
                      <w:delText>Red</w:delText>
                    </w:r>
                  </w:del>
                </w:p>
              </w:tc>
              <w:tc>
                <w:tcPr>
                  <w:tcW w:w="541" w:type="pct"/>
                  <w:tcBorders>
                    <w:top w:val="nil"/>
                    <w:left w:val="nil"/>
                    <w:bottom w:val="single" w:sz="4" w:space="0" w:color="auto"/>
                    <w:right w:val="single" w:sz="4" w:space="0" w:color="auto"/>
                  </w:tcBorders>
                  <w:shd w:val="clear" w:color="auto" w:fill="auto"/>
                  <w:vAlign w:val="center"/>
                  <w:hideMark/>
                </w:tcPr>
                <w:p w14:paraId="0E540C2E" w14:textId="4412E4EB" w:rsidR="00D143BE" w:rsidRPr="00464774" w:rsidDel="00E73F65" w:rsidRDefault="00D143BE">
                  <w:pPr>
                    <w:rPr>
                      <w:del w:id="1752" w:author="Serge Schuetz" w:date="2019-06-12T14:50:00Z"/>
                      <w:rFonts w:eastAsia="Times New Roman" w:cs="Times New Roman"/>
                      <w:color w:val="000000"/>
                      <w:sz w:val="16"/>
                      <w:szCs w:val="16"/>
                      <w:lang w:eastAsia="en-AU"/>
                    </w:rPr>
                    <w:pPrChange w:id="1753" w:author="Serge Schuetz" w:date="2019-06-12T14:54:00Z">
                      <w:pPr>
                        <w:spacing w:after="0" w:line="240" w:lineRule="auto"/>
                        <w:jc w:val="center"/>
                      </w:pPr>
                    </w:pPrChange>
                  </w:pPr>
                  <w:del w:id="1754" w:author="Serge Schuetz" w:date="2019-06-12T14:50:00Z">
                    <w:r w:rsidRPr="00464774" w:rsidDel="00E73F65">
                      <w:rPr>
                        <w:rFonts w:eastAsia="Times New Roman" w:cs="Times New Roman"/>
                        <w:color w:val="000000"/>
                        <w:sz w:val="16"/>
                        <w:szCs w:val="16"/>
                        <w:lang w:eastAsia="en-AU"/>
                      </w:rPr>
                      <w:delText xml:space="preserve">Recreo request size processing </w:delText>
                    </w:r>
                    <w:r w:rsidRPr="00464774" w:rsidDel="00E73F65">
                      <w:rPr>
                        <w:rFonts w:eastAsia="Times New Roman" w:cs="Times New Roman"/>
                        <w:b/>
                        <w:bCs/>
                        <w:color w:val="000000"/>
                        <w:sz w:val="16"/>
                        <w:szCs w:val="16"/>
                        <w:lang w:eastAsia="en-AU"/>
                      </w:rPr>
                      <w:delText>less</w:delText>
                    </w:r>
                    <w:r w:rsidRPr="00464774" w:rsidDel="00E73F65">
                      <w:rPr>
                        <w:rFonts w:eastAsia="Times New Roman" w:cs="Times New Roman"/>
                        <w:color w:val="000000"/>
                        <w:sz w:val="16"/>
                        <w:szCs w:val="16"/>
                        <w:lang w:eastAsia="en-AU"/>
                      </w:rPr>
                      <w:delText xml:space="preserve"> volume against Mine SLA, per minute</w:delText>
                    </w:r>
                  </w:del>
                </w:p>
              </w:tc>
              <w:tc>
                <w:tcPr>
                  <w:tcW w:w="323" w:type="pct"/>
                  <w:tcBorders>
                    <w:top w:val="nil"/>
                    <w:left w:val="nil"/>
                    <w:bottom w:val="single" w:sz="4" w:space="0" w:color="auto"/>
                    <w:right w:val="single" w:sz="4" w:space="0" w:color="auto"/>
                  </w:tcBorders>
                  <w:shd w:val="clear" w:color="000000" w:fill="E2EFDA"/>
                  <w:noWrap/>
                  <w:vAlign w:val="center"/>
                  <w:hideMark/>
                </w:tcPr>
                <w:p w14:paraId="4963FE14" w14:textId="1EC15FB9" w:rsidR="00D143BE" w:rsidRPr="00464774" w:rsidDel="00E73F65" w:rsidRDefault="00D143BE">
                  <w:pPr>
                    <w:rPr>
                      <w:del w:id="1755" w:author="Serge Schuetz" w:date="2019-06-12T14:50:00Z"/>
                      <w:rFonts w:eastAsia="Times New Roman" w:cs="Times New Roman"/>
                      <w:color w:val="000000"/>
                      <w:sz w:val="16"/>
                      <w:szCs w:val="16"/>
                      <w:lang w:eastAsia="en-AU"/>
                    </w:rPr>
                    <w:pPrChange w:id="1756" w:author="Serge Schuetz" w:date="2019-06-12T14:54:00Z">
                      <w:pPr>
                        <w:spacing w:after="0" w:line="240" w:lineRule="auto"/>
                        <w:jc w:val="center"/>
                      </w:pPr>
                    </w:pPrChange>
                  </w:pPr>
                  <w:del w:id="1757" w:author="Serge Schuetz" w:date="2019-06-12T14:50:00Z">
                    <w:r w:rsidRPr="00464774" w:rsidDel="00E73F65">
                      <w:rPr>
                        <w:rFonts w:eastAsia="Times New Roman" w:cs="Times New Roman"/>
                        <w:color w:val="000000"/>
                        <w:sz w:val="16"/>
                        <w:szCs w:val="16"/>
                        <w:lang w:eastAsia="en-AU"/>
                      </w:rPr>
                      <w:delText>200000</w:delText>
                    </w:r>
                  </w:del>
                </w:p>
              </w:tc>
              <w:tc>
                <w:tcPr>
                  <w:tcW w:w="396" w:type="pct"/>
                  <w:tcBorders>
                    <w:top w:val="nil"/>
                    <w:left w:val="nil"/>
                    <w:bottom w:val="single" w:sz="4" w:space="0" w:color="auto"/>
                    <w:right w:val="single" w:sz="4" w:space="0" w:color="auto"/>
                  </w:tcBorders>
                  <w:shd w:val="clear" w:color="000000" w:fill="E2EFDA"/>
                  <w:noWrap/>
                  <w:vAlign w:val="center"/>
                  <w:hideMark/>
                </w:tcPr>
                <w:p w14:paraId="1C17160A" w14:textId="45B4BD23" w:rsidR="00D143BE" w:rsidRPr="00464774" w:rsidDel="00E73F65" w:rsidRDefault="00D143BE">
                  <w:pPr>
                    <w:rPr>
                      <w:del w:id="1758" w:author="Serge Schuetz" w:date="2019-06-12T14:50:00Z"/>
                      <w:rFonts w:eastAsia="Times New Roman" w:cs="Times New Roman"/>
                      <w:color w:val="000000"/>
                      <w:sz w:val="16"/>
                      <w:szCs w:val="16"/>
                      <w:lang w:eastAsia="en-AU"/>
                    </w:rPr>
                    <w:pPrChange w:id="1759" w:author="Serge Schuetz" w:date="2019-06-12T14:54:00Z">
                      <w:pPr>
                        <w:spacing w:after="0" w:line="240" w:lineRule="auto"/>
                        <w:jc w:val="center"/>
                      </w:pPr>
                    </w:pPrChange>
                  </w:pPr>
                  <w:del w:id="1760" w:author="Serge Schuetz" w:date="2019-06-12T14:50:00Z">
                    <w:r w:rsidRPr="00464774" w:rsidDel="00E73F65">
                      <w:rPr>
                        <w:rFonts w:eastAsia="Times New Roman" w:cs="Times New Roman"/>
                        <w:color w:val="000000"/>
                        <w:sz w:val="16"/>
                        <w:szCs w:val="16"/>
                        <w:lang w:eastAsia="en-AU"/>
                      </w:rPr>
                      <w:delText>30</w:delText>
                    </w:r>
                  </w:del>
                </w:p>
              </w:tc>
              <w:tc>
                <w:tcPr>
                  <w:tcW w:w="428" w:type="pct"/>
                  <w:tcBorders>
                    <w:top w:val="nil"/>
                    <w:left w:val="nil"/>
                    <w:bottom w:val="single" w:sz="4" w:space="0" w:color="auto"/>
                    <w:right w:val="single" w:sz="4" w:space="0" w:color="auto"/>
                  </w:tcBorders>
                  <w:shd w:val="clear" w:color="000000" w:fill="D9E1F2"/>
                  <w:noWrap/>
                  <w:vAlign w:val="center"/>
                  <w:hideMark/>
                </w:tcPr>
                <w:p w14:paraId="3CB55021" w14:textId="508A95AB" w:rsidR="00D143BE" w:rsidRPr="00464774" w:rsidDel="00E73F65" w:rsidRDefault="00D143BE">
                  <w:pPr>
                    <w:rPr>
                      <w:del w:id="1761" w:author="Serge Schuetz" w:date="2019-06-12T14:50:00Z"/>
                      <w:rFonts w:eastAsia="Times New Roman" w:cs="Times New Roman"/>
                      <w:color w:val="000000"/>
                      <w:sz w:val="16"/>
                      <w:szCs w:val="16"/>
                      <w:lang w:eastAsia="en-AU"/>
                    </w:rPr>
                    <w:pPrChange w:id="1762" w:author="Serge Schuetz" w:date="2019-06-12T14:54:00Z">
                      <w:pPr>
                        <w:spacing w:after="0" w:line="240" w:lineRule="auto"/>
                        <w:jc w:val="center"/>
                      </w:pPr>
                    </w:pPrChange>
                  </w:pPr>
                  <w:del w:id="1763" w:author="Serge Schuetz" w:date="2019-06-12T14:50:00Z">
                    <w:r w:rsidRPr="00464774" w:rsidDel="00E73F65">
                      <w:rPr>
                        <w:rFonts w:eastAsia="Times New Roman" w:cs="Times New Roman"/>
                        <w:color w:val="000000"/>
                        <w:sz w:val="16"/>
                        <w:szCs w:val="16"/>
                        <w:lang w:eastAsia="en-AU"/>
                      </w:rPr>
                      <w:delText>6666.67</w:delText>
                    </w:r>
                  </w:del>
                </w:p>
              </w:tc>
              <w:tc>
                <w:tcPr>
                  <w:tcW w:w="382" w:type="pct"/>
                  <w:tcBorders>
                    <w:top w:val="nil"/>
                    <w:left w:val="nil"/>
                    <w:bottom w:val="single" w:sz="4" w:space="0" w:color="auto"/>
                    <w:right w:val="single" w:sz="4" w:space="0" w:color="auto"/>
                  </w:tcBorders>
                  <w:shd w:val="clear" w:color="auto" w:fill="auto"/>
                  <w:noWrap/>
                  <w:vAlign w:val="center"/>
                  <w:hideMark/>
                </w:tcPr>
                <w:p w14:paraId="12CFDB4E" w14:textId="6578E678" w:rsidR="00D143BE" w:rsidRPr="00464774" w:rsidDel="00E73F65" w:rsidRDefault="00D143BE">
                  <w:pPr>
                    <w:rPr>
                      <w:del w:id="1764" w:author="Serge Schuetz" w:date="2019-06-12T14:50:00Z"/>
                      <w:rFonts w:eastAsia="Times New Roman" w:cs="Times New Roman"/>
                      <w:color w:val="000000"/>
                      <w:sz w:val="16"/>
                      <w:szCs w:val="16"/>
                      <w:lang w:eastAsia="en-AU"/>
                    </w:rPr>
                    <w:pPrChange w:id="1765" w:author="Serge Schuetz" w:date="2019-06-12T14:54:00Z">
                      <w:pPr>
                        <w:spacing w:after="0" w:line="240" w:lineRule="auto"/>
                        <w:jc w:val="center"/>
                      </w:pPr>
                    </w:pPrChange>
                  </w:pPr>
                  <w:del w:id="1766" w:author="Serge Schuetz" w:date="2019-06-12T14:50:00Z">
                    <w:r w:rsidRPr="00464774" w:rsidDel="00E73F65">
                      <w:rPr>
                        <w:rFonts w:eastAsia="Times New Roman" w:cs="Times New Roman"/>
                        <w:color w:val="000000"/>
                        <w:sz w:val="16"/>
                        <w:szCs w:val="16"/>
                        <w:lang w:eastAsia="en-AU"/>
                      </w:rPr>
                      <w:delText>122000</w:delText>
                    </w:r>
                  </w:del>
                </w:p>
              </w:tc>
              <w:tc>
                <w:tcPr>
                  <w:tcW w:w="401" w:type="pct"/>
                  <w:tcBorders>
                    <w:top w:val="nil"/>
                    <w:left w:val="nil"/>
                    <w:bottom w:val="single" w:sz="4" w:space="0" w:color="auto"/>
                    <w:right w:val="single" w:sz="4" w:space="0" w:color="auto"/>
                  </w:tcBorders>
                  <w:shd w:val="clear" w:color="auto" w:fill="auto"/>
                  <w:noWrap/>
                  <w:vAlign w:val="center"/>
                  <w:hideMark/>
                </w:tcPr>
                <w:p w14:paraId="4B1D0698" w14:textId="138949E4" w:rsidR="00D143BE" w:rsidRPr="00464774" w:rsidDel="00E73F65" w:rsidRDefault="00D143BE">
                  <w:pPr>
                    <w:rPr>
                      <w:del w:id="1767" w:author="Serge Schuetz" w:date="2019-06-12T14:50:00Z"/>
                      <w:rFonts w:eastAsia="Times New Roman" w:cs="Times New Roman"/>
                      <w:color w:val="000000"/>
                      <w:sz w:val="16"/>
                      <w:szCs w:val="16"/>
                      <w:lang w:eastAsia="en-AU"/>
                    </w:rPr>
                    <w:pPrChange w:id="1768" w:author="Serge Schuetz" w:date="2019-06-12T14:54:00Z">
                      <w:pPr>
                        <w:spacing w:after="0" w:line="240" w:lineRule="auto"/>
                        <w:jc w:val="center"/>
                      </w:pPr>
                    </w:pPrChange>
                  </w:pPr>
                  <w:del w:id="1769" w:author="Serge Schuetz" w:date="2019-06-12T14:50:00Z">
                    <w:r w:rsidRPr="00464774" w:rsidDel="00E73F65">
                      <w:rPr>
                        <w:rFonts w:eastAsia="Times New Roman" w:cs="Times New Roman"/>
                        <w:color w:val="000000"/>
                        <w:sz w:val="16"/>
                        <w:szCs w:val="16"/>
                        <w:lang w:eastAsia="en-AU"/>
                      </w:rPr>
                      <w:delText>56</w:delText>
                    </w:r>
                  </w:del>
                </w:p>
              </w:tc>
              <w:tc>
                <w:tcPr>
                  <w:tcW w:w="327" w:type="pct"/>
                  <w:tcBorders>
                    <w:top w:val="nil"/>
                    <w:left w:val="nil"/>
                    <w:bottom w:val="single" w:sz="4" w:space="0" w:color="auto"/>
                    <w:right w:val="single" w:sz="4" w:space="0" w:color="auto"/>
                  </w:tcBorders>
                  <w:shd w:val="clear" w:color="auto" w:fill="auto"/>
                  <w:noWrap/>
                  <w:vAlign w:val="center"/>
                  <w:hideMark/>
                </w:tcPr>
                <w:p w14:paraId="3392C518" w14:textId="1B9118AE" w:rsidR="00D143BE" w:rsidRPr="00464774" w:rsidDel="00E73F65" w:rsidRDefault="00D143BE">
                  <w:pPr>
                    <w:rPr>
                      <w:del w:id="1770" w:author="Serge Schuetz" w:date="2019-06-12T14:50:00Z"/>
                      <w:rFonts w:eastAsia="Times New Roman" w:cs="Times New Roman"/>
                      <w:color w:val="000000"/>
                      <w:sz w:val="16"/>
                      <w:szCs w:val="16"/>
                      <w:lang w:eastAsia="en-AU"/>
                    </w:rPr>
                    <w:pPrChange w:id="1771" w:author="Serge Schuetz" w:date="2019-06-12T14:54:00Z">
                      <w:pPr>
                        <w:spacing w:after="0" w:line="240" w:lineRule="auto"/>
                        <w:jc w:val="center"/>
                      </w:pPr>
                    </w:pPrChange>
                  </w:pPr>
                  <w:del w:id="1772" w:author="Serge Schuetz" w:date="2019-06-12T14:50:00Z">
                    <w:r w:rsidRPr="00464774" w:rsidDel="00E73F65">
                      <w:rPr>
                        <w:rFonts w:eastAsia="Times New Roman" w:cs="Times New Roman"/>
                        <w:color w:val="000000"/>
                        <w:sz w:val="16"/>
                        <w:szCs w:val="16"/>
                        <w:lang w:eastAsia="en-AU"/>
                      </w:rPr>
                      <w:delText>1</w:delText>
                    </w:r>
                  </w:del>
                </w:p>
              </w:tc>
              <w:tc>
                <w:tcPr>
                  <w:tcW w:w="426" w:type="pct"/>
                  <w:tcBorders>
                    <w:top w:val="nil"/>
                    <w:left w:val="nil"/>
                    <w:bottom w:val="single" w:sz="4" w:space="0" w:color="auto"/>
                    <w:right w:val="single" w:sz="4" w:space="0" w:color="auto"/>
                  </w:tcBorders>
                  <w:shd w:val="clear" w:color="000000" w:fill="FFE699"/>
                  <w:noWrap/>
                  <w:vAlign w:val="center"/>
                  <w:hideMark/>
                </w:tcPr>
                <w:p w14:paraId="209FF553" w14:textId="66086ED0" w:rsidR="00D143BE" w:rsidRPr="00464774" w:rsidDel="00E73F65" w:rsidRDefault="00D143BE">
                  <w:pPr>
                    <w:rPr>
                      <w:del w:id="1773" w:author="Serge Schuetz" w:date="2019-06-12T14:50:00Z"/>
                      <w:rFonts w:eastAsia="Times New Roman" w:cs="Times New Roman"/>
                      <w:color w:val="000000"/>
                      <w:sz w:val="16"/>
                      <w:szCs w:val="16"/>
                      <w:lang w:eastAsia="en-AU"/>
                    </w:rPr>
                    <w:pPrChange w:id="1774" w:author="Serge Schuetz" w:date="2019-06-12T14:54:00Z">
                      <w:pPr>
                        <w:spacing w:after="0" w:line="240" w:lineRule="auto"/>
                        <w:jc w:val="center"/>
                      </w:pPr>
                    </w:pPrChange>
                  </w:pPr>
                  <w:del w:id="1775" w:author="Serge Schuetz" w:date="2019-06-12T14:50:00Z">
                    <w:r w:rsidRPr="00464774" w:rsidDel="00E73F65">
                      <w:rPr>
                        <w:rFonts w:eastAsia="Times New Roman" w:cs="Times New Roman"/>
                        <w:color w:val="000000"/>
                        <w:sz w:val="16"/>
                        <w:szCs w:val="16"/>
                        <w:lang w:eastAsia="en-AU"/>
                      </w:rPr>
                      <w:delText>2178.57</w:delText>
                    </w:r>
                  </w:del>
                </w:p>
              </w:tc>
            </w:tr>
            <w:tr w:rsidR="00D143BE" w:rsidRPr="00464774" w:rsidDel="00E73F65" w14:paraId="284877C7" w14:textId="222AA6C1" w:rsidTr="00D143BE">
              <w:trPr>
                <w:trHeight w:val="542"/>
                <w:del w:id="1776" w:author="Serge Schuetz" w:date="2019-06-12T14:50:00Z"/>
              </w:trPr>
              <w:tc>
                <w:tcPr>
                  <w:tcW w:w="174" w:type="pct"/>
                  <w:tcBorders>
                    <w:top w:val="nil"/>
                    <w:left w:val="single" w:sz="4" w:space="0" w:color="auto"/>
                    <w:bottom w:val="single" w:sz="4" w:space="0" w:color="auto"/>
                    <w:right w:val="single" w:sz="4" w:space="0" w:color="auto"/>
                  </w:tcBorders>
                  <w:shd w:val="clear" w:color="auto" w:fill="auto"/>
                  <w:noWrap/>
                  <w:vAlign w:val="center"/>
                  <w:hideMark/>
                </w:tcPr>
                <w:p w14:paraId="308653ED" w14:textId="3899C17A" w:rsidR="00D143BE" w:rsidRPr="00464774" w:rsidDel="00E73F65" w:rsidRDefault="00D143BE">
                  <w:pPr>
                    <w:rPr>
                      <w:del w:id="1777" w:author="Serge Schuetz" w:date="2019-06-12T14:50:00Z"/>
                      <w:rFonts w:eastAsia="Times New Roman" w:cs="Times New Roman"/>
                      <w:color w:val="000000"/>
                      <w:sz w:val="16"/>
                      <w:szCs w:val="16"/>
                      <w:lang w:eastAsia="en-AU"/>
                    </w:rPr>
                    <w:pPrChange w:id="1778" w:author="Serge Schuetz" w:date="2019-06-12T14:54:00Z">
                      <w:pPr>
                        <w:spacing w:after="0" w:line="240" w:lineRule="auto"/>
                        <w:jc w:val="center"/>
                      </w:pPr>
                    </w:pPrChange>
                  </w:pPr>
                  <w:del w:id="1779" w:author="Serge Schuetz" w:date="2019-06-12T14:50:00Z">
                    <w:r w:rsidRPr="00464774" w:rsidDel="00E73F65">
                      <w:rPr>
                        <w:rFonts w:eastAsia="Times New Roman" w:cs="Times New Roman"/>
                        <w:color w:val="000000"/>
                        <w:sz w:val="16"/>
                        <w:szCs w:val="16"/>
                        <w:lang w:eastAsia="en-AU"/>
                      </w:rPr>
                      <w:delText>6</w:delText>
                    </w:r>
                  </w:del>
                </w:p>
              </w:tc>
              <w:tc>
                <w:tcPr>
                  <w:tcW w:w="514" w:type="pct"/>
                  <w:tcBorders>
                    <w:top w:val="nil"/>
                    <w:left w:val="nil"/>
                    <w:bottom w:val="single" w:sz="4" w:space="0" w:color="auto"/>
                    <w:right w:val="single" w:sz="4" w:space="0" w:color="auto"/>
                  </w:tcBorders>
                  <w:shd w:val="clear" w:color="auto" w:fill="auto"/>
                  <w:vAlign w:val="center"/>
                  <w:hideMark/>
                </w:tcPr>
                <w:p w14:paraId="2C4E7EDE" w14:textId="085051D0" w:rsidR="00D143BE" w:rsidRPr="00464774" w:rsidDel="00E73F65" w:rsidRDefault="00D143BE">
                  <w:pPr>
                    <w:rPr>
                      <w:del w:id="1780" w:author="Serge Schuetz" w:date="2019-06-12T14:50:00Z"/>
                      <w:rFonts w:eastAsia="Times New Roman" w:cs="Times New Roman"/>
                      <w:color w:val="000000"/>
                      <w:sz w:val="16"/>
                      <w:szCs w:val="16"/>
                      <w:lang w:eastAsia="en-AU"/>
                    </w:rPr>
                    <w:pPrChange w:id="1781" w:author="Serge Schuetz" w:date="2019-06-12T14:54:00Z">
                      <w:pPr>
                        <w:spacing w:after="0" w:line="240" w:lineRule="auto"/>
                        <w:jc w:val="center"/>
                      </w:pPr>
                    </w:pPrChange>
                  </w:pPr>
                  <w:del w:id="1782" w:author="Serge Schuetz" w:date="2019-06-12T14:50:00Z">
                    <w:r w:rsidRPr="00464774" w:rsidDel="00E73F65">
                      <w:rPr>
                        <w:rFonts w:eastAsia="Times New Roman" w:cs="Times New Roman"/>
                        <w:color w:val="000000"/>
                        <w:sz w:val="16"/>
                        <w:szCs w:val="16"/>
                        <w:lang w:eastAsia="en-AU"/>
                      </w:rPr>
                      <w:delText>Recurring Events Insurance Premium with workload</w:delText>
                    </w:r>
                  </w:del>
                </w:p>
              </w:tc>
              <w:tc>
                <w:tcPr>
                  <w:tcW w:w="544" w:type="pct"/>
                  <w:tcBorders>
                    <w:top w:val="single" w:sz="4" w:space="0" w:color="auto"/>
                    <w:left w:val="single" w:sz="4" w:space="0" w:color="auto"/>
                    <w:bottom w:val="single" w:sz="4" w:space="0" w:color="auto"/>
                    <w:right w:val="single" w:sz="4" w:space="0" w:color="auto"/>
                  </w:tcBorders>
                </w:tcPr>
                <w:p w14:paraId="56FB8BA3" w14:textId="3C5A0B4F" w:rsidR="00D143BE" w:rsidRPr="00464774" w:rsidDel="00E73F65" w:rsidRDefault="00FE04B1">
                  <w:pPr>
                    <w:rPr>
                      <w:del w:id="1783" w:author="Serge Schuetz" w:date="2019-06-12T14:50:00Z"/>
                      <w:rFonts w:eastAsia="Times New Roman" w:cs="Times New Roman"/>
                      <w:color w:val="000000"/>
                      <w:sz w:val="16"/>
                      <w:szCs w:val="16"/>
                      <w:lang w:eastAsia="en-AU"/>
                    </w:rPr>
                    <w:pPrChange w:id="1784" w:author="Serge Schuetz" w:date="2019-06-12T14:54:00Z">
                      <w:pPr>
                        <w:spacing w:after="0" w:line="240" w:lineRule="auto"/>
                        <w:jc w:val="center"/>
                      </w:pPr>
                    </w:pPrChange>
                  </w:pPr>
                  <w:del w:id="1785" w:author="Serge Schuetz" w:date="2019-06-12T14:50:00Z">
                    <w:r w:rsidDel="00E73F65">
                      <w:rPr>
                        <w:rFonts w:eastAsia="Times New Roman" w:cs="Times New Roman"/>
                        <w:color w:val="000000"/>
                        <w:sz w:val="16"/>
                        <w:szCs w:val="16"/>
                        <w:lang w:eastAsia="en-AU"/>
                      </w:rPr>
                      <w:delText>22/05/2019</w:delText>
                    </w:r>
                  </w:del>
                </w:p>
              </w:tc>
              <w:tc>
                <w:tcPr>
                  <w:tcW w:w="544" w:type="pct"/>
                  <w:tcBorders>
                    <w:top w:val="single" w:sz="4" w:space="0" w:color="auto"/>
                    <w:left w:val="single" w:sz="4" w:space="0" w:color="auto"/>
                    <w:bottom w:val="single" w:sz="4" w:space="0" w:color="auto"/>
                    <w:right w:val="single" w:sz="4" w:space="0" w:color="auto"/>
                  </w:tcBorders>
                  <w:shd w:val="clear" w:color="000000" w:fill="FFCCCC"/>
                  <w:noWrap/>
                  <w:vAlign w:val="center"/>
                  <w:hideMark/>
                </w:tcPr>
                <w:p w14:paraId="5A65E755" w14:textId="2E86D8C1" w:rsidR="00D143BE" w:rsidRPr="00464774" w:rsidDel="00E73F65" w:rsidRDefault="00D143BE">
                  <w:pPr>
                    <w:rPr>
                      <w:del w:id="1786" w:author="Serge Schuetz" w:date="2019-06-12T14:50:00Z"/>
                      <w:rFonts w:eastAsia="Times New Roman" w:cs="Times New Roman"/>
                      <w:color w:val="000000"/>
                      <w:sz w:val="16"/>
                      <w:szCs w:val="16"/>
                      <w:lang w:eastAsia="en-AU"/>
                    </w:rPr>
                    <w:pPrChange w:id="1787" w:author="Serge Schuetz" w:date="2019-06-12T14:54:00Z">
                      <w:pPr>
                        <w:spacing w:after="0" w:line="240" w:lineRule="auto"/>
                        <w:jc w:val="center"/>
                      </w:pPr>
                    </w:pPrChange>
                  </w:pPr>
                  <w:del w:id="1788" w:author="Serge Schuetz" w:date="2019-06-12T14:50:00Z">
                    <w:r w:rsidRPr="00464774" w:rsidDel="00E73F65">
                      <w:rPr>
                        <w:rFonts w:eastAsia="Times New Roman" w:cs="Times New Roman"/>
                        <w:color w:val="000000"/>
                        <w:sz w:val="16"/>
                        <w:szCs w:val="16"/>
                        <w:lang w:eastAsia="en-AU"/>
                      </w:rPr>
                      <w:delText>Red</w:delText>
                    </w:r>
                  </w:del>
                </w:p>
              </w:tc>
              <w:tc>
                <w:tcPr>
                  <w:tcW w:w="541" w:type="pct"/>
                  <w:tcBorders>
                    <w:top w:val="nil"/>
                    <w:left w:val="nil"/>
                    <w:bottom w:val="single" w:sz="4" w:space="0" w:color="auto"/>
                    <w:right w:val="single" w:sz="4" w:space="0" w:color="auto"/>
                  </w:tcBorders>
                  <w:shd w:val="clear" w:color="auto" w:fill="auto"/>
                  <w:vAlign w:val="center"/>
                  <w:hideMark/>
                </w:tcPr>
                <w:p w14:paraId="12689C2C" w14:textId="5F03CA11" w:rsidR="00D143BE" w:rsidRPr="00464774" w:rsidDel="00E73F65" w:rsidRDefault="00D143BE">
                  <w:pPr>
                    <w:rPr>
                      <w:del w:id="1789" w:author="Serge Schuetz" w:date="2019-06-12T14:50:00Z"/>
                      <w:rFonts w:eastAsia="Times New Roman" w:cs="Times New Roman"/>
                      <w:color w:val="000000"/>
                      <w:sz w:val="16"/>
                      <w:szCs w:val="16"/>
                      <w:lang w:eastAsia="en-AU"/>
                    </w:rPr>
                    <w:pPrChange w:id="1790" w:author="Serge Schuetz" w:date="2019-06-12T14:54:00Z">
                      <w:pPr>
                        <w:spacing w:after="0" w:line="240" w:lineRule="auto"/>
                        <w:jc w:val="center"/>
                      </w:pPr>
                    </w:pPrChange>
                  </w:pPr>
                  <w:del w:id="1791" w:author="Serge Schuetz" w:date="2019-06-12T14:50:00Z">
                    <w:r w:rsidRPr="00464774" w:rsidDel="00E73F65">
                      <w:rPr>
                        <w:rFonts w:eastAsia="Times New Roman" w:cs="Times New Roman"/>
                        <w:color w:val="000000"/>
                        <w:sz w:val="16"/>
                        <w:szCs w:val="16"/>
                        <w:lang w:eastAsia="en-AU"/>
                      </w:rPr>
                      <w:delText xml:space="preserve">Recreo request size processing </w:delText>
                    </w:r>
                    <w:r w:rsidRPr="00464774" w:rsidDel="00E73F65">
                      <w:rPr>
                        <w:rFonts w:eastAsia="Times New Roman" w:cs="Times New Roman"/>
                        <w:b/>
                        <w:bCs/>
                        <w:color w:val="000000"/>
                        <w:sz w:val="16"/>
                        <w:szCs w:val="16"/>
                        <w:lang w:eastAsia="en-AU"/>
                      </w:rPr>
                      <w:delText>less</w:delText>
                    </w:r>
                    <w:r w:rsidRPr="00464774" w:rsidDel="00E73F65">
                      <w:rPr>
                        <w:rFonts w:eastAsia="Times New Roman" w:cs="Times New Roman"/>
                        <w:color w:val="000000"/>
                        <w:sz w:val="16"/>
                        <w:szCs w:val="16"/>
                        <w:lang w:eastAsia="en-AU"/>
                      </w:rPr>
                      <w:delText xml:space="preserve"> volume against Mine SLA, per minute</w:delText>
                    </w:r>
                  </w:del>
                </w:p>
              </w:tc>
              <w:tc>
                <w:tcPr>
                  <w:tcW w:w="323" w:type="pct"/>
                  <w:tcBorders>
                    <w:top w:val="nil"/>
                    <w:left w:val="nil"/>
                    <w:bottom w:val="single" w:sz="4" w:space="0" w:color="auto"/>
                    <w:right w:val="single" w:sz="4" w:space="0" w:color="auto"/>
                  </w:tcBorders>
                  <w:shd w:val="clear" w:color="000000" w:fill="E2EFDA"/>
                  <w:noWrap/>
                  <w:vAlign w:val="center"/>
                  <w:hideMark/>
                </w:tcPr>
                <w:p w14:paraId="523BF3DD" w14:textId="54891743" w:rsidR="00D143BE" w:rsidRPr="00464774" w:rsidDel="00E73F65" w:rsidRDefault="00D143BE">
                  <w:pPr>
                    <w:rPr>
                      <w:del w:id="1792" w:author="Serge Schuetz" w:date="2019-06-12T14:50:00Z"/>
                      <w:rFonts w:eastAsia="Times New Roman" w:cs="Times New Roman"/>
                      <w:color w:val="000000"/>
                      <w:sz w:val="16"/>
                      <w:szCs w:val="16"/>
                      <w:lang w:eastAsia="en-AU"/>
                    </w:rPr>
                    <w:pPrChange w:id="1793" w:author="Serge Schuetz" w:date="2019-06-12T14:54:00Z">
                      <w:pPr>
                        <w:spacing w:after="0" w:line="240" w:lineRule="auto"/>
                        <w:jc w:val="center"/>
                      </w:pPr>
                    </w:pPrChange>
                  </w:pPr>
                  <w:del w:id="1794" w:author="Serge Schuetz" w:date="2019-06-12T14:50:00Z">
                    <w:r w:rsidRPr="00464774" w:rsidDel="00E73F65">
                      <w:rPr>
                        <w:rFonts w:eastAsia="Times New Roman" w:cs="Times New Roman"/>
                        <w:color w:val="000000"/>
                        <w:sz w:val="16"/>
                        <w:szCs w:val="16"/>
                        <w:lang w:eastAsia="en-AU"/>
                      </w:rPr>
                      <w:delText>200000</w:delText>
                    </w:r>
                  </w:del>
                </w:p>
              </w:tc>
              <w:tc>
                <w:tcPr>
                  <w:tcW w:w="396" w:type="pct"/>
                  <w:tcBorders>
                    <w:top w:val="nil"/>
                    <w:left w:val="nil"/>
                    <w:bottom w:val="single" w:sz="4" w:space="0" w:color="auto"/>
                    <w:right w:val="single" w:sz="4" w:space="0" w:color="auto"/>
                  </w:tcBorders>
                  <w:shd w:val="clear" w:color="000000" w:fill="E2EFDA"/>
                  <w:noWrap/>
                  <w:vAlign w:val="center"/>
                  <w:hideMark/>
                </w:tcPr>
                <w:p w14:paraId="610741BF" w14:textId="194D3D31" w:rsidR="00D143BE" w:rsidRPr="00464774" w:rsidDel="00E73F65" w:rsidRDefault="00D143BE">
                  <w:pPr>
                    <w:rPr>
                      <w:del w:id="1795" w:author="Serge Schuetz" w:date="2019-06-12T14:50:00Z"/>
                      <w:rFonts w:eastAsia="Times New Roman" w:cs="Times New Roman"/>
                      <w:color w:val="000000"/>
                      <w:sz w:val="16"/>
                      <w:szCs w:val="16"/>
                      <w:lang w:eastAsia="en-AU"/>
                    </w:rPr>
                    <w:pPrChange w:id="1796" w:author="Serge Schuetz" w:date="2019-06-12T14:54:00Z">
                      <w:pPr>
                        <w:spacing w:after="0" w:line="240" w:lineRule="auto"/>
                        <w:jc w:val="center"/>
                      </w:pPr>
                    </w:pPrChange>
                  </w:pPr>
                  <w:del w:id="1797" w:author="Serge Schuetz" w:date="2019-06-12T14:50:00Z">
                    <w:r w:rsidRPr="00464774" w:rsidDel="00E73F65">
                      <w:rPr>
                        <w:rFonts w:eastAsia="Times New Roman" w:cs="Times New Roman"/>
                        <w:color w:val="000000"/>
                        <w:sz w:val="16"/>
                        <w:szCs w:val="16"/>
                        <w:lang w:eastAsia="en-AU"/>
                      </w:rPr>
                      <w:delText>60</w:delText>
                    </w:r>
                  </w:del>
                </w:p>
              </w:tc>
              <w:tc>
                <w:tcPr>
                  <w:tcW w:w="428" w:type="pct"/>
                  <w:tcBorders>
                    <w:top w:val="nil"/>
                    <w:left w:val="nil"/>
                    <w:bottom w:val="single" w:sz="4" w:space="0" w:color="auto"/>
                    <w:right w:val="single" w:sz="4" w:space="0" w:color="auto"/>
                  </w:tcBorders>
                  <w:shd w:val="clear" w:color="000000" w:fill="D9E1F2"/>
                  <w:noWrap/>
                  <w:vAlign w:val="center"/>
                  <w:hideMark/>
                </w:tcPr>
                <w:p w14:paraId="6E721BC5" w14:textId="54F6B3B3" w:rsidR="00D143BE" w:rsidRPr="00464774" w:rsidDel="00E73F65" w:rsidRDefault="00D143BE">
                  <w:pPr>
                    <w:rPr>
                      <w:del w:id="1798" w:author="Serge Schuetz" w:date="2019-06-12T14:50:00Z"/>
                      <w:rFonts w:eastAsia="Times New Roman" w:cs="Times New Roman"/>
                      <w:color w:val="000000"/>
                      <w:sz w:val="16"/>
                      <w:szCs w:val="16"/>
                      <w:lang w:eastAsia="en-AU"/>
                    </w:rPr>
                    <w:pPrChange w:id="1799" w:author="Serge Schuetz" w:date="2019-06-12T14:54:00Z">
                      <w:pPr>
                        <w:spacing w:after="0" w:line="240" w:lineRule="auto"/>
                        <w:jc w:val="center"/>
                      </w:pPr>
                    </w:pPrChange>
                  </w:pPr>
                  <w:del w:id="1800" w:author="Serge Schuetz" w:date="2019-06-12T14:50:00Z">
                    <w:r w:rsidRPr="00464774" w:rsidDel="00E73F65">
                      <w:rPr>
                        <w:rFonts w:eastAsia="Times New Roman" w:cs="Times New Roman"/>
                        <w:color w:val="000000"/>
                        <w:sz w:val="16"/>
                        <w:szCs w:val="16"/>
                        <w:lang w:eastAsia="en-AU"/>
                      </w:rPr>
                      <w:delText>3333.33</w:delText>
                    </w:r>
                  </w:del>
                </w:p>
              </w:tc>
              <w:tc>
                <w:tcPr>
                  <w:tcW w:w="382" w:type="pct"/>
                  <w:tcBorders>
                    <w:top w:val="nil"/>
                    <w:left w:val="nil"/>
                    <w:bottom w:val="single" w:sz="4" w:space="0" w:color="auto"/>
                    <w:right w:val="single" w:sz="4" w:space="0" w:color="auto"/>
                  </w:tcBorders>
                  <w:shd w:val="clear" w:color="auto" w:fill="auto"/>
                  <w:noWrap/>
                  <w:vAlign w:val="center"/>
                  <w:hideMark/>
                </w:tcPr>
                <w:p w14:paraId="2AA0372C" w14:textId="448B3432" w:rsidR="00D143BE" w:rsidRPr="00464774" w:rsidDel="00E73F65" w:rsidRDefault="00D143BE">
                  <w:pPr>
                    <w:rPr>
                      <w:del w:id="1801" w:author="Serge Schuetz" w:date="2019-06-12T14:50:00Z"/>
                      <w:rFonts w:eastAsia="Times New Roman" w:cs="Times New Roman"/>
                      <w:color w:val="000000"/>
                      <w:sz w:val="16"/>
                      <w:szCs w:val="16"/>
                      <w:lang w:eastAsia="en-AU"/>
                    </w:rPr>
                    <w:pPrChange w:id="1802" w:author="Serge Schuetz" w:date="2019-06-12T14:54:00Z">
                      <w:pPr>
                        <w:spacing w:after="0" w:line="240" w:lineRule="auto"/>
                        <w:jc w:val="center"/>
                      </w:pPr>
                    </w:pPrChange>
                  </w:pPr>
                  <w:del w:id="1803" w:author="Serge Schuetz" w:date="2019-06-12T14:50:00Z">
                    <w:r w:rsidRPr="00464774" w:rsidDel="00E73F65">
                      <w:rPr>
                        <w:rFonts w:eastAsia="Times New Roman" w:cs="Times New Roman"/>
                        <w:color w:val="000000"/>
                        <w:sz w:val="16"/>
                        <w:szCs w:val="16"/>
                        <w:lang w:eastAsia="en-AU"/>
                      </w:rPr>
                      <w:delText>61000</w:delText>
                    </w:r>
                  </w:del>
                </w:p>
              </w:tc>
              <w:tc>
                <w:tcPr>
                  <w:tcW w:w="401" w:type="pct"/>
                  <w:tcBorders>
                    <w:top w:val="nil"/>
                    <w:left w:val="nil"/>
                    <w:bottom w:val="single" w:sz="4" w:space="0" w:color="auto"/>
                    <w:right w:val="single" w:sz="4" w:space="0" w:color="auto"/>
                  </w:tcBorders>
                  <w:shd w:val="clear" w:color="auto" w:fill="auto"/>
                  <w:noWrap/>
                  <w:vAlign w:val="center"/>
                  <w:hideMark/>
                </w:tcPr>
                <w:p w14:paraId="5F716E52" w14:textId="5833CF6A" w:rsidR="00D143BE" w:rsidRPr="00464774" w:rsidDel="00E73F65" w:rsidRDefault="00D143BE">
                  <w:pPr>
                    <w:rPr>
                      <w:del w:id="1804" w:author="Serge Schuetz" w:date="2019-06-12T14:50:00Z"/>
                      <w:rFonts w:eastAsia="Times New Roman" w:cs="Times New Roman"/>
                      <w:color w:val="000000"/>
                      <w:sz w:val="16"/>
                      <w:szCs w:val="16"/>
                      <w:lang w:eastAsia="en-AU"/>
                    </w:rPr>
                    <w:pPrChange w:id="1805" w:author="Serge Schuetz" w:date="2019-06-12T14:54:00Z">
                      <w:pPr>
                        <w:spacing w:after="0" w:line="240" w:lineRule="auto"/>
                        <w:jc w:val="center"/>
                      </w:pPr>
                    </w:pPrChange>
                  </w:pPr>
                  <w:del w:id="1806" w:author="Serge Schuetz" w:date="2019-06-12T14:50:00Z">
                    <w:r w:rsidRPr="00464774" w:rsidDel="00E73F65">
                      <w:rPr>
                        <w:rFonts w:eastAsia="Times New Roman" w:cs="Times New Roman"/>
                        <w:color w:val="000000"/>
                        <w:sz w:val="16"/>
                        <w:szCs w:val="16"/>
                        <w:lang w:eastAsia="en-AU"/>
                      </w:rPr>
                      <w:delText>194</w:delText>
                    </w:r>
                  </w:del>
                </w:p>
              </w:tc>
              <w:tc>
                <w:tcPr>
                  <w:tcW w:w="327" w:type="pct"/>
                  <w:tcBorders>
                    <w:top w:val="nil"/>
                    <w:left w:val="nil"/>
                    <w:bottom w:val="single" w:sz="4" w:space="0" w:color="auto"/>
                    <w:right w:val="single" w:sz="4" w:space="0" w:color="auto"/>
                  </w:tcBorders>
                  <w:shd w:val="clear" w:color="auto" w:fill="auto"/>
                  <w:noWrap/>
                  <w:vAlign w:val="center"/>
                  <w:hideMark/>
                </w:tcPr>
                <w:p w14:paraId="1DA229BD" w14:textId="2C7C9DC7" w:rsidR="00D143BE" w:rsidRPr="00464774" w:rsidDel="00E73F65" w:rsidRDefault="00D143BE">
                  <w:pPr>
                    <w:rPr>
                      <w:del w:id="1807" w:author="Serge Schuetz" w:date="2019-06-12T14:50:00Z"/>
                      <w:rFonts w:eastAsia="Times New Roman" w:cs="Times New Roman"/>
                      <w:color w:val="000000"/>
                      <w:sz w:val="16"/>
                      <w:szCs w:val="16"/>
                      <w:lang w:eastAsia="en-AU"/>
                    </w:rPr>
                    <w:pPrChange w:id="1808" w:author="Serge Schuetz" w:date="2019-06-12T14:54:00Z">
                      <w:pPr>
                        <w:spacing w:after="0" w:line="240" w:lineRule="auto"/>
                        <w:jc w:val="center"/>
                      </w:pPr>
                    </w:pPrChange>
                  </w:pPr>
                  <w:del w:id="1809" w:author="Serge Schuetz" w:date="2019-06-12T14:50:00Z">
                    <w:r w:rsidRPr="00464774" w:rsidDel="00E73F65">
                      <w:rPr>
                        <w:rFonts w:eastAsia="Times New Roman" w:cs="Times New Roman"/>
                        <w:color w:val="000000"/>
                        <w:sz w:val="16"/>
                        <w:szCs w:val="16"/>
                        <w:lang w:eastAsia="en-AU"/>
                      </w:rPr>
                      <w:delText>3</w:delText>
                    </w:r>
                  </w:del>
                </w:p>
              </w:tc>
              <w:tc>
                <w:tcPr>
                  <w:tcW w:w="426" w:type="pct"/>
                  <w:tcBorders>
                    <w:top w:val="nil"/>
                    <w:left w:val="nil"/>
                    <w:bottom w:val="single" w:sz="4" w:space="0" w:color="auto"/>
                    <w:right w:val="single" w:sz="4" w:space="0" w:color="auto"/>
                  </w:tcBorders>
                  <w:shd w:val="clear" w:color="000000" w:fill="FFE699"/>
                  <w:noWrap/>
                  <w:vAlign w:val="center"/>
                  <w:hideMark/>
                </w:tcPr>
                <w:p w14:paraId="71280B5A" w14:textId="5E313E2A" w:rsidR="00D143BE" w:rsidRPr="00464774" w:rsidDel="00E73F65" w:rsidRDefault="00D143BE">
                  <w:pPr>
                    <w:rPr>
                      <w:del w:id="1810" w:author="Serge Schuetz" w:date="2019-06-12T14:50:00Z"/>
                      <w:rFonts w:eastAsia="Times New Roman" w:cs="Times New Roman"/>
                      <w:color w:val="000000"/>
                      <w:sz w:val="16"/>
                      <w:szCs w:val="16"/>
                      <w:lang w:eastAsia="en-AU"/>
                    </w:rPr>
                    <w:pPrChange w:id="1811" w:author="Serge Schuetz" w:date="2019-06-12T14:54:00Z">
                      <w:pPr>
                        <w:spacing w:after="0" w:line="240" w:lineRule="auto"/>
                        <w:jc w:val="center"/>
                      </w:pPr>
                    </w:pPrChange>
                  </w:pPr>
                  <w:del w:id="1812" w:author="Serge Schuetz" w:date="2019-06-12T14:50:00Z">
                    <w:r w:rsidRPr="00464774" w:rsidDel="00E73F65">
                      <w:rPr>
                        <w:rFonts w:eastAsia="Times New Roman" w:cs="Times New Roman"/>
                        <w:color w:val="000000"/>
                        <w:sz w:val="16"/>
                        <w:szCs w:val="16"/>
                        <w:lang w:eastAsia="en-AU"/>
                      </w:rPr>
                      <w:delText>314.43</w:delText>
                    </w:r>
                  </w:del>
                </w:p>
              </w:tc>
            </w:tr>
            <w:tr w:rsidR="00D143BE" w:rsidRPr="00464774" w:rsidDel="00E73F65" w14:paraId="3D6C8B11" w14:textId="35AF9A95" w:rsidTr="00D143BE">
              <w:trPr>
                <w:trHeight w:val="542"/>
                <w:del w:id="1813" w:author="Serge Schuetz" w:date="2019-06-12T14:50:00Z"/>
              </w:trPr>
              <w:tc>
                <w:tcPr>
                  <w:tcW w:w="174" w:type="pct"/>
                  <w:tcBorders>
                    <w:top w:val="nil"/>
                    <w:left w:val="single" w:sz="4" w:space="0" w:color="auto"/>
                    <w:bottom w:val="single" w:sz="4" w:space="0" w:color="auto"/>
                    <w:right w:val="single" w:sz="4" w:space="0" w:color="auto"/>
                  </w:tcBorders>
                  <w:shd w:val="clear" w:color="auto" w:fill="auto"/>
                  <w:noWrap/>
                  <w:vAlign w:val="center"/>
                  <w:hideMark/>
                </w:tcPr>
                <w:p w14:paraId="7F27DF56" w14:textId="52595AD8" w:rsidR="00D143BE" w:rsidRPr="00464774" w:rsidDel="00E73F65" w:rsidRDefault="00D143BE">
                  <w:pPr>
                    <w:rPr>
                      <w:del w:id="1814" w:author="Serge Schuetz" w:date="2019-06-12T14:50:00Z"/>
                      <w:rFonts w:eastAsia="Times New Roman" w:cs="Times New Roman"/>
                      <w:color w:val="000000"/>
                      <w:sz w:val="16"/>
                      <w:szCs w:val="16"/>
                      <w:lang w:eastAsia="en-AU"/>
                    </w:rPr>
                    <w:pPrChange w:id="1815" w:author="Serge Schuetz" w:date="2019-06-12T14:54:00Z">
                      <w:pPr>
                        <w:spacing w:after="0" w:line="240" w:lineRule="auto"/>
                        <w:jc w:val="center"/>
                      </w:pPr>
                    </w:pPrChange>
                  </w:pPr>
                  <w:del w:id="1816" w:author="Serge Schuetz" w:date="2019-06-12T14:50:00Z">
                    <w:r w:rsidRPr="00464774" w:rsidDel="00E73F65">
                      <w:rPr>
                        <w:rFonts w:eastAsia="Times New Roman" w:cs="Times New Roman"/>
                        <w:color w:val="000000"/>
                        <w:sz w:val="16"/>
                        <w:szCs w:val="16"/>
                        <w:lang w:eastAsia="en-AU"/>
                      </w:rPr>
                      <w:delText>7</w:delText>
                    </w:r>
                  </w:del>
                </w:p>
              </w:tc>
              <w:tc>
                <w:tcPr>
                  <w:tcW w:w="514" w:type="pct"/>
                  <w:tcBorders>
                    <w:top w:val="nil"/>
                    <w:left w:val="nil"/>
                    <w:bottom w:val="single" w:sz="4" w:space="0" w:color="auto"/>
                    <w:right w:val="single" w:sz="4" w:space="0" w:color="auto"/>
                  </w:tcBorders>
                  <w:shd w:val="clear" w:color="auto" w:fill="auto"/>
                  <w:vAlign w:val="center"/>
                  <w:hideMark/>
                </w:tcPr>
                <w:p w14:paraId="37AFE279" w14:textId="773041B4" w:rsidR="00D143BE" w:rsidRPr="00464774" w:rsidDel="00E73F65" w:rsidRDefault="00D143BE">
                  <w:pPr>
                    <w:rPr>
                      <w:del w:id="1817" w:author="Serge Schuetz" w:date="2019-06-12T14:50:00Z"/>
                      <w:rFonts w:eastAsia="Times New Roman" w:cs="Times New Roman"/>
                      <w:color w:val="000000"/>
                      <w:sz w:val="16"/>
                      <w:szCs w:val="16"/>
                      <w:lang w:eastAsia="en-AU"/>
                    </w:rPr>
                    <w:pPrChange w:id="1818" w:author="Serge Schuetz" w:date="2019-06-12T14:54:00Z">
                      <w:pPr>
                        <w:spacing w:after="0" w:line="240" w:lineRule="auto"/>
                        <w:jc w:val="center"/>
                      </w:pPr>
                    </w:pPrChange>
                  </w:pPr>
                  <w:del w:id="1819" w:author="Serge Schuetz" w:date="2019-06-12T14:50:00Z">
                    <w:r w:rsidRPr="00464774" w:rsidDel="00E73F65">
                      <w:rPr>
                        <w:rFonts w:eastAsia="Times New Roman" w:cs="Times New Roman"/>
                        <w:color w:val="000000"/>
                        <w:sz w:val="16"/>
                        <w:szCs w:val="16"/>
                        <w:lang w:eastAsia="en-AU"/>
                      </w:rPr>
                      <w:delText>Recurring Events Pension Payments with Load</w:delText>
                    </w:r>
                  </w:del>
                </w:p>
              </w:tc>
              <w:tc>
                <w:tcPr>
                  <w:tcW w:w="544" w:type="pct"/>
                  <w:tcBorders>
                    <w:top w:val="single" w:sz="4" w:space="0" w:color="auto"/>
                    <w:left w:val="single" w:sz="4" w:space="0" w:color="auto"/>
                    <w:bottom w:val="single" w:sz="4" w:space="0" w:color="auto"/>
                    <w:right w:val="single" w:sz="4" w:space="0" w:color="auto"/>
                  </w:tcBorders>
                </w:tcPr>
                <w:p w14:paraId="00CBF412" w14:textId="1A4B84BB" w:rsidR="00D143BE" w:rsidRPr="00464774" w:rsidDel="00E73F65" w:rsidRDefault="002E391A">
                  <w:pPr>
                    <w:rPr>
                      <w:del w:id="1820" w:author="Serge Schuetz" w:date="2019-06-12T14:50:00Z"/>
                      <w:rFonts w:eastAsia="Times New Roman" w:cs="Times New Roman"/>
                      <w:color w:val="000000"/>
                      <w:sz w:val="16"/>
                      <w:szCs w:val="16"/>
                      <w:lang w:eastAsia="en-AU"/>
                    </w:rPr>
                    <w:pPrChange w:id="1821" w:author="Serge Schuetz" w:date="2019-06-12T14:54:00Z">
                      <w:pPr>
                        <w:spacing w:after="0" w:line="240" w:lineRule="auto"/>
                        <w:jc w:val="center"/>
                      </w:pPr>
                    </w:pPrChange>
                  </w:pPr>
                  <w:del w:id="1822" w:author="Serge Schuetz" w:date="2019-06-12T14:50:00Z">
                    <w:r w:rsidDel="00E73F65">
                      <w:rPr>
                        <w:rFonts w:eastAsia="Times New Roman" w:cs="Times New Roman"/>
                        <w:color w:val="000000"/>
                        <w:sz w:val="16"/>
                        <w:szCs w:val="16"/>
                        <w:lang w:eastAsia="en-AU"/>
                      </w:rPr>
                      <w:delText>23/05/2019</w:delText>
                    </w:r>
                  </w:del>
                </w:p>
              </w:tc>
              <w:tc>
                <w:tcPr>
                  <w:tcW w:w="544" w:type="pct"/>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71901C16" w14:textId="68E266DF" w:rsidR="00D143BE" w:rsidRPr="00464774" w:rsidDel="00E73F65" w:rsidRDefault="00D143BE">
                  <w:pPr>
                    <w:rPr>
                      <w:del w:id="1823" w:author="Serge Schuetz" w:date="2019-06-12T14:50:00Z"/>
                      <w:rFonts w:eastAsia="Times New Roman" w:cs="Times New Roman"/>
                      <w:color w:val="000000"/>
                      <w:sz w:val="16"/>
                      <w:szCs w:val="16"/>
                      <w:lang w:eastAsia="en-AU"/>
                    </w:rPr>
                    <w:pPrChange w:id="1824" w:author="Serge Schuetz" w:date="2019-06-12T14:54:00Z">
                      <w:pPr>
                        <w:spacing w:after="0" w:line="240" w:lineRule="auto"/>
                        <w:jc w:val="center"/>
                      </w:pPr>
                    </w:pPrChange>
                  </w:pPr>
                  <w:del w:id="1825" w:author="Serge Schuetz" w:date="2019-06-12T14:50:00Z">
                    <w:r w:rsidRPr="00464774" w:rsidDel="00E73F65">
                      <w:rPr>
                        <w:rFonts w:eastAsia="Times New Roman" w:cs="Times New Roman"/>
                        <w:color w:val="000000"/>
                        <w:sz w:val="16"/>
                        <w:szCs w:val="16"/>
                        <w:lang w:eastAsia="en-AU"/>
                      </w:rPr>
                      <w:delText>Green</w:delText>
                    </w:r>
                  </w:del>
                </w:p>
              </w:tc>
              <w:tc>
                <w:tcPr>
                  <w:tcW w:w="541" w:type="pct"/>
                  <w:tcBorders>
                    <w:top w:val="nil"/>
                    <w:left w:val="nil"/>
                    <w:bottom w:val="single" w:sz="4" w:space="0" w:color="auto"/>
                    <w:right w:val="single" w:sz="4" w:space="0" w:color="auto"/>
                  </w:tcBorders>
                  <w:shd w:val="clear" w:color="auto" w:fill="auto"/>
                  <w:vAlign w:val="center"/>
                  <w:hideMark/>
                </w:tcPr>
                <w:p w14:paraId="409279EB" w14:textId="73E12940" w:rsidR="00D143BE" w:rsidRPr="00464774" w:rsidDel="00E73F65" w:rsidRDefault="00D143BE">
                  <w:pPr>
                    <w:rPr>
                      <w:del w:id="1826" w:author="Serge Schuetz" w:date="2019-06-12T14:50:00Z"/>
                      <w:rFonts w:eastAsia="Times New Roman" w:cs="Times New Roman"/>
                      <w:color w:val="000000"/>
                      <w:sz w:val="16"/>
                      <w:szCs w:val="16"/>
                      <w:lang w:eastAsia="en-AU"/>
                    </w:rPr>
                    <w:pPrChange w:id="1827" w:author="Serge Schuetz" w:date="2019-06-12T14:54:00Z">
                      <w:pPr>
                        <w:spacing w:after="0" w:line="240" w:lineRule="auto"/>
                        <w:jc w:val="center"/>
                      </w:pPr>
                    </w:pPrChange>
                  </w:pPr>
                  <w:del w:id="1828" w:author="Serge Schuetz" w:date="2019-06-12T14:50:00Z">
                    <w:r w:rsidRPr="00464774" w:rsidDel="00E73F65">
                      <w:rPr>
                        <w:rFonts w:eastAsia="Times New Roman" w:cs="Times New Roman"/>
                        <w:color w:val="000000"/>
                        <w:sz w:val="16"/>
                        <w:szCs w:val="16"/>
                        <w:lang w:eastAsia="en-AU"/>
                      </w:rPr>
                      <w:delText xml:space="preserve">Recreo request size processing </w:delText>
                    </w:r>
                    <w:r w:rsidRPr="00464774" w:rsidDel="00E73F65">
                      <w:rPr>
                        <w:rFonts w:eastAsia="Times New Roman" w:cs="Times New Roman"/>
                        <w:b/>
                        <w:bCs/>
                        <w:color w:val="000000"/>
                        <w:sz w:val="16"/>
                        <w:szCs w:val="16"/>
                        <w:lang w:eastAsia="en-AU"/>
                      </w:rPr>
                      <w:delText>more</w:delText>
                    </w:r>
                    <w:r w:rsidRPr="00464774" w:rsidDel="00E73F65">
                      <w:rPr>
                        <w:rFonts w:eastAsia="Times New Roman" w:cs="Times New Roman"/>
                        <w:color w:val="000000"/>
                        <w:sz w:val="16"/>
                        <w:szCs w:val="16"/>
                        <w:lang w:eastAsia="en-AU"/>
                      </w:rPr>
                      <w:delText xml:space="preserve"> volume against Mine SLA, per minute</w:delText>
                    </w:r>
                  </w:del>
                </w:p>
              </w:tc>
              <w:tc>
                <w:tcPr>
                  <w:tcW w:w="323" w:type="pct"/>
                  <w:tcBorders>
                    <w:top w:val="nil"/>
                    <w:left w:val="nil"/>
                    <w:bottom w:val="single" w:sz="4" w:space="0" w:color="auto"/>
                    <w:right w:val="single" w:sz="4" w:space="0" w:color="auto"/>
                  </w:tcBorders>
                  <w:shd w:val="clear" w:color="000000" w:fill="E2EFDA"/>
                  <w:noWrap/>
                  <w:vAlign w:val="center"/>
                  <w:hideMark/>
                </w:tcPr>
                <w:p w14:paraId="4E5C0503" w14:textId="188979F6" w:rsidR="00D143BE" w:rsidRPr="00464774" w:rsidDel="00E73F65" w:rsidRDefault="00D143BE">
                  <w:pPr>
                    <w:rPr>
                      <w:del w:id="1829" w:author="Serge Schuetz" w:date="2019-06-12T14:50:00Z"/>
                      <w:rFonts w:eastAsia="Times New Roman" w:cs="Times New Roman"/>
                      <w:color w:val="000000"/>
                      <w:sz w:val="16"/>
                      <w:szCs w:val="16"/>
                      <w:lang w:eastAsia="en-AU"/>
                    </w:rPr>
                    <w:pPrChange w:id="1830" w:author="Serge Schuetz" w:date="2019-06-12T14:54:00Z">
                      <w:pPr>
                        <w:spacing w:after="0" w:line="240" w:lineRule="auto"/>
                        <w:jc w:val="center"/>
                      </w:pPr>
                    </w:pPrChange>
                  </w:pPr>
                  <w:del w:id="1831" w:author="Serge Schuetz" w:date="2019-06-12T14:50:00Z">
                    <w:r w:rsidRPr="00464774" w:rsidDel="00E73F65">
                      <w:rPr>
                        <w:rFonts w:eastAsia="Times New Roman" w:cs="Times New Roman"/>
                        <w:color w:val="000000"/>
                        <w:sz w:val="16"/>
                        <w:szCs w:val="16"/>
                        <w:lang w:eastAsia="en-AU"/>
                      </w:rPr>
                      <w:delText>6000</w:delText>
                    </w:r>
                  </w:del>
                </w:p>
              </w:tc>
              <w:tc>
                <w:tcPr>
                  <w:tcW w:w="396" w:type="pct"/>
                  <w:tcBorders>
                    <w:top w:val="nil"/>
                    <w:left w:val="nil"/>
                    <w:bottom w:val="single" w:sz="4" w:space="0" w:color="auto"/>
                    <w:right w:val="single" w:sz="4" w:space="0" w:color="auto"/>
                  </w:tcBorders>
                  <w:shd w:val="clear" w:color="000000" w:fill="E2EFDA"/>
                  <w:noWrap/>
                  <w:vAlign w:val="center"/>
                  <w:hideMark/>
                </w:tcPr>
                <w:p w14:paraId="3B39195C" w14:textId="608024E4" w:rsidR="00D143BE" w:rsidRPr="00464774" w:rsidDel="00E73F65" w:rsidRDefault="00D143BE">
                  <w:pPr>
                    <w:rPr>
                      <w:del w:id="1832" w:author="Serge Schuetz" w:date="2019-06-12T14:50:00Z"/>
                      <w:rFonts w:eastAsia="Times New Roman" w:cs="Times New Roman"/>
                      <w:color w:val="000000"/>
                      <w:sz w:val="16"/>
                      <w:szCs w:val="16"/>
                      <w:lang w:eastAsia="en-AU"/>
                    </w:rPr>
                    <w:pPrChange w:id="1833" w:author="Serge Schuetz" w:date="2019-06-12T14:54:00Z">
                      <w:pPr>
                        <w:spacing w:after="0" w:line="240" w:lineRule="auto"/>
                        <w:jc w:val="center"/>
                      </w:pPr>
                    </w:pPrChange>
                  </w:pPr>
                  <w:del w:id="1834" w:author="Serge Schuetz" w:date="2019-06-12T14:50:00Z">
                    <w:r w:rsidRPr="00464774" w:rsidDel="00E73F65">
                      <w:rPr>
                        <w:rFonts w:eastAsia="Times New Roman" w:cs="Times New Roman"/>
                        <w:color w:val="000000"/>
                        <w:sz w:val="16"/>
                        <w:szCs w:val="16"/>
                        <w:lang w:eastAsia="en-AU"/>
                      </w:rPr>
                      <w:delText>30</w:delText>
                    </w:r>
                  </w:del>
                </w:p>
              </w:tc>
              <w:tc>
                <w:tcPr>
                  <w:tcW w:w="428" w:type="pct"/>
                  <w:tcBorders>
                    <w:top w:val="nil"/>
                    <w:left w:val="nil"/>
                    <w:bottom w:val="single" w:sz="4" w:space="0" w:color="auto"/>
                    <w:right w:val="single" w:sz="4" w:space="0" w:color="auto"/>
                  </w:tcBorders>
                  <w:shd w:val="clear" w:color="000000" w:fill="D9E1F2"/>
                  <w:noWrap/>
                  <w:vAlign w:val="center"/>
                  <w:hideMark/>
                </w:tcPr>
                <w:p w14:paraId="188EAD06" w14:textId="319E62CF" w:rsidR="00D143BE" w:rsidRPr="00464774" w:rsidDel="00E73F65" w:rsidRDefault="00D143BE">
                  <w:pPr>
                    <w:rPr>
                      <w:del w:id="1835" w:author="Serge Schuetz" w:date="2019-06-12T14:50:00Z"/>
                      <w:rFonts w:eastAsia="Times New Roman" w:cs="Times New Roman"/>
                      <w:color w:val="000000"/>
                      <w:sz w:val="16"/>
                      <w:szCs w:val="16"/>
                      <w:lang w:eastAsia="en-AU"/>
                    </w:rPr>
                    <w:pPrChange w:id="1836" w:author="Serge Schuetz" w:date="2019-06-12T14:54:00Z">
                      <w:pPr>
                        <w:spacing w:after="0" w:line="240" w:lineRule="auto"/>
                        <w:jc w:val="center"/>
                      </w:pPr>
                    </w:pPrChange>
                  </w:pPr>
                  <w:del w:id="1837" w:author="Serge Schuetz" w:date="2019-06-12T14:50:00Z">
                    <w:r w:rsidRPr="00464774" w:rsidDel="00E73F65">
                      <w:rPr>
                        <w:rFonts w:eastAsia="Times New Roman" w:cs="Times New Roman"/>
                        <w:color w:val="000000"/>
                        <w:sz w:val="16"/>
                        <w:szCs w:val="16"/>
                        <w:lang w:eastAsia="en-AU"/>
                      </w:rPr>
                      <w:delText>200.00</w:delText>
                    </w:r>
                  </w:del>
                </w:p>
              </w:tc>
              <w:tc>
                <w:tcPr>
                  <w:tcW w:w="382" w:type="pct"/>
                  <w:tcBorders>
                    <w:top w:val="nil"/>
                    <w:left w:val="nil"/>
                    <w:bottom w:val="single" w:sz="4" w:space="0" w:color="auto"/>
                    <w:right w:val="single" w:sz="4" w:space="0" w:color="auto"/>
                  </w:tcBorders>
                  <w:shd w:val="clear" w:color="auto" w:fill="auto"/>
                  <w:noWrap/>
                  <w:vAlign w:val="center"/>
                  <w:hideMark/>
                </w:tcPr>
                <w:p w14:paraId="34908769" w14:textId="7FE139E3" w:rsidR="00D143BE" w:rsidRPr="00464774" w:rsidDel="00E73F65" w:rsidRDefault="00D143BE">
                  <w:pPr>
                    <w:rPr>
                      <w:del w:id="1838" w:author="Serge Schuetz" w:date="2019-06-12T14:50:00Z"/>
                      <w:rFonts w:eastAsia="Times New Roman" w:cs="Times New Roman"/>
                      <w:color w:val="000000"/>
                      <w:sz w:val="16"/>
                      <w:szCs w:val="16"/>
                      <w:lang w:eastAsia="en-AU"/>
                    </w:rPr>
                    <w:pPrChange w:id="1839" w:author="Serge Schuetz" w:date="2019-06-12T14:54:00Z">
                      <w:pPr>
                        <w:spacing w:after="0" w:line="240" w:lineRule="auto"/>
                        <w:jc w:val="center"/>
                      </w:pPr>
                    </w:pPrChange>
                  </w:pPr>
                  <w:del w:id="1840" w:author="Serge Schuetz" w:date="2019-06-12T14:50:00Z">
                    <w:r w:rsidRPr="00464774" w:rsidDel="00E73F65">
                      <w:rPr>
                        <w:rFonts w:eastAsia="Times New Roman" w:cs="Times New Roman"/>
                        <w:color w:val="000000"/>
                        <w:sz w:val="16"/>
                        <w:szCs w:val="16"/>
                        <w:lang w:eastAsia="en-AU"/>
                      </w:rPr>
                      <w:delText>6054</w:delText>
                    </w:r>
                  </w:del>
                </w:p>
              </w:tc>
              <w:tc>
                <w:tcPr>
                  <w:tcW w:w="401" w:type="pct"/>
                  <w:tcBorders>
                    <w:top w:val="nil"/>
                    <w:left w:val="nil"/>
                    <w:bottom w:val="single" w:sz="4" w:space="0" w:color="auto"/>
                    <w:right w:val="single" w:sz="4" w:space="0" w:color="auto"/>
                  </w:tcBorders>
                  <w:shd w:val="clear" w:color="auto" w:fill="auto"/>
                  <w:noWrap/>
                  <w:vAlign w:val="center"/>
                  <w:hideMark/>
                </w:tcPr>
                <w:p w14:paraId="27A7A4E2" w14:textId="29E07C56" w:rsidR="00D143BE" w:rsidRPr="00464774" w:rsidDel="00E73F65" w:rsidRDefault="00D143BE">
                  <w:pPr>
                    <w:rPr>
                      <w:del w:id="1841" w:author="Serge Schuetz" w:date="2019-06-12T14:50:00Z"/>
                      <w:rFonts w:eastAsia="Times New Roman" w:cs="Times New Roman"/>
                      <w:color w:val="000000"/>
                      <w:sz w:val="16"/>
                      <w:szCs w:val="16"/>
                      <w:lang w:eastAsia="en-AU"/>
                    </w:rPr>
                    <w:pPrChange w:id="1842" w:author="Serge Schuetz" w:date="2019-06-12T14:54:00Z">
                      <w:pPr>
                        <w:spacing w:after="0" w:line="240" w:lineRule="auto"/>
                        <w:jc w:val="center"/>
                      </w:pPr>
                    </w:pPrChange>
                  </w:pPr>
                  <w:del w:id="1843" w:author="Serge Schuetz" w:date="2019-06-12T14:50:00Z">
                    <w:r w:rsidRPr="00464774" w:rsidDel="00E73F65">
                      <w:rPr>
                        <w:rFonts w:eastAsia="Times New Roman" w:cs="Times New Roman"/>
                        <w:color w:val="000000"/>
                        <w:sz w:val="16"/>
                        <w:szCs w:val="16"/>
                        <w:lang w:eastAsia="en-AU"/>
                      </w:rPr>
                      <w:delText>27</w:delText>
                    </w:r>
                  </w:del>
                </w:p>
              </w:tc>
              <w:tc>
                <w:tcPr>
                  <w:tcW w:w="327" w:type="pct"/>
                  <w:tcBorders>
                    <w:top w:val="nil"/>
                    <w:left w:val="nil"/>
                    <w:bottom w:val="single" w:sz="4" w:space="0" w:color="auto"/>
                    <w:right w:val="single" w:sz="4" w:space="0" w:color="auto"/>
                  </w:tcBorders>
                  <w:shd w:val="clear" w:color="auto" w:fill="auto"/>
                  <w:noWrap/>
                  <w:vAlign w:val="center"/>
                  <w:hideMark/>
                </w:tcPr>
                <w:p w14:paraId="656D2E7E" w14:textId="664ABC0A" w:rsidR="00D143BE" w:rsidRPr="00464774" w:rsidDel="00E73F65" w:rsidRDefault="00D143BE">
                  <w:pPr>
                    <w:rPr>
                      <w:del w:id="1844" w:author="Serge Schuetz" w:date="2019-06-12T14:50:00Z"/>
                      <w:rFonts w:eastAsia="Times New Roman" w:cs="Times New Roman"/>
                      <w:color w:val="000000"/>
                      <w:sz w:val="16"/>
                      <w:szCs w:val="16"/>
                      <w:lang w:eastAsia="en-AU"/>
                    </w:rPr>
                    <w:pPrChange w:id="1845" w:author="Serge Schuetz" w:date="2019-06-12T14:54:00Z">
                      <w:pPr>
                        <w:spacing w:after="0" w:line="240" w:lineRule="auto"/>
                        <w:jc w:val="center"/>
                      </w:pPr>
                    </w:pPrChange>
                  </w:pPr>
                  <w:del w:id="1846" w:author="Serge Schuetz" w:date="2019-06-12T14:50:00Z">
                    <w:r w:rsidRPr="00464774" w:rsidDel="00E73F65">
                      <w:rPr>
                        <w:rFonts w:eastAsia="Times New Roman" w:cs="Times New Roman"/>
                        <w:color w:val="000000"/>
                        <w:sz w:val="16"/>
                        <w:szCs w:val="16"/>
                        <w:lang w:eastAsia="en-AU"/>
                      </w:rPr>
                      <w:delText>0.5</w:delText>
                    </w:r>
                  </w:del>
                </w:p>
              </w:tc>
              <w:tc>
                <w:tcPr>
                  <w:tcW w:w="426" w:type="pct"/>
                  <w:tcBorders>
                    <w:top w:val="nil"/>
                    <w:left w:val="nil"/>
                    <w:bottom w:val="single" w:sz="4" w:space="0" w:color="auto"/>
                    <w:right w:val="single" w:sz="4" w:space="0" w:color="auto"/>
                  </w:tcBorders>
                  <w:shd w:val="clear" w:color="000000" w:fill="FFE699"/>
                  <w:noWrap/>
                  <w:vAlign w:val="center"/>
                  <w:hideMark/>
                </w:tcPr>
                <w:p w14:paraId="289D810D" w14:textId="5677316A" w:rsidR="00D143BE" w:rsidRPr="00464774" w:rsidDel="00E73F65" w:rsidRDefault="00D143BE">
                  <w:pPr>
                    <w:rPr>
                      <w:del w:id="1847" w:author="Serge Schuetz" w:date="2019-06-12T14:50:00Z"/>
                      <w:rFonts w:eastAsia="Times New Roman" w:cs="Times New Roman"/>
                      <w:color w:val="000000"/>
                      <w:sz w:val="16"/>
                      <w:szCs w:val="16"/>
                      <w:lang w:eastAsia="en-AU"/>
                    </w:rPr>
                    <w:pPrChange w:id="1848" w:author="Serge Schuetz" w:date="2019-06-12T14:54:00Z">
                      <w:pPr>
                        <w:spacing w:after="0" w:line="240" w:lineRule="auto"/>
                        <w:jc w:val="center"/>
                      </w:pPr>
                    </w:pPrChange>
                  </w:pPr>
                  <w:del w:id="1849" w:author="Serge Schuetz" w:date="2019-06-12T14:50:00Z">
                    <w:r w:rsidRPr="00464774" w:rsidDel="00E73F65">
                      <w:rPr>
                        <w:rFonts w:eastAsia="Times New Roman" w:cs="Times New Roman"/>
                        <w:color w:val="000000"/>
                        <w:sz w:val="16"/>
                        <w:szCs w:val="16"/>
                        <w:lang w:eastAsia="en-AU"/>
                      </w:rPr>
                      <w:delText>224.22</w:delText>
                    </w:r>
                  </w:del>
                </w:p>
              </w:tc>
            </w:tr>
            <w:tr w:rsidR="00D143BE" w:rsidRPr="00464774" w:rsidDel="00E73F65" w14:paraId="409E2A71" w14:textId="0D576BA1" w:rsidTr="00D143BE">
              <w:trPr>
                <w:trHeight w:val="542"/>
                <w:del w:id="1850" w:author="Serge Schuetz" w:date="2019-06-12T14:50:00Z"/>
              </w:trPr>
              <w:tc>
                <w:tcPr>
                  <w:tcW w:w="174" w:type="pct"/>
                  <w:tcBorders>
                    <w:top w:val="nil"/>
                    <w:left w:val="single" w:sz="4" w:space="0" w:color="auto"/>
                    <w:bottom w:val="single" w:sz="4" w:space="0" w:color="auto"/>
                    <w:right w:val="single" w:sz="4" w:space="0" w:color="auto"/>
                  </w:tcBorders>
                  <w:shd w:val="clear" w:color="auto" w:fill="auto"/>
                  <w:noWrap/>
                  <w:vAlign w:val="center"/>
                  <w:hideMark/>
                </w:tcPr>
                <w:p w14:paraId="081FDFA0" w14:textId="5EB83B9B" w:rsidR="00D143BE" w:rsidRPr="00464774" w:rsidDel="00E73F65" w:rsidRDefault="00D143BE">
                  <w:pPr>
                    <w:rPr>
                      <w:del w:id="1851" w:author="Serge Schuetz" w:date="2019-06-12T14:50:00Z"/>
                      <w:rFonts w:eastAsia="Times New Roman" w:cs="Times New Roman"/>
                      <w:color w:val="000000"/>
                      <w:sz w:val="16"/>
                      <w:szCs w:val="16"/>
                      <w:lang w:eastAsia="en-AU"/>
                    </w:rPr>
                    <w:pPrChange w:id="1852" w:author="Serge Schuetz" w:date="2019-06-12T14:54:00Z">
                      <w:pPr>
                        <w:spacing w:after="0" w:line="240" w:lineRule="auto"/>
                        <w:jc w:val="center"/>
                      </w:pPr>
                    </w:pPrChange>
                  </w:pPr>
                  <w:del w:id="1853" w:author="Serge Schuetz" w:date="2019-06-12T14:50:00Z">
                    <w:r w:rsidRPr="00464774" w:rsidDel="00E73F65">
                      <w:rPr>
                        <w:rFonts w:eastAsia="Times New Roman" w:cs="Times New Roman"/>
                        <w:color w:val="000000"/>
                        <w:sz w:val="16"/>
                        <w:szCs w:val="16"/>
                        <w:lang w:eastAsia="en-AU"/>
                      </w:rPr>
                      <w:delText>8</w:delText>
                    </w:r>
                  </w:del>
                </w:p>
              </w:tc>
              <w:tc>
                <w:tcPr>
                  <w:tcW w:w="514" w:type="pct"/>
                  <w:tcBorders>
                    <w:top w:val="nil"/>
                    <w:left w:val="nil"/>
                    <w:bottom w:val="single" w:sz="4" w:space="0" w:color="auto"/>
                    <w:right w:val="single" w:sz="4" w:space="0" w:color="auto"/>
                  </w:tcBorders>
                  <w:shd w:val="clear" w:color="auto" w:fill="auto"/>
                  <w:vAlign w:val="center"/>
                  <w:hideMark/>
                </w:tcPr>
                <w:p w14:paraId="49D2A570" w14:textId="3907BE3A" w:rsidR="00D143BE" w:rsidRPr="00464774" w:rsidDel="00E73F65" w:rsidRDefault="00D143BE">
                  <w:pPr>
                    <w:rPr>
                      <w:del w:id="1854" w:author="Serge Schuetz" w:date="2019-06-12T14:50:00Z"/>
                      <w:rFonts w:eastAsia="Times New Roman" w:cs="Times New Roman"/>
                      <w:color w:val="000000"/>
                      <w:sz w:val="16"/>
                      <w:szCs w:val="16"/>
                      <w:lang w:eastAsia="en-AU"/>
                    </w:rPr>
                    <w:pPrChange w:id="1855" w:author="Serge Schuetz" w:date="2019-06-12T14:54:00Z">
                      <w:pPr>
                        <w:spacing w:after="0" w:line="240" w:lineRule="auto"/>
                        <w:jc w:val="center"/>
                      </w:pPr>
                    </w:pPrChange>
                  </w:pPr>
                  <w:del w:id="1856" w:author="Serge Schuetz" w:date="2019-06-12T14:50:00Z">
                    <w:r w:rsidRPr="00464774" w:rsidDel="00E73F65">
                      <w:rPr>
                        <w:rFonts w:eastAsia="Times New Roman" w:cs="Times New Roman"/>
                        <w:color w:val="000000"/>
                        <w:sz w:val="16"/>
                        <w:szCs w:val="16"/>
                        <w:lang w:eastAsia="en-AU"/>
                      </w:rPr>
                      <w:delText>Recurring Events Pension Payments without Load</w:delText>
                    </w:r>
                  </w:del>
                </w:p>
              </w:tc>
              <w:tc>
                <w:tcPr>
                  <w:tcW w:w="544" w:type="pct"/>
                  <w:tcBorders>
                    <w:top w:val="single" w:sz="4" w:space="0" w:color="auto"/>
                    <w:left w:val="single" w:sz="4" w:space="0" w:color="auto"/>
                    <w:bottom w:val="single" w:sz="4" w:space="0" w:color="auto"/>
                    <w:right w:val="single" w:sz="4" w:space="0" w:color="auto"/>
                  </w:tcBorders>
                </w:tcPr>
                <w:p w14:paraId="46B2D7AC" w14:textId="65716576" w:rsidR="00D143BE" w:rsidRPr="00464774" w:rsidDel="00E73F65" w:rsidRDefault="002E391A">
                  <w:pPr>
                    <w:rPr>
                      <w:del w:id="1857" w:author="Serge Schuetz" w:date="2019-06-12T14:50:00Z"/>
                      <w:rFonts w:eastAsia="Times New Roman" w:cs="Times New Roman"/>
                      <w:color w:val="000000"/>
                      <w:sz w:val="16"/>
                      <w:szCs w:val="16"/>
                      <w:lang w:eastAsia="en-AU"/>
                    </w:rPr>
                    <w:pPrChange w:id="1858" w:author="Serge Schuetz" w:date="2019-06-12T14:54:00Z">
                      <w:pPr>
                        <w:spacing w:after="0" w:line="240" w:lineRule="auto"/>
                        <w:jc w:val="center"/>
                      </w:pPr>
                    </w:pPrChange>
                  </w:pPr>
                  <w:del w:id="1859" w:author="Serge Schuetz" w:date="2019-06-12T14:50:00Z">
                    <w:r w:rsidDel="00E73F65">
                      <w:rPr>
                        <w:rFonts w:eastAsia="Times New Roman" w:cs="Times New Roman"/>
                        <w:color w:val="000000"/>
                        <w:sz w:val="16"/>
                        <w:szCs w:val="16"/>
                        <w:lang w:eastAsia="en-AU"/>
                      </w:rPr>
                      <w:delText>23/05/2019</w:delText>
                    </w:r>
                  </w:del>
                </w:p>
              </w:tc>
              <w:tc>
                <w:tcPr>
                  <w:tcW w:w="544" w:type="pct"/>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312188E3" w14:textId="37BD92C5" w:rsidR="00D143BE" w:rsidRPr="00464774" w:rsidDel="00E73F65" w:rsidRDefault="00D143BE">
                  <w:pPr>
                    <w:rPr>
                      <w:del w:id="1860" w:author="Serge Schuetz" w:date="2019-06-12T14:50:00Z"/>
                      <w:rFonts w:eastAsia="Times New Roman" w:cs="Times New Roman"/>
                      <w:color w:val="000000"/>
                      <w:sz w:val="16"/>
                      <w:szCs w:val="16"/>
                      <w:lang w:eastAsia="en-AU"/>
                    </w:rPr>
                    <w:pPrChange w:id="1861" w:author="Serge Schuetz" w:date="2019-06-12T14:54:00Z">
                      <w:pPr>
                        <w:spacing w:after="0" w:line="240" w:lineRule="auto"/>
                        <w:jc w:val="center"/>
                      </w:pPr>
                    </w:pPrChange>
                  </w:pPr>
                  <w:del w:id="1862" w:author="Serge Schuetz" w:date="2019-06-12T14:50:00Z">
                    <w:r w:rsidRPr="00464774" w:rsidDel="00E73F65">
                      <w:rPr>
                        <w:rFonts w:eastAsia="Times New Roman" w:cs="Times New Roman"/>
                        <w:color w:val="000000"/>
                        <w:sz w:val="16"/>
                        <w:szCs w:val="16"/>
                        <w:lang w:eastAsia="en-AU"/>
                      </w:rPr>
                      <w:delText>Green</w:delText>
                    </w:r>
                  </w:del>
                </w:p>
              </w:tc>
              <w:tc>
                <w:tcPr>
                  <w:tcW w:w="541" w:type="pct"/>
                  <w:tcBorders>
                    <w:top w:val="nil"/>
                    <w:left w:val="nil"/>
                    <w:bottom w:val="single" w:sz="4" w:space="0" w:color="auto"/>
                    <w:right w:val="single" w:sz="4" w:space="0" w:color="auto"/>
                  </w:tcBorders>
                  <w:shd w:val="clear" w:color="auto" w:fill="auto"/>
                  <w:vAlign w:val="center"/>
                  <w:hideMark/>
                </w:tcPr>
                <w:p w14:paraId="6E8D4614" w14:textId="47B4D266" w:rsidR="00D143BE" w:rsidRPr="00464774" w:rsidDel="00E73F65" w:rsidRDefault="00D143BE">
                  <w:pPr>
                    <w:rPr>
                      <w:del w:id="1863" w:author="Serge Schuetz" w:date="2019-06-12T14:50:00Z"/>
                      <w:rFonts w:eastAsia="Times New Roman" w:cs="Times New Roman"/>
                      <w:color w:val="000000"/>
                      <w:sz w:val="16"/>
                      <w:szCs w:val="16"/>
                      <w:lang w:eastAsia="en-AU"/>
                    </w:rPr>
                    <w:pPrChange w:id="1864" w:author="Serge Schuetz" w:date="2019-06-12T14:54:00Z">
                      <w:pPr>
                        <w:spacing w:after="0" w:line="240" w:lineRule="auto"/>
                        <w:jc w:val="center"/>
                      </w:pPr>
                    </w:pPrChange>
                  </w:pPr>
                  <w:del w:id="1865" w:author="Serge Schuetz" w:date="2019-06-12T14:50:00Z">
                    <w:r w:rsidRPr="00464774" w:rsidDel="00E73F65">
                      <w:rPr>
                        <w:rFonts w:eastAsia="Times New Roman" w:cs="Times New Roman"/>
                        <w:color w:val="000000"/>
                        <w:sz w:val="16"/>
                        <w:szCs w:val="16"/>
                        <w:lang w:eastAsia="en-AU"/>
                      </w:rPr>
                      <w:delText xml:space="preserve">Recreo request size processing </w:delText>
                    </w:r>
                    <w:r w:rsidRPr="00464774" w:rsidDel="00E73F65">
                      <w:rPr>
                        <w:rFonts w:eastAsia="Times New Roman" w:cs="Times New Roman"/>
                        <w:b/>
                        <w:bCs/>
                        <w:color w:val="000000"/>
                        <w:sz w:val="16"/>
                        <w:szCs w:val="16"/>
                        <w:lang w:eastAsia="en-AU"/>
                      </w:rPr>
                      <w:delText>more</w:delText>
                    </w:r>
                    <w:r w:rsidRPr="00464774" w:rsidDel="00E73F65">
                      <w:rPr>
                        <w:rFonts w:eastAsia="Times New Roman" w:cs="Times New Roman"/>
                        <w:color w:val="000000"/>
                        <w:sz w:val="16"/>
                        <w:szCs w:val="16"/>
                        <w:lang w:eastAsia="en-AU"/>
                      </w:rPr>
                      <w:delText xml:space="preserve"> volume against Mine SLA, per minute</w:delText>
                    </w:r>
                  </w:del>
                </w:p>
              </w:tc>
              <w:tc>
                <w:tcPr>
                  <w:tcW w:w="323" w:type="pct"/>
                  <w:tcBorders>
                    <w:top w:val="nil"/>
                    <w:left w:val="nil"/>
                    <w:bottom w:val="single" w:sz="4" w:space="0" w:color="auto"/>
                    <w:right w:val="single" w:sz="4" w:space="0" w:color="auto"/>
                  </w:tcBorders>
                  <w:shd w:val="clear" w:color="000000" w:fill="E2EFDA"/>
                  <w:noWrap/>
                  <w:vAlign w:val="center"/>
                  <w:hideMark/>
                </w:tcPr>
                <w:p w14:paraId="3CC65065" w14:textId="1C033887" w:rsidR="00D143BE" w:rsidRPr="00464774" w:rsidDel="00E73F65" w:rsidRDefault="00D143BE">
                  <w:pPr>
                    <w:rPr>
                      <w:del w:id="1866" w:author="Serge Schuetz" w:date="2019-06-12T14:50:00Z"/>
                      <w:rFonts w:eastAsia="Times New Roman" w:cs="Times New Roman"/>
                      <w:color w:val="000000"/>
                      <w:sz w:val="16"/>
                      <w:szCs w:val="16"/>
                      <w:lang w:eastAsia="en-AU"/>
                    </w:rPr>
                    <w:pPrChange w:id="1867" w:author="Serge Schuetz" w:date="2019-06-12T14:54:00Z">
                      <w:pPr>
                        <w:spacing w:after="0" w:line="240" w:lineRule="auto"/>
                        <w:jc w:val="center"/>
                      </w:pPr>
                    </w:pPrChange>
                  </w:pPr>
                  <w:del w:id="1868" w:author="Serge Schuetz" w:date="2019-06-12T14:50:00Z">
                    <w:r w:rsidRPr="00464774" w:rsidDel="00E73F65">
                      <w:rPr>
                        <w:rFonts w:eastAsia="Times New Roman" w:cs="Times New Roman"/>
                        <w:color w:val="000000"/>
                        <w:sz w:val="16"/>
                        <w:szCs w:val="16"/>
                        <w:lang w:eastAsia="en-AU"/>
                      </w:rPr>
                      <w:delText>4500</w:delText>
                    </w:r>
                  </w:del>
                </w:p>
              </w:tc>
              <w:tc>
                <w:tcPr>
                  <w:tcW w:w="396" w:type="pct"/>
                  <w:tcBorders>
                    <w:top w:val="nil"/>
                    <w:left w:val="nil"/>
                    <w:bottom w:val="single" w:sz="4" w:space="0" w:color="auto"/>
                    <w:right w:val="single" w:sz="4" w:space="0" w:color="auto"/>
                  </w:tcBorders>
                  <w:shd w:val="clear" w:color="000000" w:fill="E2EFDA"/>
                  <w:noWrap/>
                  <w:vAlign w:val="center"/>
                  <w:hideMark/>
                </w:tcPr>
                <w:p w14:paraId="1F071885" w14:textId="04777DE2" w:rsidR="00D143BE" w:rsidRPr="00464774" w:rsidDel="00E73F65" w:rsidRDefault="00D143BE">
                  <w:pPr>
                    <w:rPr>
                      <w:del w:id="1869" w:author="Serge Schuetz" w:date="2019-06-12T14:50:00Z"/>
                      <w:rFonts w:eastAsia="Times New Roman" w:cs="Times New Roman"/>
                      <w:color w:val="000000"/>
                      <w:sz w:val="16"/>
                      <w:szCs w:val="16"/>
                      <w:lang w:eastAsia="en-AU"/>
                    </w:rPr>
                    <w:pPrChange w:id="1870" w:author="Serge Schuetz" w:date="2019-06-12T14:54:00Z">
                      <w:pPr>
                        <w:spacing w:after="0" w:line="240" w:lineRule="auto"/>
                        <w:jc w:val="center"/>
                      </w:pPr>
                    </w:pPrChange>
                  </w:pPr>
                  <w:del w:id="1871" w:author="Serge Schuetz" w:date="2019-06-12T14:50:00Z">
                    <w:r w:rsidRPr="00464774" w:rsidDel="00E73F65">
                      <w:rPr>
                        <w:rFonts w:eastAsia="Times New Roman" w:cs="Times New Roman"/>
                        <w:color w:val="000000"/>
                        <w:sz w:val="16"/>
                        <w:szCs w:val="16"/>
                        <w:lang w:eastAsia="en-AU"/>
                      </w:rPr>
                      <w:delText>30</w:delText>
                    </w:r>
                  </w:del>
                </w:p>
              </w:tc>
              <w:tc>
                <w:tcPr>
                  <w:tcW w:w="428" w:type="pct"/>
                  <w:tcBorders>
                    <w:top w:val="nil"/>
                    <w:left w:val="nil"/>
                    <w:bottom w:val="single" w:sz="4" w:space="0" w:color="auto"/>
                    <w:right w:val="single" w:sz="4" w:space="0" w:color="auto"/>
                  </w:tcBorders>
                  <w:shd w:val="clear" w:color="000000" w:fill="D9E1F2"/>
                  <w:noWrap/>
                  <w:vAlign w:val="center"/>
                  <w:hideMark/>
                </w:tcPr>
                <w:p w14:paraId="6E447A62" w14:textId="60D60FA0" w:rsidR="00D143BE" w:rsidRPr="00464774" w:rsidDel="00E73F65" w:rsidRDefault="00D143BE">
                  <w:pPr>
                    <w:rPr>
                      <w:del w:id="1872" w:author="Serge Schuetz" w:date="2019-06-12T14:50:00Z"/>
                      <w:rFonts w:eastAsia="Times New Roman" w:cs="Times New Roman"/>
                      <w:color w:val="000000"/>
                      <w:sz w:val="16"/>
                      <w:szCs w:val="16"/>
                      <w:lang w:eastAsia="en-AU"/>
                    </w:rPr>
                    <w:pPrChange w:id="1873" w:author="Serge Schuetz" w:date="2019-06-12T14:54:00Z">
                      <w:pPr>
                        <w:spacing w:after="0" w:line="240" w:lineRule="auto"/>
                        <w:jc w:val="center"/>
                      </w:pPr>
                    </w:pPrChange>
                  </w:pPr>
                  <w:del w:id="1874" w:author="Serge Schuetz" w:date="2019-06-12T14:50:00Z">
                    <w:r w:rsidRPr="00464774" w:rsidDel="00E73F65">
                      <w:rPr>
                        <w:rFonts w:eastAsia="Times New Roman" w:cs="Times New Roman"/>
                        <w:color w:val="000000"/>
                        <w:sz w:val="16"/>
                        <w:szCs w:val="16"/>
                        <w:lang w:eastAsia="en-AU"/>
                      </w:rPr>
                      <w:delText>150.00</w:delText>
                    </w:r>
                  </w:del>
                </w:p>
              </w:tc>
              <w:tc>
                <w:tcPr>
                  <w:tcW w:w="382" w:type="pct"/>
                  <w:tcBorders>
                    <w:top w:val="nil"/>
                    <w:left w:val="nil"/>
                    <w:bottom w:val="single" w:sz="4" w:space="0" w:color="auto"/>
                    <w:right w:val="single" w:sz="4" w:space="0" w:color="auto"/>
                  </w:tcBorders>
                  <w:shd w:val="clear" w:color="auto" w:fill="auto"/>
                  <w:noWrap/>
                  <w:vAlign w:val="center"/>
                  <w:hideMark/>
                </w:tcPr>
                <w:p w14:paraId="5417FA29" w14:textId="33D22355" w:rsidR="00D143BE" w:rsidRPr="00464774" w:rsidDel="00E73F65" w:rsidRDefault="00D143BE">
                  <w:pPr>
                    <w:rPr>
                      <w:del w:id="1875" w:author="Serge Schuetz" w:date="2019-06-12T14:50:00Z"/>
                      <w:rFonts w:eastAsia="Times New Roman" w:cs="Times New Roman"/>
                      <w:color w:val="000000"/>
                      <w:sz w:val="16"/>
                      <w:szCs w:val="16"/>
                      <w:lang w:eastAsia="en-AU"/>
                    </w:rPr>
                    <w:pPrChange w:id="1876" w:author="Serge Schuetz" w:date="2019-06-12T14:54:00Z">
                      <w:pPr>
                        <w:spacing w:after="0" w:line="240" w:lineRule="auto"/>
                        <w:jc w:val="center"/>
                      </w:pPr>
                    </w:pPrChange>
                  </w:pPr>
                  <w:del w:id="1877" w:author="Serge Schuetz" w:date="2019-06-12T14:50:00Z">
                    <w:r w:rsidRPr="00464774" w:rsidDel="00E73F65">
                      <w:rPr>
                        <w:rFonts w:eastAsia="Times New Roman" w:cs="Times New Roman"/>
                        <w:color w:val="000000"/>
                        <w:sz w:val="16"/>
                        <w:szCs w:val="16"/>
                        <w:lang w:eastAsia="en-AU"/>
                      </w:rPr>
                      <w:delText>6054</w:delText>
                    </w:r>
                  </w:del>
                </w:p>
              </w:tc>
              <w:tc>
                <w:tcPr>
                  <w:tcW w:w="401" w:type="pct"/>
                  <w:tcBorders>
                    <w:top w:val="nil"/>
                    <w:left w:val="nil"/>
                    <w:bottom w:val="single" w:sz="4" w:space="0" w:color="auto"/>
                    <w:right w:val="single" w:sz="4" w:space="0" w:color="auto"/>
                  </w:tcBorders>
                  <w:shd w:val="clear" w:color="auto" w:fill="auto"/>
                  <w:noWrap/>
                  <w:vAlign w:val="center"/>
                  <w:hideMark/>
                </w:tcPr>
                <w:p w14:paraId="36E4DAC6" w14:textId="2CCC48B6" w:rsidR="00D143BE" w:rsidRPr="00464774" w:rsidDel="00E73F65" w:rsidRDefault="00D143BE">
                  <w:pPr>
                    <w:rPr>
                      <w:del w:id="1878" w:author="Serge Schuetz" w:date="2019-06-12T14:50:00Z"/>
                      <w:rFonts w:eastAsia="Times New Roman" w:cs="Times New Roman"/>
                      <w:color w:val="000000"/>
                      <w:sz w:val="16"/>
                      <w:szCs w:val="16"/>
                      <w:lang w:eastAsia="en-AU"/>
                    </w:rPr>
                    <w:pPrChange w:id="1879" w:author="Serge Schuetz" w:date="2019-06-12T14:54:00Z">
                      <w:pPr>
                        <w:spacing w:after="0" w:line="240" w:lineRule="auto"/>
                        <w:jc w:val="center"/>
                      </w:pPr>
                    </w:pPrChange>
                  </w:pPr>
                  <w:del w:id="1880" w:author="Serge Schuetz" w:date="2019-06-12T14:50:00Z">
                    <w:r w:rsidRPr="00464774" w:rsidDel="00E73F65">
                      <w:rPr>
                        <w:rFonts w:eastAsia="Times New Roman" w:cs="Times New Roman"/>
                        <w:color w:val="000000"/>
                        <w:sz w:val="16"/>
                        <w:szCs w:val="16"/>
                        <w:lang w:eastAsia="en-AU"/>
                      </w:rPr>
                      <w:delText>27</w:delText>
                    </w:r>
                  </w:del>
                </w:p>
              </w:tc>
              <w:tc>
                <w:tcPr>
                  <w:tcW w:w="327" w:type="pct"/>
                  <w:tcBorders>
                    <w:top w:val="nil"/>
                    <w:left w:val="nil"/>
                    <w:bottom w:val="single" w:sz="4" w:space="0" w:color="auto"/>
                    <w:right w:val="single" w:sz="4" w:space="0" w:color="auto"/>
                  </w:tcBorders>
                  <w:shd w:val="clear" w:color="auto" w:fill="auto"/>
                  <w:noWrap/>
                  <w:vAlign w:val="center"/>
                  <w:hideMark/>
                </w:tcPr>
                <w:p w14:paraId="04A9BCA5" w14:textId="2227DC79" w:rsidR="00D143BE" w:rsidRPr="00464774" w:rsidDel="00E73F65" w:rsidRDefault="00D143BE">
                  <w:pPr>
                    <w:rPr>
                      <w:del w:id="1881" w:author="Serge Schuetz" w:date="2019-06-12T14:50:00Z"/>
                      <w:rFonts w:eastAsia="Times New Roman" w:cs="Times New Roman"/>
                      <w:color w:val="000000"/>
                      <w:sz w:val="16"/>
                      <w:szCs w:val="16"/>
                      <w:lang w:eastAsia="en-AU"/>
                    </w:rPr>
                    <w:pPrChange w:id="1882" w:author="Serge Schuetz" w:date="2019-06-12T14:54:00Z">
                      <w:pPr>
                        <w:spacing w:after="0" w:line="240" w:lineRule="auto"/>
                        <w:jc w:val="center"/>
                      </w:pPr>
                    </w:pPrChange>
                  </w:pPr>
                  <w:del w:id="1883" w:author="Serge Schuetz" w:date="2019-06-12T14:50:00Z">
                    <w:r w:rsidRPr="00464774" w:rsidDel="00E73F65">
                      <w:rPr>
                        <w:rFonts w:eastAsia="Times New Roman" w:cs="Times New Roman"/>
                        <w:color w:val="000000"/>
                        <w:sz w:val="16"/>
                        <w:szCs w:val="16"/>
                        <w:lang w:eastAsia="en-AU"/>
                      </w:rPr>
                      <w:delText>0.5</w:delText>
                    </w:r>
                  </w:del>
                </w:p>
              </w:tc>
              <w:tc>
                <w:tcPr>
                  <w:tcW w:w="426" w:type="pct"/>
                  <w:tcBorders>
                    <w:top w:val="nil"/>
                    <w:left w:val="nil"/>
                    <w:bottom w:val="single" w:sz="4" w:space="0" w:color="auto"/>
                    <w:right w:val="single" w:sz="4" w:space="0" w:color="auto"/>
                  </w:tcBorders>
                  <w:shd w:val="clear" w:color="000000" w:fill="FFE699"/>
                  <w:noWrap/>
                  <w:vAlign w:val="center"/>
                  <w:hideMark/>
                </w:tcPr>
                <w:p w14:paraId="7EB6A9D4" w14:textId="6D55BD98" w:rsidR="00D143BE" w:rsidRPr="00464774" w:rsidDel="00E73F65" w:rsidRDefault="00D143BE">
                  <w:pPr>
                    <w:rPr>
                      <w:del w:id="1884" w:author="Serge Schuetz" w:date="2019-06-12T14:50:00Z"/>
                      <w:rFonts w:eastAsia="Times New Roman" w:cs="Times New Roman"/>
                      <w:color w:val="000000"/>
                      <w:sz w:val="16"/>
                      <w:szCs w:val="16"/>
                      <w:lang w:eastAsia="en-AU"/>
                    </w:rPr>
                    <w:pPrChange w:id="1885" w:author="Serge Schuetz" w:date="2019-06-12T14:54:00Z">
                      <w:pPr>
                        <w:spacing w:after="0" w:line="240" w:lineRule="auto"/>
                        <w:jc w:val="center"/>
                      </w:pPr>
                    </w:pPrChange>
                  </w:pPr>
                  <w:del w:id="1886" w:author="Serge Schuetz" w:date="2019-06-12T14:50:00Z">
                    <w:r w:rsidRPr="00464774" w:rsidDel="00E73F65">
                      <w:rPr>
                        <w:rFonts w:eastAsia="Times New Roman" w:cs="Times New Roman"/>
                        <w:color w:val="000000"/>
                        <w:sz w:val="16"/>
                        <w:szCs w:val="16"/>
                        <w:lang w:eastAsia="en-AU"/>
                      </w:rPr>
                      <w:delText>224.22</w:delText>
                    </w:r>
                  </w:del>
                </w:p>
              </w:tc>
            </w:tr>
            <w:tr w:rsidR="00D143BE" w:rsidRPr="00464774" w:rsidDel="00E73F65" w14:paraId="5FEDB4DF" w14:textId="6DBB034C" w:rsidTr="00D143BE">
              <w:trPr>
                <w:trHeight w:val="814"/>
                <w:del w:id="1887" w:author="Serge Schuetz" w:date="2019-06-12T14:50:00Z"/>
              </w:trPr>
              <w:tc>
                <w:tcPr>
                  <w:tcW w:w="174" w:type="pct"/>
                  <w:tcBorders>
                    <w:top w:val="nil"/>
                    <w:left w:val="single" w:sz="4" w:space="0" w:color="auto"/>
                    <w:bottom w:val="single" w:sz="4" w:space="0" w:color="auto"/>
                    <w:right w:val="single" w:sz="4" w:space="0" w:color="auto"/>
                  </w:tcBorders>
                  <w:shd w:val="clear" w:color="auto" w:fill="auto"/>
                  <w:noWrap/>
                  <w:vAlign w:val="center"/>
                  <w:hideMark/>
                </w:tcPr>
                <w:p w14:paraId="0ECF17C8" w14:textId="4877F48A" w:rsidR="00D143BE" w:rsidRPr="00464774" w:rsidDel="00E73F65" w:rsidRDefault="00D143BE">
                  <w:pPr>
                    <w:rPr>
                      <w:del w:id="1888" w:author="Serge Schuetz" w:date="2019-06-12T14:50:00Z"/>
                      <w:rFonts w:eastAsia="Times New Roman" w:cs="Times New Roman"/>
                      <w:color w:val="000000"/>
                      <w:sz w:val="16"/>
                      <w:szCs w:val="16"/>
                      <w:lang w:eastAsia="en-AU"/>
                    </w:rPr>
                    <w:pPrChange w:id="1889" w:author="Serge Schuetz" w:date="2019-06-12T14:54:00Z">
                      <w:pPr>
                        <w:spacing w:after="0" w:line="240" w:lineRule="auto"/>
                        <w:jc w:val="center"/>
                      </w:pPr>
                    </w:pPrChange>
                  </w:pPr>
                  <w:del w:id="1890" w:author="Serge Schuetz" w:date="2019-06-12T14:50:00Z">
                    <w:r w:rsidRPr="00464774" w:rsidDel="00E73F65">
                      <w:rPr>
                        <w:rFonts w:eastAsia="Times New Roman" w:cs="Times New Roman"/>
                        <w:color w:val="000000"/>
                        <w:sz w:val="16"/>
                        <w:szCs w:val="16"/>
                        <w:lang w:eastAsia="en-AU"/>
                      </w:rPr>
                      <w:delText>9</w:delText>
                    </w:r>
                  </w:del>
                </w:p>
              </w:tc>
              <w:tc>
                <w:tcPr>
                  <w:tcW w:w="514" w:type="pct"/>
                  <w:tcBorders>
                    <w:top w:val="nil"/>
                    <w:left w:val="nil"/>
                    <w:bottom w:val="single" w:sz="4" w:space="0" w:color="auto"/>
                    <w:right w:val="single" w:sz="4" w:space="0" w:color="auto"/>
                  </w:tcBorders>
                  <w:shd w:val="clear" w:color="auto" w:fill="auto"/>
                  <w:vAlign w:val="center"/>
                  <w:hideMark/>
                </w:tcPr>
                <w:p w14:paraId="39D00842" w14:textId="718EC332" w:rsidR="00D143BE" w:rsidRPr="00464774" w:rsidDel="00E73F65" w:rsidRDefault="00D143BE">
                  <w:pPr>
                    <w:rPr>
                      <w:del w:id="1891" w:author="Serge Schuetz" w:date="2019-06-12T14:50:00Z"/>
                      <w:rFonts w:eastAsia="Times New Roman" w:cs="Times New Roman"/>
                      <w:color w:val="000000"/>
                      <w:sz w:val="16"/>
                      <w:szCs w:val="16"/>
                      <w:lang w:eastAsia="en-AU"/>
                    </w:rPr>
                    <w:pPrChange w:id="1892" w:author="Serge Schuetz" w:date="2019-06-12T14:54:00Z">
                      <w:pPr>
                        <w:spacing w:after="0" w:line="240" w:lineRule="auto"/>
                        <w:jc w:val="center"/>
                      </w:pPr>
                    </w:pPrChange>
                  </w:pPr>
                  <w:del w:id="1893" w:author="Serge Schuetz" w:date="2019-06-12T14:50:00Z">
                    <w:r w:rsidRPr="00464774" w:rsidDel="00E73F65">
                      <w:rPr>
                        <w:rFonts w:eastAsia="Times New Roman" w:cs="Times New Roman"/>
                        <w:color w:val="000000"/>
                        <w:sz w:val="16"/>
                        <w:szCs w:val="16"/>
                        <w:lang w:eastAsia="en-AU"/>
                      </w:rPr>
                      <w:delText>Stress Test</w:delText>
                    </w:r>
                  </w:del>
                </w:p>
              </w:tc>
              <w:tc>
                <w:tcPr>
                  <w:tcW w:w="544" w:type="pct"/>
                  <w:tcBorders>
                    <w:top w:val="single" w:sz="4" w:space="0" w:color="auto"/>
                    <w:left w:val="single" w:sz="4" w:space="0" w:color="auto"/>
                    <w:bottom w:val="single" w:sz="4" w:space="0" w:color="auto"/>
                    <w:right w:val="single" w:sz="4" w:space="0" w:color="auto"/>
                  </w:tcBorders>
                </w:tcPr>
                <w:p w14:paraId="6CC16174" w14:textId="069F9C4C" w:rsidR="00D143BE" w:rsidRPr="00464774" w:rsidDel="00E73F65" w:rsidRDefault="002E391A">
                  <w:pPr>
                    <w:rPr>
                      <w:del w:id="1894" w:author="Serge Schuetz" w:date="2019-06-12T14:50:00Z"/>
                      <w:rFonts w:eastAsia="Times New Roman" w:cs="Times New Roman"/>
                      <w:color w:val="000000"/>
                      <w:sz w:val="16"/>
                      <w:szCs w:val="16"/>
                      <w:lang w:eastAsia="en-AU"/>
                    </w:rPr>
                    <w:pPrChange w:id="1895" w:author="Serge Schuetz" w:date="2019-06-12T14:54:00Z">
                      <w:pPr>
                        <w:spacing w:after="0" w:line="240" w:lineRule="auto"/>
                        <w:jc w:val="center"/>
                      </w:pPr>
                    </w:pPrChange>
                  </w:pPr>
                  <w:del w:id="1896" w:author="Serge Schuetz" w:date="2019-06-12T14:50:00Z">
                    <w:r w:rsidDel="00E73F65">
                      <w:rPr>
                        <w:rFonts w:eastAsia="Times New Roman" w:cs="Times New Roman"/>
                        <w:color w:val="000000"/>
                        <w:sz w:val="16"/>
                        <w:szCs w:val="16"/>
                        <w:lang w:eastAsia="en-AU"/>
                      </w:rPr>
                      <w:delText>23/05/2019</w:delText>
                    </w:r>
                  </w:del>
                </w:p>
              </w:tc>
              <w:tc>
                <w:tcPr>
                  <w:tcW w:w="544" w:type="pct"/>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7CD99315" w14:textId="7558C1E9" w:rsidR="00D143BE" w:rsidRPr="00464774" w:rsidDel="00E73F65" w:rsidRDefault="00D143BE">
                  <w:pPr>
                    <w:rPr>
                      <w:del w:id="1897" w:author="Serge Schuetz" w:date="2019-06-12T14:50:00Z"/>
                      <w:rFonts w:eastAsia="Times New Roman" w:cs="Times New Roman"/>
                      <w:color w:val="000000"/>
                      <w:sz w:val="16"/>
                      <w:szCs w:val="16"/>
                      <w:lang w:eastAsia="en-AU"/>
                    </w:rPr>
                    <w:pPrChange w:id="1898" w:author="Serge Schuetz" w:date="2019-06-12T14:54:00Z">
                      <w:pPr>
                        <w:spacing w:after="0" w:line="240" w:lineRule="auto"/>
                        <w:jc w:val="center"/>
                      </w:pPr>
                    </w:pPrChange>
                  </w:pPr>
                  <w:del w:id="1899" w:author="Serge Schuetz" w:date="2019-06-12T14:50:00Z">
                    <w:r w:rsidRPr="00464774" w:rsidDel="00E73F65">
                      <w:rPr>
                        <w:rFonts w:eastAsia="Times New Roman" w:cs="Times New Roman"/>
                        <w:color w:val="000000"/>
                        <w:sz w:val="16"/>
                        <w:szCs w:val="16"/>
                        <w:lang w:eastAsia="en-AU"/>
                      </w:rPr>
                      <w:delText>Green</w:delText>
                    </w:r>
                  </w:del>
                </w:p>
              </w:tc>
              <w:tc>
                <w:tcPr>
                  <w:tcW w:w="541" w:type="pct"/>
                  <w:tcBorders>
                    <w:top w:val="nil"/>
                    <w:left w:val="nil"/>
                    <w:bottom w:val="single" w:sz="4" w:space="0" w:color="auto"/>
                    <w:right w:val="single" w:sz="4" w:space="0" w:color="auto"/>
                  </w:tcBorders>
                  <w:shd w:val="clear" w:color="auto" w:fill="auto"/>
                  <w:vAlign w:val="center"/>
                  <w:hideMark/>
                </w:tcPr>
                <w:p w14:paraId="41EC74EE" w14:textId="29607197" w:rsidR="00D143BE" w:rsidRPr="00464774" w:rsidDel="00E73F65" w:rsidRDefault="00D143BE">
                  <w:pPr>
                    <w:rPr>
                      <w:del w:id="1900" w:author="Serge Schuetz" w:date="2019-06-12T14:50:00Z"/>
                      <w:rFonts w:eastAsia="Times New Roman" w:cs="Times New Roman"/>
                      <w:i/>
                      <w:iCs/>
                      <w:color w:val="000000"/>
                      <w:sz w:val="16"/>
                      <w:szCs w:val="16"/>
                      <w:lang w:eastAsia="en-AU"/>
                    </w:rPr>
                    <w:pPrChange w:id="1901" w:author="Serge Schuetz" w:date="2019-06-12T14:54:00Z">
                      <w:pPr>
                        <w:spacing w:after="0" w:line="240" w:lineRule="auto"/>
                        <w:jc w:val="center"/>
                      </w:pPr>
                    </w:pPrChange>
                  </w:pPr>
                  <w:del w:id="1902" w:author="Serge Schuetz" w:date="2019-06-12T14:50:00Z">
                    <w:r w:rsidRPr="00464774" w:rsidDel="00E73F65">
                      <w:rPr>
                        <w:rFonts w:eastAsia="Times New Roman" w:cs="Times New Roman"/>
                        <w:i/>
                        <w:iCs/>
                        <w:color w:val="000000"/>
                        <w:sz w:val="16"/>
                        <w:szCs w:val="16"/>
                        <w:lang w:eastAsia="en-AU"/>
                      </w:rPr>
                      <w:delText xml:space="preserve">TPS was increased by 300% with minimal impact to AWS </w:delText>
                    </w:r>
                    <w:r w:rsidRPr="004F7CC7" w:rsidDel="00E73F65">
                      <w:rPr>
                        <w:rFonts w:eastAsia="Times New Roman" w:cs="Times New Roman"/>
                        <w:i/>
                        <w:iCs/>
                        <w:color w:val="000000"/>
                        <w:sz w:val="16"/>
                        <w:szCs w:val="16"/>
                        <w:lang w:eastAsia="en-AU"/>
                      </w:rPr>
                      <w:delText>infrastructure -</w:delText>
                    </w:r>
                    <w:r w:rsidRPr="00464774" w:rsidDel="00E73F65">
                      <w:rPr>
                        <w:rFonts w:eastAsia="Times New Roman" w:cs="Times New Roman"/>
                        <w:i/>
                        <w:iCs/>
                        <w:color w:val="000000"/>
                        <w:sz w:val="16"/>
                        <w:szCs w:val="16"/>
                        <w:lang w:eastAsia="en-AU"/>
                      </w:rPr>
                      <w:delText xml:space="preserve"> Please see Stress Test 'X' tab below for details</w:delText>
                    </w:r>
                  </w:del>
                </w:p>
              </w:tc>
              <w:tc>
                <w:tcPr>
                  <w:tcW w:w="323" w:type="pct"/>
                  <w:tcBorders>
                    <w:top w:val="nil"/>
                    <w:left w:val="nil"/>
                    <w:bottom w:val="single" w:sz="4" w:space="0" w:color="auto"/>
                    <w:right w:val="single" w:sz="4" w:space="0" w:color="auto"/>
                  </w:tcBorders>
                  <w:shd w:val="clear" w:color="000000" w:fill="E2EFDA"/>
                  <w:noWrap/>
                  <w:vAlign w:val="center"/>
                  <w:hideMark/>
                </w:tcPr>
                <w:p w14:paraId="274EA24F" w14:textId="362D98CD" w:rsidR="00D143BE" w:rsidRPr="00464774" w:rsidDel="00E73F65" w:rsidRDefault="00D143BE">
                  <w:pPr>
                    <w:rPr>
                      <w:del w:id="1903" w:author="Serge Schuetz" w:date="2019-06-12T14:50:00Z"/>
                      <w:rFonts w:eastAsia="Times New Roman" w:cs="Times New Roman"/>
                      <w:color w:val="000000"/>
                      <w:sz w:val="16"/>
                      <w:szCs w:val="16"/>
                      <w:lang w:eastAsia="en-AU"/>
                    </w:rPr>
                    <w:pPrChange w:id="1904" w:author="Serge Schuetz" w:date="2019-06-12T14:54:00Z">
                      <w:pPr>
                        <w:spacing w:after="0" w:line="240" w:lineRule="auto"/>
                        <w:jc w:val="center"/>
                      </w:pPr>
                    </w:pPrChange>
                  </w:pPr>
                  <w:del w:id="1905" w:author="Serge Schuetz" w:date="2019-06-12T14:50:00Z">
                    <w:r w:rsidRPr="00464774" w:rsidDel="00E73F65">
                      <w:rPr>
                        <w:rFonts w:eastAsia="Times New Roman" w:cs="Times New Roman"/>
                        <w:color w:val="000000"/>
                        <w:sz w:val="16"/>
                        <w:szCs w:val="16"/>
                        <w:lang w:eastAsia="en-AU"/>
                      </w:rPr>
                      <w:delText>N/A</w:delText>
                    </w:r>
                  </w:del>
                </w:p>
              </w:tc>
              <w:tc>
                <w:tcPr>
                  <w:tcW w:w="396" w:type="pct"/>
                  <w:tcBorders>
                    <w:top w:val="nil"/>
                    <w:left w:val="nil"/>
                    <w:bottom w:val="single" w:sz="4" w:space="0" w:color="auto"/>
                    <w:right w:val="single" w:sz="4" w:space="0" w:color="auto"/>
                  </w:tcBorders>
                  <w:shd w:val="clear" w:color="000000" w:fill="E2EFDA"/>
                  <w:noWrap/>
                  <w:vAlign w:val="center"/>
                  <w:hideMark/>
                </w:tcPr>
                <w:p w14:paraId="0EB56DFE" w14:textId="093ED789" w:rsidR="00D143BE" w:rsidRPr="00464774" w:rsidDel="00E73F65" w:rsidRDefault="00D143BE">
                  <w:pPr>
                    <w:rPr>
                      <w:del w:id="1906" w:author="Serge Schuetz" w:date="2019-06-12T14:50:00Z"/>
                      <w:rFonts w:eastAsia="Times New Roman" w:cs="Times New Roman"/>
                      <w:color w:val="000000"/>
                      <w:sz w:val="16"/>
                      <w:szCs w:val="16"/>
                      <w:lang w:eastAsia="en-AU"/>
                    </w:rPr>
                    <w:pPrChange w:id="1907" w:author="Serge Schuetz" w:date="2019-06-12T14:54:00Z">
                      <w:pPr>
                        <w:spacing w:after="0" w:line="240" w:lineRule="auto"/>
                        <w:jc w:val="center"/>
                      </w:pPr>
                    </w:pPrChange>
                  </w:pPr>
                  <w:del w:id="1908" w:author="Serge Schuetz" w:date="2019-06-12T14:50:00Z">
                    <w:r w:rsidRPr="00464774" w:rsidDel="00E73F65">
                      <w:rPr>
                        <w:rFonts w:eastAsia="Times New Roman" w:cs="Times New Roman"/>
                        <w:color w:val="000000"/>
                        <w:sz w:val="16"/>
                        <w:szCs w:val="16"/>
                        <w:lang w:eastAsia="en-AU"/>
                      </w:rPr>
                      <w:delText>N/A</w:delText>
                    </w:r>
                  </w:del>
                </w:p>
              </w:tc>
              <w:tc>
                <w:tcPr>
                  <w:tcW w:w="428" w:type="pct"/>
                  <w:tcBorders>
                    <w:top w:val="nil"/>
                    <w:left w:val="nil"/>
                    <w:bottom w:val="single" w:sz="4" w:space="0" w:color="auto"/>
                    <w:right w:val="single" w:sz="4" w:space="0" w:color="auto"/>
                  </w:tcBorders>
                  <w:shd w:val="clear" w:color="000000" w:fill="D9E1F2"/>
                  <w:noWrap/>
                  <w:vAlign w:val="center"/>
                  <w:hideMark/>
                </w:tcPr>
                <w:p w14:paraId="61497313" w14:textId="7638B254" w:rsidR="00D143BE" w:rsidRPr="00464774" w:rsidDel="00E73F65" w:rsidRDefault="00D143BE">
                  <w:pPr>
                    <w:rPr>
                      <w:del w:id="1909" w:author="Serge Schuetz" w:date="2019-06-12T14:50:00Z"/>
                      <w:rFonts w:eastAsia="Times New Roman" w:cs="Times New Roman"/>
                      <w:color w:val="000000"/>
                      <w:sz w:val="16"/>
                      <w:szCs w:val="16"/>
                      <w:lang w:eastAsia="en-AU"/>
                    </w:rPr>
                    <w:pPrChange w:id="1910" w:author="Serge Schuetz" w:date="2019-06-12T14:54:00Z">
                      <w:pPr>
                        <w:spacing w:after="0" w:line="240" w:lineRule="auto"/>
                        <w:jc w:val="center"/>
                      </w:pPr>
                    </w:pPrChange>
                  </w:pPr>
                  <w:del w:id="1911" w:author="Serge Schuetz" w:date="2019-06-12T14:50:00Z">
                    <w:r w:rsidRPr="00464774" w:rsidDel="00E73F65">
                      <w:rPr>
                        <w:rFonts w:eastAsia="Times New Roman" w:cs="Times New Roman"/>
                        <w:color w:val="000000"/>
                        <w:sz w:val="16"/>
                        <w:szCs w:val="16"/>
                        <w:lang w:eastAsia="en-AU"/>
                      </w:rPr>
                      <w:delText>N/A</w:delText>
                    </w:r>
                  </w:del>
                </w:p>
              </w:tc>
              <w:tc>
                <w:tcPr>
                  <w:tcW w:w="382" w:type="pct"/>
                  <w:tcBorders>
                    <w:top w:val="nil"/>
                    <w:left w:val="nil"/>
                    <w:bottom w:val="single" w:sz="4" w:space="0" w:color="auto"/>
                    <w:right w:val="single" w:sz="4" w:space="0" w:color="auto"/>
                  </w:tcBorders>
                  <w:shd w:val="clear" w:color="auto" w:fill="auto"/>
                  <w:noWrap/>
                  <w:vAlign w:val="center"/>
                  <w:hideMark/>
                </w:tcPr>
                <w:p w14:paraId="59D09CE2" w14:textId="3CA29936" w:rsidR="00D143BE" w:rsidRPr="00464774" w:rsidDel="00E73F65" w:rsidRDefault="00D143BE">
                  <w:pPr>
                    <w:rPr>
                      <w:del w:id="1912" w:author="Serge Schuetz" w:date="2019-06-12T14:50:00Z"/>
                      <w:rFonts w:eastAsia="Times New Roman" w:cs="Times New Roman"/>
                      <w:color w:val="000000"/>
                      <w:sz w:val="16"/>
                      <w:szCs w:val="16"/>
                      <w:lang w:eastAsia="en-AU"/>
                    </w:rPr>
                    <w:pPrChange w:id="1913" w:author="Serge Schuetz" w:date="2019-06-12T14:54:00Z">
                      <w:pPr>
                        <w:spacing w:after="0" w:line="240" w:lineRule="auto"/>
                        <w:jc w:val="center"/>
                      </w:pPr>
                    </w:pPrChange>
                  </w:pPr>
                  <w:del w:id="1914" w:author="Serge Schuetz" w:date="2019-06-12T14:50:00Z">
                    <w:r w:rsidRPr="00464774" w:rsidDel="00E73F65">
                      <w:rPr>
                        <w:rFonts w:eastAsia="Times New Roman" w:cs="Times New Roman"/>
                        <w:color w:val="000000"/>
                        <w:sz w:val="16"/>
                        <w:szCs w:val="16"/>
                        <w:lang w:eastAsia="en-AU"/>
                      </w:rPr>
                      <w:delText>N/A</w:delText>
                    </w:r>
                  </w:del>
                </w:p>
              </w:tc>
              <w:tc>
                <w:tcPr>
                  <w:tcW w:w="401" w:type="pct"/>
                  <w:tcBorders>
                    <w:top w:val="nil"/>
                    <w:left w:val="nil"/>
                    <w:bottom w:val="single" w:sz="4" w:space="0" w:color="auto"/>
                    <w:right w:val="single" w:sz="4" w:space="0" w:color="auto"/>
                  </w:tcBorders>
                  <w:shd w:val="clear" w:color="auto" w:fill="auto"/>
                  <w:noWrap/>
                  <w:vAlign w:val="center"/>
                  <w:hideMark/>
                </w:tcPr>
                <w:p w14:paraId="331F630B" w14:textId="59811ACC" w:rsidR="00D143BE" w:rsidRPr="00464774" w:rsidDel="00E73F65" w:rsidRDefault="00D143BE">
                  <w:pPr>
                    <w:rPr>
                      <w:del w:id="1915" w:author="Serge Schuetz" w:date="2019-06-12T14:50:00Z"/>
                      <w:rFonts w:eastAsia="Times New Roman" w:cs="Times New Roman"/>
                      <w:color w:val="000000"/>
                      <w:sz w:val="16"/>
                      <w:szCs w:val="16"/>
                      <w:lang w:eastAsia="en-AU"/>
                    </w:rPr>
                    <w:pPrChange w:id="1916" w:author="Serge Schuetz" w:date="2019-06-12T14:54:00Z">
                      <w:pPr>
                        <w:spacing w:after="0" w:line="240" w:lineRule="auto"/>
                        <w:jc w:val="center"/>
                      </w:pPr>
                    </w:pPrChange>
                  </w:pPr>
                  <w:del w:id="1917" w:author="Serge Schuetz" w:date="2019-06-12T14:50:00Z">
                    <w:r w:rsidRPr="00464774" w:rsidDel="00E73F65">
                      <w:rPr>
                        <w:rFonts w:eastAsia="Times New Roman" w:cs="Times New Roman"/>
                        <w:color w:val="000000"/>
                        <w:sz w:val="16"/>
                        <w:szCs w:val="16"/>
                        <w:lang w:eastAsia="en-AU"/>
                      </w:rPr>
                      <w:delText>N/A</w:delText>
                    </w:r>
                  </w:del>
                </w:p>
              </w:tc>
              <w:tc>
                <w:tcPr>
                  <w:tcW w:w="327" w:type="pct"/>
                  <w:tcBorders>
                    <w:top w:val="nil"/>
                    <w:left w:val="nil"/>
                    <w:bottom w:val="single" w:sz="4" w:space="0" w:color="auto"/>
                    <w:right w:val="single" w:sz="4" w:space="0" w:color="auto"/>
                  </w:tcBorders>
                  <w:shd w:val="clear" w:color="auto" w:fill="auto"/>
                  <w:noWrap/>
                  <w:vAlign w:val="center"/>
                  <w:hideMark/>
                </w:tcPr>
                <w:p w14:paraId="562767C6" w14:textId="6B0926AF" w:rsidR="00D143BE" w:rsidRPr="00464774" w:rsidDel="00E73F65" w:rsidRDefault="00D143BE">
                  <w:pPr>
                    <w:rPr>
                      <w:del w:id="1918" w:author="Serge Schuetz" w:date="2019-06-12T14:50:00Z"/>
                      <w:rFonts w:eastAsia="Times New Roman" w:cs="Times New Roman"/>
                      <w:color w:val="000000"/>
                      <w:sz w:val="16"/>
                      <w:szCs w:val="16"/>
                      <w:lang w:eastAsia="en-AU"/>
                    </w:rPr>
                    <w:pPrChange w:id="1919" w:author="Serge Schuetz" w:date="2019-06-12T14:54:00Z">
                      <w:pPr>
                        <w:spacing w:after="0" w:line="240" w:lineRule="auto"/>
                        <w:jc w:val="center"/>
                      </w:pPr>
                    </w:pPrChange>
                  </w:pPr>
                  <w:del w:id="1920" w:author="Serge Schuetz" w:date="2019-06-12T14:50:00Z">
                    <w:r w:rsidRPr="00464774" w:rsidDel="00E73F65">
                      <w:rPr>
                        <w:rFonts w:eastAsia="Times New Roman" w:cs="Times New Roman"/>
                        <w:color w:val="000000"/>
                        <w:sz w:val="16"/>
                        <w:szCs w:val="16"/>
                        <w:lang w:eastAsia="en-AU"/>
                      </w:rPr>
                      <w:delText>N/A</w:delText>
                    </w:r>
                  </w:del>
                </w:p>
              </w:tc>
              <w:tc>
                <w:tcPr>
                  <w:tcW w:w="426" w:type="pct"/>
                  <w:tcBorders>
                    <w:top w:val="nil"/>
                    <w:left w:val="nil"/>
                    <w:bottom w:val="single" w:sz="4" w:space="0" w:color="auto"/>
                    <w:right w:val="single" w:sz="4" w:space="0" w:color="auto"/>
                  </w:tcBorders>
                  <w:shd w:val="clear" w:color="000000" w:fill="FFE699"/>
                  <w:noWrap/>
                  <w:vAlign w:val="center"/>
                  <w:hideMark/>
                </w:tcPr>
                <w:p w14:paraId="40C4FB69" w14:textId="6F42B8DE" w:rsidR="00D143BE" w:rsidRPr="00464774" w:rsidDel="00E73F65" w:rsidRDefault="00D143BE">
                  <w:pPr>
                    <w:rPr>
                      <w:del w:id="1921" w:author="Serge Schuetz" w:date="2019-06-12T14:50:00Z"/>
                      <w:rFonts w:eastAsia="Times New Roman" w:cs="Times New Roman"/>
                      <w:color w:val="000000"/>
                      <w:sz w:val="16"/>
                      <w:szCs w:val="16"/>
                      <w:lang w:eastAsia="en-AU"/>
                    </w:rPr>
                    <w:pPrChange w:id="1922" w:author="Serge Schuetz" w:date="2019-06-12T14:54:00Z">
                      <w:pPr>
                        <w:spacing w:after="0" w:line="240" w:lineRule="auto"/>
                        <w:jc w:val="center"/>
                      </w:pPr>
                    </w:pPrChange>
                  </w:pPr>
                  <w:del w:id="1923" w:author="Serge Schuetz" w:date="2019-06-12T14:50:00Z">
                    <w:r w:rsidRPr="00464774" w:rsidDel="00E73F65">
                      <w:rPr>
                        <w:rFonts w:eastAsia="Times New Roman" w:cs="Times New Roman"/>
                        <w:color w:val="000000"/>
                        <w:sz w:val="16"/>
                        <w:szCs w:val="16"/>
                        <w:lang w:eastAsia="en-AU"/>
                      </w:rPr>
                      <w:delText>N/A</w:delText>
                    </w:r>
                  </w:del>
                </w:p>
              </w:tc>
            </w:tr>
            <w:tr w:rsidR="00D143BE" w:rsidRPr="00464774" w:rsidDel="00E73F65" w14:paraId="5C0086EE" w14:textId="1185ADF2" w:rsidTr="00D143BE">
              <w:trPr>
                <w:trHeight w:val="542"/>
                <w:del w:id="1924" w:author="Serge Schuetz" w:date="2019-06-12T14:50:00Z"/>
              </w:trPr>
              <w:tc>
                <w:tcPr>
                  <w:tcW w:w="174" w:type="pct"/>
                  <w:tcBorders>
                    <w:top w:val="nil"/>
                    <w:left w:val="single" w:sz="4" w:space="0" w:color="auto"/>
                    <w:bottom w:val="single" w:sz="4" w:space="0" w:color="auto"/>
                    <w:right w:val="single" w:sz="4" w:space="0" w:color="auto"/>
                  </w:tcBorders>
                  <w:shd w:val="clear" w:color="auto" w:fill="auto"/>
                  <w:noWrap/>
                  <w:vAlign w:val="center"/>
                  <w:hideMark/>
                </w:tcPr>
                <w:p w14:paraId="3D40C506" w14:textId="06EBD924" w:rsidR="00D143BE" w:rsidRPr="00464774" w:rsidDel="00E73F65" w:rsidRDefault="00D143BE">
                  <w:pPr>
                    <w:rPr>
                      <w:del w:id="1925" w:author="Serge Schuetz" w:date="2019-06-12T14:50:00Z"/>
                      <w:rFonts w:eastAsia="Times New Roman" w:cs="Times New Roman"/>
                      <w:color w:val="000000"/>
                      <w:sz w:val="16"/>
                      <w:szCs w:val="16"/>
                      <w:lang w:eastAsia="en-AU"/>
                    </w:rPr>
                    <w:pPrChange w:id="1926" w:author="Serge Schuetz" w:date="2019-06-12T14:54:00Z">
                      <w:pPr>
                        <w:spacing w:after="0" w:line="240" w:lineRule="auto"/>
                        <w:jc w:val="center"/>
                      </w:pPr>
                    </w:pPrChange>
                  </w:pPr>
                  <w:del w:id="1927" w:author="Serge Schuetz" w:date="2019-06-12T14:50:00Z">
                    <w:r w:rsidRPr="00464774" w:rsidDel="00E73F65">
                      <w:rPr>
                        <w:rFonts w:eastAsia="Times New Roman" w:cs="Times New Roman"/>
                        <w:color w:val="000000"/>
                        <w:sz w:val="16"/>
                        <w:szCs w:val="16"/>
                        <w:lang w:eastAsia="en-AU"/>
                      </w:rPr>
                      <w:delText>10</w:delText>
                    </w:r>
                  </w:del>
                </w:p>
              </w:tc>
              <w:tc>
                <w:tcPr>
                  <w:tcW w:w="514" w:type="pct"/>
                  <w:tcBorders>
                    <w:top w:val="nil"/>
                    <w:left w:val="nil"/>
                    <w:bottom w:val="single" w:sz="4" w:space="0" w:color="auto"/>
                    <w:right w:val="single" w:sz="4" w:space="0" w:color="auto"/>
                  </w:tcBorders>
                  <w:shd w:val="clear" w:color="auto" w:fill="auto"/>
                  <w:vAlign w:val="center"/>
                  <w:hideMark/>
                </w:tcPr>
                <w:p w14:paraId="78D3543D" w14:textId="1792BC25" w:rsidR="00D143BE" w:rsidRPr="00464774" w:rsidDel="00E73F65" w:rsidRDefault="00D143BE">
                  <w:pPr>
                    <w:rPr>
                      <w:del w:id="1928" w:author="Serge Schuetz" w:date="2019-06-12T14:50:00Z"/>
                      <w:rFonts w:eastAsia="Times New Roman" w:cs="Times New Roman"/>
                      <w:color w:val="000000"/>
                      <w:sz w:val="16"/>
                      <w:szCs w:val="16"/>
                      <w:lang w:eastAsia="en-AU"/>
                    </w:rPr>
                    <w:pPrChange w:id="1929" w:author="Serge Schuetz" w:date="2019-06-12T14:54:00Z">
                      <w:pPr>
                        <w:spacing w:after="0" w:line="240" w:lineRule="auto"/>
                        <w:jc w:val="center"/>
                      </w:pPr>
                    </w:pPrChange>
                  </w:pPr>
                  <w:del w:id="1930" w:author="Serge Schuetz" w:date="2019-06-12T14:50:00Z">
                    <w:r w:rsidRPr="00464774" w:rsidDel="00E73F65">
                      <w:rPr>
                        <w:rFonts w:eastAsia="Times New Roman" w:cs="Times New Roman"/>
                        <w:color w:val="000000"/>
                        <w:sz w:val="16"/>
                        <w:szCs w:val="16"/>
                        <w:lang w:eastAsia="en-AU"/>
                      </w:rPr>
                      <w:delText>Recurring Events Asset Management with Load</w:delText>
                    </w:r>
                  </w:del>
                </w:p>
              </w:tc>
              <w:tc>
                <w:tcPr>
                  <w:tcW w:w="544" w:type="pct"/>
                  <w:tcBorders>
                    <w:top w:val="single" w:sz="4" w:space="0" w:color="auto"/>
                    <w:left w:val="single" w:sz="4" w:space="0" w:color="auto"/>
                    <w:bottom w:val="single" w:sz="4" w:space="0" w:color="auto"/>
                    <w:right w:val="single" w:sz="4" w:space="0" w:color="auto"/>
                  </w:tcBorders>
                </w:tcPr>
                <w:p w14:paraId="49276868" w14:textId="4495620C" w:rsidR="00D143BE" w:rsidRPr="00464774" w:rsidDel="00E73F65" w:rsidRDefault="002E391A">
                  <w:pPr>
                    <w:rPr>
                      <w:del w:id="1931" w:author="Serge Schuetz" w:date="2019-06-12T14:50:00Z"/>
                      <w:rFonts w:eastAsia="Times New Roman" w:cs="Times New Roman"/>
                      <w:color w:val="000000"/>
                      <w:sz w:val="16"/>
                      <w:szCs w:val="16"/>
                      <w:lang w:eastAsia="en-AU"/>
                    </w:rPr>
                    <w:pPrChange w:id="1932" w:author="Serge Schuetz" w:date="2019-06-12T14:54:00Z">
                      <w:pPr>
                        <w:spacing w:after="0" w:line="240" w:lineRule="auto"/>
                        <w:jc w:val="center"/>
                      </w:pPr>
                    </w:pPrChange>
                  </w:pPr>
                  <w:del w:id="1933" w:author="Serge Schuetz" w:date="2019-06-12T14:50:00Z">
                    <w:r w:rsidDel="00E73F65">
                      <w:rPr>
                        <w:rFonts w:eastAsia="Times New Roman" w:cs="Times New Roman"/>
                        <w:color w:val="000000"/>
                        <w:sz w:val="16"/>
                        <w:szCs w:val="16"/>
                        <w:lang w:eastAsia="en-AU"/>
                      </w:rPr>
                      <w:delText>24/05/2019</w:delText>
                    </w:r>
                  </w:del>
                </w:p>
              </w:tc>
              <w:tc>
                <w:tcPr>
                  <w:tcW w:w="544" w:type="pct"/>
                  <w:tcBorders>
                    <w:top w:val="single" w:sz="4" w:space="0" w:color="auto"/>
                    <w:left w:val="single" w:sz="4" w:space="0" w:color="auto"/>
                    <w:bottom w:val="single" w:sz="4" w:space="0" w:color="auto"/>
                    <w:right w:val="single" w:sz="4" w:space="0" w:color="auto"/>
                  </w:tcBorders>
                  <w:shd w:val="clear" w:color="000000" w:fill="FFCCCC"/>
                  <w:noWrap/>
                  <w:vAlign w:val="center"/>
                  <w:hideMark/>
                </w:tcPr>
                <w:p w14:paraId="5E5398ED" w14:textId="5C52BA56" w:rsidR="00D143BE" w:rsidRPr="00464774" w:rsidDel="00E73F65" w:rsidRDefault="00D143BE">
                  <w:pPr>
                    <w:rPr>
                      <w:del w:id="1934" w:author="Serge Schuetz" w:date="2019-06-12T14:50:00Z"/>
                      <w:rFonts w:eastAsia="Times New Roman" w:cs="Times New Roman"/>
                      <w:color w:val="000000"/>
                      <w:sz w:val="16"/>
                      <w:szCs w:val="16"/>
                      <w:lang w:eastAsia="en-AU"/>
                    </w:rPr>
                    <w:pPrChange w:id="1935" w:author="Serge Schuetz" w:date="2019-06-12T14:54:00Z">
                      <w:pPr>
                        <w:spacing w:after="0" w:line="240" w:lineRule="auto"/>
                        <w:jc w:val="center"/>
                      </w:pPr>
                    </w:pPrChange>
                  </w:pPr>
                  <w:del w:id="1936" w:author="Serge Schuetz" w:date="2019-06-12T14:50:00Z">
                    <w:r w:rsidRPr="00464774" w:rsidDel="00E73F65">
                      <w:rPr>
                        <w:rFonts w:eastAsia="Times New Roman" w:cs="Times New Roman"/>
                        <w:color w:val="000000"/>
                        <w:sz w:val="16"/>
                        <w:szCs w:val="16"/>
                        <w:lang w:eastAsia="en-AU"/>
                      </w:rPr>
                      <w:delText>Red</w:delText>
                    </w:r>
                  </w:del>
                </w:p>
              </w:tc>
              <w:tc>
                <w:tcPr>
                  <w:tcW w:w="541" w:type="pct"/>
                  <w:tcBorders>
                    <w:top w:val="nil"/>
                    <w:left w:val="nil"/>
                    <w:bottom w:val="single" w:sz="4" w:space="0" w:color="auto"/>
                    <w:right w:val="single" w:sz="4" w:space="0" w:color="auto"/>
                  </w:tcBorders>
                  <w:shd w:val="clear" w:color="auto" w:fill="auto"/>
                  <w:vAlign w:val="center"/>
                  <w:hideMark/>
                </w:tcPr>
                <w:p w14:paraId="481EA42C" w14:textId="05117B38" w:rsidR="00D143BE" w:rsidRPr="00464774" w:rsidDel="00E73F65" w:rsidRDefault="00D143BE">
                  <w:pPr>
                    <w:rPr>
                      <w:del w:id="1937" w:author="Serge Schuetz" w:date="2019-06-12T14:50:00Z"/>
                      <w:rFonts w:eastAsia="Times New Roman" w:cs="Times New Roman"/>
                      <w:color w:val="000000"/>
                      <w:sz w:val="16"/>
                      <w:szCs w:val="16"/>
                      <w:lang w:eastAsia="en-AU"/>
                    </w:rPr>
                    <w:pPrChange w:id="1938" w:author="Serge Schuetz" w:date="2019-06-12T14:54:00Z">
                      <w:pPr>
                        <w:spacing w:after="0" w:line="240" w:lineRule="auto"/>
                        <w:jc w:val="center"/>
                      </w:pPr>
                    </w:pPrChange>
                  </w:pPr>
                  <w:del w:id="1939" w:author="Serge Schuetz" w:date="2019-06-12T14:50:00Z">
                    <w:r w:rsidRPr="00464774" w:rsidDel="00E73F65">
                      <w:rPr>
                        <w:rFonts w:eastAsia="Times New Roman" w:cs="Times New Roman"/>
                        <w:color w:val="000000"/>
                        <w:sz w:val="16"/>
                        <w:szCs w:val="16"/>
                        <w:lang w:eastAsia="en-AU"/>
                      </w:rPr>
                      <w:delText xml:space="preserve">Recreo request size processing </w:delText>
                    </w:r>
                    <w:r w:rsidRPr="00464774" w:rsidDel="00E73F65">
                      <w:rPr>
                        <w:rFonts w:eastAsia="Times New Roman" w:cs="Times New Roman"/>
                        <w:b/>
                        <w:bCs/>
                        <w:color w:val="000000"/>
                        <w:sz w:val="16"/>
                        <w:szCs w:val="16"/>
                        <w:lang w:eastAsia="en-AU"/>
                      </w:rPr>
                      <w:delText>less</w:delText>
                    </w:r>
                    <w:r w:rsidRPr="00464774" w:rsidDel="00E73F65">
                      <w:rPr>
                        <w:rFonts w:eastAsia="Times New Roman" w:cs="Times New Roman"/>
                        <w:color w:val="000000"/>
                        <w:sz w:val="16"/>
                        <w:szCs w:val="16"/>
                        <w:lang w:eastAsia="en-AU"/>
                      </w:rPr>
                      <w:delText xml:space="preserve"> volume against Mine SLA, per minute</w:delText>
                    </w:r>
                  </w:del>
                </w:p>
              </w:tc>
              <w:tc>
                <w:tcPr>
                  <w:tcW w:w="323" w:type="pct"/>
                  <w:tcBorders>
                    <w:top w:val="nil"/>
                    <w:left w:val="nil"/>
                    <w:bottom w:val="single" w:sz="4" w:space="0" w:color="auto"/>
                    <w:right w:val="single" w:sz="4" w:space="0" w:color="auto"/>
                  </w:tcBorders>
                  <w:shd w:val="clear" w:color="000000" w:fill="E2EFDA"/>
                  <w:noWrap/>
                  <w:vAlign w:val="center"/>
                  <w:hideMark/>
                </w:tcPr>
                <w:p w14:paraId="5A8D1149" w14:textId="389A910D" w:rsidR="00D143BE" w:rsidRPr="00464774" w:rsidDel="00E73F65" w:rsidRDefault="00D143BE">
                  <w:pPr>
                    <w:rPr>
                      <w:del w:id="1940" w:author="Serge Schuetz" w:date="2019-06-12T14:50:00Z"/>
                      <w:rFonts w:eastAsia="Times New Roman" w:cs="Times New Roman"/>
                      <w:color w:val="000000"/>
                      <w:sz w:val="16"/>
                      <w:szCs w:val="16"/>
                      <w:lang w:eastAsia="en-AU"/>
                    </w:rPr>
                    <w:pPrChange w:id="1941" w:author="Serge Schuetz" w:date="2019-06-12T14:54:00Z">
                      <w:pPr>
                        <w:spacing w:after="0" w:line="240" w:lineRule="auto"/>
                        <w:jc w:val="center"/>
                      </w:pPr>
                    </w:pPrChange>
                  </w:pPr>
                  <w:del w:id="1942" w:author="Serge Schuetz" w:date="2019-06-12T14:50:00Z">
                    <w:r w:rsidRPr="00464774" w:rsidDel="00E73F65">
                      <w:rPr>
                        <w:rFonts w:eastAsia="Times New Roman" w:cs="Times New Roman"/>
                        <w:color w:val="000000"/>
                        <w:sz w:val="16"/>
                        <w:szCs w:val="16"/>
                        <w:lang w:eastAsia="en-AU"/>
                      </w:rPr>
                      <w:delText>200000</w:delText>
                    </w:r>
                  </w:del>
                </w:p>
              </w:tc>
              <w:tc>
                <w:tcPr>
                  <w:tcW w:w="396" w:type="pct"/>
                  <w:tcBorders>
                    <w:top w:val="nil"/>
                    <w:left w:val="nil"/>
                    <w:bottom w:val="single" w:sz="4" w:space="0" w:color="auto"/>
                    <w:right w:val="single" w:sz="4" w:space="0" w:color="auto"/>
                  </w:tcBorders>
                  <w:shd w:val="clear" w:color="000000" w:fill="E2EFDA"/>
                  <w:noWrap/>
                  <w:vAlign w:val="center"/>
                  <w:hideMark/>
                </w:tcPr>
                <w:p w14:paraId="70DD0D89" w14:textId="5E36665D" w:rsidR="00D143BE" w:rsidRPr="00464774" w:rsidDel="00E73F65" w:rsidRDefault="00D143BE">
                  <w:pPr>
                    <w:rPr>
                      <w:del w:id="1943" w:author="Serge Schuetz" w:date="2019-06-12T14:50:00Z"/>
                      <w:rFonts w:eastAsia="Times New Roman" w:cs="Times New Roman"/>
                      <w:color w:val="000000"/>
                      <w:sz w:val="16"/>
                      <w:szCs w:val="16"/>
                      <w:lang w:eastAsia="en-AU"/>
                    </w:rPr>
                    <w:pPrChange w:id="1944" w:author="Serge Schuetz" w:date="2019-06-12T14:54:00Z">
                      <w:pPr>
                        <w:spacing w:after="0" w:line="240" w:lineRule="auto"/>
                        <w:jc w:val="center"/>
                      </w:pPr>
                    </w:pPrChange>
                  </w:pPr>
                  <w:del w:id="1945" w:author="Serge Schuetz" w:date="2019-06-12T14:50:00Z">
                    <w:r w:rsidRPr="00464774" w:rsidDel="00E73F65">
                      <w:rPr>
                        <w:rFonts w:eastAsia="Times New Roman" w:cs="Times New Roman"/>
                        <w:color w:val="000000"/>
                        <w:sz w:val="16"/>
                        <w:szCs w:val="16"/>
                        <w:lang w:eastAsia="en-AU"/>
                      </w:rPr>
                      <w:delText>30</w:delText>
                    </w:r>
                  </w:del>
                </w:p>
              </w:tc>
              <w:tc>
                <w:tcPr>
                  <w:tcW w:w="428" w:type="pct"/>
                  <w:tcBorders>
                    <w:top w:val="nil"/>
                    <w:left w:val="nil"/>
                    <w:bottom w:val="single" w:sz="4" w:space="0" w:color="auto"/>
                    <w:right w:val="single" w:sz="4" w:space="0" w:color="auto"/>
                  </w:tcBorders>
                  <w:shd w:val="clear" w:color="000000" w:fill="D9E1F2"/>
                  <w:noWrap/>
                  <w:vAlign w:val="center"/>
                  <w:hideMark/>
                </w:tcPr>
                <w:p w14:paraId="6B5D2FD0" w14:textId="2C438992" w:rsidR="00D143BE" w:rsidRPr="00464774" w:rsidDel="00E73F65" w:rsidRDefault="00D143BE">
                  <w:pPr>
                    <w:rPr>
                      <w:del w:id="1946" w:author="Serge Schuetz" w:date="2019-06-12T14:50:00Z"/>
                      <w:rFonts w:eastAsia="Times New Roman" w:cs="Times New Roman"/>
                      <w:color w:val="000000"/>
                      <w:sz w:val="16"/>
                      <w:szCs w:val="16"/>
                      <w:lang w:eastAsia="en-AU"/>
                    </w:rPr>
                    <w:pPrChange w:id="1947" w:author="Serge Schuetz" w:date="2019-06-12T14:54:00Z">
                      <w:pPr>
                        <w:spacing w:after="0" w:line="240" w:lineRule="auto"/>
                        <w:jc w:val="center"/>
                      </w:pPr>
                    </w:pPrChange>
                  </w:pPr>
                  <w:del w:id="1948" w:author="Serge Schuetz" w:date="2019-06-12T14:50:00Z">
                    <w:r w:rsidRPr="00464774" w:rsidDel="00E73F65">
                      <w:rPr>
                        <w:rFonts w:eastAsia="Times New Roman" w:cs="Times New Roman"/>
                        <w:color w:val="000000"/>
                        <w:sz w:val="16"/>
                        <w:szCs w:val="16"/>
                        <w:lang w:eastAsia="en-AU"/>
                      </w:rPr>
                      <w:delText>6666.67</w:delText>
                    </w:r>
                  </w:del>
                </w:p>
              </w:tc>
              <w:tc>
                <w:tcPr>
                  <w:tcW w:w="382" w:type="pct"/>
                  <w:tcBorders>
                    <w:top w:val="nil"/>
                    <w:left w:val="nil"/>
                    <w:bottom w:val="single" w:sz="4" w:space="0" w:color="auto"/>
                    <w:right w:val="single" w:sz="4" w:space="0" w:color="auto"/>
                  </w:tcBorders>
                  <w:shd w:val="clear" w:color="auto" w:fill="auto"/>
                  <w:noWrap/>
                  <w:vAlign w:val="center"/>
                  <w:hideMark/>
                </w:tcPr>
                <w:p w14:paraId="71001FE4" w14:textId="70EA3F8C" w:rsidR="00D143BE" w:rsidRPr="00464774" w:rsidDel="00E73F65" w:rsidRDefault="00D143BE">
                  <w:pPr>
                    <w:rPr>
                      <w:del w:id="1949" w:author="Serge Schuetz" w:date="2019-06-12T14:50:00Z"/>
                      <w:rFonts w:eastAsia="Times New Roman" w:cs="Times New Roman"/>
                      <w:color w:val="000000"/>
                      <w:sz w:val="16"/>
                      <w:szCs w:val="16"/>
                      <w:lang w:eastAsia="en-AU"/>
                    </w:rPr>
                    <w:pPrChange w:id="1950" w:author="Serge Schuetz" w:date="2019-06-12T14:54:00Z">
                      <w:pPr>
                        <w:spacing w:after="0" w:line="240" w:lineRule="auto"/>
                        <w:jc w:val="center"/>
                      </w:pPr>
                    </w:pPrChange>
                  </w:pPr>
                  <w:del w:id="1951" w:author="Serge Schuetz" w:date="2019-06-12T14:50:00Z">
                    <w:r w:rsidRPr="00464774" w:rsidDel="00E73F65">
                      <w:rPr>
                        <w:rFonts w:eastAsia="Times New Roman" w:cs="Times New Roman"/>
                        <w:color w:val="000000"/>
                        <w:sz w:val="16"/>
                        <w:szCs w:val="16"/>
                        <w:lang w:eastAsia="en-AU"/>
                      </w:rPr>
                      <w:delText>188000</w:delText>
                    </w:r>
                  </w:del>
                </w:p>
              </w:tc>
              <w:tc>
                <w:tcPr>
                  <w:tcW w:w="401" w:type="pct"/>
                  <w:tcBorders>
                    <w:top w:val="nil"/>
                    <w:left w:val="nil"/>
                    <w:bottom w:val="single" w:sz="4" w:space="0" w:color="auto"/>
                    <w:right w:val="single" w:sz="4" w:space="0" w:color="auto"/>
                  </w:tcBorders>
                  <w:shd w:val="clear" w:color="auto" w:fill="auto"/>
                  <w:noWrap/>
                  <w:vAlign w:val="center"/>
                  <w:hideMark/>
                </w:tcPr>
                <w:p w14:paraId="2CD46C3C" w14:textId="1A712510" w:rsidR="00D143BE" w:rsidRPr="00464774" w:rsidDel="00E73F65" w:rsidRDefault="00D143BE">
                  <w:pPr>
                    <w:rPr>
                      <w:del w:id="1952" w:author="Serge Schuetz" w:date="2019-06-12T14:50:00Z"/>
                      <w:rFonts w:eastAsia="Times New Roman" w:cs="Times New Roman"/>
                      <w:color w:val="000000"/>
                      <w:sz w:val="16"/>
                      <w:szCs w:val="16"/>
                      <w:lang w:eastAsia="en-AU"/>
                    </w:rPr>
                    <w:pPrChange w:id="1953" w:author="Serge Schuetz" w:date="2019-06-12T14:54:00Z">
                      <w:pPr>
                        <w:spacing w:after="0" w:line="240" w:lineRule="auto"/>
                        <w:jc w:val="center"/>
                      </w:pPr>
                    </w:pPrChange>
                  </w:pPr>
                  <w:del w:id="1954" w:author="Serge Schuetz" w:date="2019-06-12T14:50:00Z">
                    <w:r w:rsidRPr="00464774" w:rsidDel="00E73F65">
                      <w:rPr>
                        <w:rFonts w:eastAsia="Times New Roman" w:cs="Times New Roman"/>
                        <w:color w:val="000000"/>
                        <w:sz w:val="16"/>
                        <w:szCs w:val="16"/>
                        <w:lang w:eastAsia="en-AU"/>
                      </w:rPr>
                      <w:delText>120</w:delText>
                    </w:r>
                  </w:del>
                </w:p>
              </w:tc>
              <w:tc>
                <w:tcPr>
                  <w:tcW w:w="327" w:type="pct"/>
                  <w:tcBorders>
                    <w:top w:val="nil"/>
                    <w:left w:val="nil"/>
                    <w:bottom w:val="single" w:sz="4" w:space="0" w:color="auto"/>
                    <w:right w:val="single" w:sz="4" w:space="0" w:color="auto"/>
                  </w:tcBorders>
                  <w:shd w:val="clear" w:color="auto" w:fill="auto"/>
                  <w:noWrap/>
                  <w:vAlign w:val="center"/>
                  <w:hideMark/>
                </w:tcPr>
                <w:p w14:paraId="6C48FDC1" w14:textId="15BE500C" w:rsidR="00D143BE" w:rsidRPr="00464774" w:rsidDel="00E73F65" w:rsidRDefault="00D143BE">
                  <w:pPr>
                    <w:rPr>
                      <w:del w:id="1955" w:author="Serge Schuetz" w:date="2019-06-12T14:50:00Z"/>
                      <w:rFonts w:eastAsia="Times New Roman" w:cs="Times New Roman"/>
                      <w:color w:val="000000"/>
                      <w:sz w:val="16"/>
                      <w:szCs w:val="16"/>
                      <w:lang w:eastAsia="en-AU"/>
                    </w:rPr>
                    <w:pPrChange w:id="1956" w:author="Serge Schuetz" w:date="2019-06-12T14:54:00Z">
                      <w:pPr>
                        <w:spacing w:after="0" w:line="240" w:lineRule="auto"/>
                        <w:jc w:val="center"/>
                      </w:pPr>
                    </w:pPrChange>
                  </w:pPr>
                  <w:del w:id="1957" w:author="Serge Schuetz" w:date="2019-06-12T14:50:00Z">
                    <w:r w:rsidRPr="00464774" w:rsidDel="00E73F65">
                      <w:rPr>
                        <w:rFonts w:eastAsia="Times New Roman" w:cs="Times New Roman"/>
                        <w:color w:val="000000"/>
                        <w:sz w:val="16"/>
                        <w:szCs w:val="16"/>
                        <w:lang w:eastAsia="en-AU"/>
                      </w:rPr>
                      <w:delText>2</w:delText>
                    </w:r>
                  </w:del>
                </w:p>
              </w:tc>
              <w:tc>
                <w:tcPr>
                  <w:tcW w:w="426" w:type="pct"/>
                  <w:tcBorders>
                    <w:top w:val="nil"/>
                    <w:left w:val="nil"/>
                    <w:bottom w:val="single" w:sz="4" w:space="0" w:color="auto"/>
                    <w:right w:val="single" w:sz="4" w:space="0" w:color="auto"/>
                  </w:tcBorders>
                  <w:shd w:val="clear" w:color="000000" w:fill="FFE699"/>
                  <w:noWrap/>
                  <w:vAlign w:val="center"/>
                  <w:hideMark/>
                </w:tcPr>
                <w:p w14:paraId="473BCBA6" w14:textId="5997041D" w:rsidR="00D143BE" w:rsidRPr="00464774" w:rsidDel="00E73F65" w:rsidRDefault="00D143BE">
                  <w:pPr>
                    <w:rPr>
                      <w:del w:id="1958" w:author="Serge Schuetz" w:date="2019-06-12T14:50:00Z"/>
                      <w:rFonts w:eastAsia="Times New Roman" w:cs="Times New Roman"/>
                      <w:color w:val="000000"/>
                      <w:sz w:val="16"/>
                      <w:szCs w:val="16"/>
                      <w:lang w:eastAsia="en-AU"/>
                    </w:rPr>
                    <w:pPrChange w:id="1959" w:author="Serge Schuetz" w:date="2019-06-12T14:54:00Z">
                      <w:pPr>
                        <w:spacing w:after="0" w:line="240" w:lineRule="auto"/>
                        <w:jc w:val="center"/>
                      </w:pPr>
                    </w:pPrChange>
                  </w:pPr>
                  <w:del w:id="1960" w:author="Serge Schuetz" w:date="2019-06-12T14:50:00Z">
                    <w:r w:rsidRPr="00464774" w:rsidDel="00E73F65">
                      <w:rPr>
                        <w:rFonts w:eastAsia="Times New Roman" w:cs="Times New Roman"/>
                        <w:color w:val="000000"/>
                        <w:sz w:val="16"/>
                        <w:szCs w:val="16"/>
                        <w:lang w:eastAsia="en-AU"/>
                      </w:rPr>
                      <w:delText>1566.67</w:delText>
                    </w:r>
                  </w:del>
                </w:p>
              </w:tc>
            </w:tr>
            <w:tr w:rsidR="00D143BE" w:rsidRPr="00464774" w:rsidDel="00E73F65" w14:paraId="0D3490ED" w14:textId="57DF683A" w:rsidTr="00D143BE">
              <w:trPr>
                <w:trHeight w:val="814"/>
                <w:del w:id="1961" w:author="Serge Schuetz" w:date="2019-06-12T14:50:00Z"/>
              </w:trPr>
              <w:tc>
                <w:tcPr>
                  <w:tcW w:w="174" w:type="pct"/>
                  <w:tcBorders>
                    <w:top w:val="nil"/>
                    <w:left w:val="single" w:sz="4" w:space="0" w:color="auto"/>
                    <w:bottom w:val="single" w:sz="4" w:space="0" w:color="auto"/>
                    <w:right w:val="single" w:sz="4" w:space="0" w:color="auto"/>
                  </w:tcBorders>
                  <w:shd w:val="clear" w:color="auto" w:fill="auto"/>
                  <w:noWrap/>
                  <w:vAlign w:val="center"/>
                  <w:hideMark/>
                </w:tcPr>
                <w:p w14:paraId="1B453A52" w14:textId="4700D535" w:rsidR="00D143BE" w:rsidRPr="00464774" w:rsidDel="00E73F65" w:rsidRDefault="00D143BE">
                  <w:pPr>
                    <w:rPr>
                      <w:del w:id="1962" w:author="Serge Schuetz" w:date="2019-06-12T14:50:00Z"/>
                      <w:rFonts w:eastAsia="Times New Roman" w:cs="Times New Roman"/>
                      <w:color w:val="000000"/>
                      <w:sz w:val="16"/>
                      <w:szCs w:val="16"/>
                      <w:lang w:eastAsia="en-AU"/>
                    </w:rPr>
                    <w:pPrChange w:id="1963" w:author="Serge Schuetz" w:date="2019-06-12T14:54:00Z">
                      <w:pPr>
                        <w:spacing w:after="0" w:line="240" w:lineRule="auto"/>
                        <w:jc w:val="center"/>
                      </w:pPr>
                    </w:pPrChange>
                  </w:pPr>
                  <w:del w:id="1964" w:author="Serge Schuetz" w:date="2019-06-12T14:50:00Z">
                    <w:r w:rsidRPr="00464774" w:rsidDel="00E73F65">
                      <w:rPr>
                        <w:rFonts w:eastAsia="Times New Roman" w:cs="Times New Roman"/>
                        <w:color w:val="000000"/>
                        <w:sz w:val="16"/>
                        <w:szCs w:val="16"/>
                        <w:lang w:eastAsia="en-AU"/>
                      </w:rPr>
                      <w:delText>12</w:delText>
                    </w:r>
                  </w:del>
                </w:p>
              </w:tc>
              <w:tc>
                <w:tcPr>
                  <w:tcW w:w="514" w:type="pct"/>
                  <w:tcBorders>
                    <w:top w:val="nil"/>
                    <w:left w:val="nil"/>
                    <w:bottom w:val="single" w:sz="4" w:space="0" w:color="auto"/>
                    <w:right w:val="single" w:sz="4" w:space="0" w:color="auto"/>
                  </w:tcBorders>
                  <w:shd w:val="clear" w:color="auto" w:fill="auto"/>
                  <w:vAlign w:val="center"/>
                  <w:hideMark/>
                </w:tcPr>
                <w:p w14:paraId="49DB17CE" w14:textId="4DD6BB57" w:rsidR="00D143BE" w:rsidRPr="00464774" w:rsidDel="00E73F65" w:rsidRDefault="00D143BE">
                  <w:pPr>
                    <w:rPr>
                      <w:del w:id="1965" w:author="Serge Schuetz" w:date="2019-06-12T14:50:00Z"/>
                      <w:rFonts w:eastAsia="Times New Roman" w:cs="Times New Roman"/>
                      <w:color w:val="000000"/>
                      <w:sz w:val="16"/>
                      <w:szCs w:val="16"/>
                      <w:lang w:eastAsia="en-AU"/>
                    </w:rPr>
                    <w:pPrChange w:id="1966" w:author="Serge Schuetz" w:date="2019-06-12T14:54:00Z">
                      <w:pPr>
                        <w:spacing w:after="0" w:line="240" w:lineRule="auto"/>
                        <w:jc w:val="center"/>
                      </w:pPr>
                    </w:pPrChange>
                  </w:pPr>
                  <w:del w:id="1967" w:author="Serge Schuetz" w:date="2019-06-12T14:50:00Z">
                    <w:r w:rsidRPr="00464774" w:rsidDel="00E73F65">
                      <w:rPr>
                        <w:rFonts w:eastAsia="Times New Roman" w:cs="Times New Roman"/>
                        <w:color w:val="000000"/>
                        <w:sz w:val="16"/>
                        <w:szCs w:val="16"/>
                        <w:lang w:eastAsia="en-AU"/>
                      </w:rPr>
                      <w:delText>Data Feed - File Upload - Contributions with Load</w:delText>
                    </w:r>
                  </w:del>
                </w:p>
              </w:tc>
              <w:tc>
                <w:tcPr>
                  <w:tcW w:w="544" w:type="pct"/>
                  <w:tcBorders>
                    <w:top w:val="single" w:sz="4" w:space="0" w:color="auto"/>
                    <w:left w:val="single" w:sz="4" w:space="0" w:color="auto"/>
                    <w:bottom w:val="single" w:sz="4" w:space="0" w:color="auto"/>
                    <w:right w:val="single" w:sz="4" w:space="0" w:color="auto"/>
                  </w:tcBorders>
                </w:tcPr>
                <w:p w14:paraId="00BD605D" w14:textId="41DDE16E" w:rsidR="00D143BE" w:rsidRPr="00464774" w:rsidDel="00E73F65" w:rsidRDefault="00D143BE">
                  <w:pPr>
                    <w:rPr>
                      <w:del w:id="1968" w:author="Serge Schuetz" w:date="2019-06-12T14:50:00Z"/>
                      <w:rFonts w:eastAsia="Times New Roman" w:cs="Times New Roman"/>
                      <w:color w:val="000000"/>
                      <w:sz w:val="16"/>
                      <w:szCs w:val="16"/>
                      <w:lang w:eastAsia="en-AU"/>
                    </w:rPr>
                    <w:pPrChange w:id="1969" w:author="Serge Schuetz" w:date="2019-06-12T14:54:00Z">
                      <w:pPr>
                        <w:spacing w:after="0" w:line="240" w:lineRule="auto"/>
                        <w:jc w:val="center"/>
                      </w:pPr>
                    </w:pPrChange>
                  </w:pPr>
                </w:p>
              </w:tc>
              <w:tc>
                <w:tcPr>
                  <w:tcW w:w="544" w:type="pct"/>
                  <w:tcBorders>
                    <w:top w:val="single" w:sz="4" w:space="0" w:color="auto"/>
                    <w:left w:val="single" w:sz="4" w:space="0" w:color="auto"/>
                    <w:bottom w:val="single" w:sz="4" w:space="0" w:color="auto"/>
                    <w:right w:val="single" w:sz="4" w:space="0" w:color="auto"/>
                  </w:tcBorders>
                  <w:shd w:val="clear" w:color="000000" w:fill="FFCCCC"/>
                  <w:noWrap/>
                  <w:vAlign w:val="center"/>
                  <w:hideMark/>
                </w:tcPr>
                <w:p w14:paraId="752D26A1" w14:textId="356DAC84" w:rsidR="00D143BE" w:rsidRPr="00464774" w:rsidDel="00E73F65" w:rsidRDefault="00D143BE">
                  <w:pPr>
                    <w:rPr>
                      <w:del w:id="1970" w:author="Serge Schuetz" w:date="2019-06-12T14:50:00Z"/>
                      <w:rFonts w:eastAsia="Times New Roman" w:cs="Times New Roman"/>
                      <w:color w:val="000000"/>
                      <w:sz w:val="16"/>
                      <w:szCs w:val="16"/>
                      <w:lang w:eastAsia="en-AU"/>
                    </w:rPr>
                    <w:pPrChange w:id="1971" w:author="Serge Schuetz" w:date="2019-06-12T14:54:00Z">
                      <w:pPr>
                        <w:spacing w:after="0" w:line="240" w:lineRule="auto"/>
                        <w:jc w:val="center"/>
                      </w:pPr>
                    </w:pPrChange>
                  </w:pPr>
                  <w:del w:id="1972" w:author="Serge Schuetz" w:date="2019-06-12T14:50:00Z">
                    <w:r w:rsidRPr="00464774" w:rsidDel="00E73F65">
                      <w:rPr>
                        <w:rFonts w:eastAsia="Times New Roman" w:cs="Times New Roman"/>
                        <w:color w:val="000000"/>
                        <w:sz w:val="16"/>
                        <w:szCs w:val="16"/>
                        <w:lang w:eastAsia="en-AU"/>
                      </w:rPr>
                      <w:delText>Red</w:delText>
                    </w:r>
                  </w:del>
                </w:p>
              </w:tc>
              <w:tc>
                <w:tcPr>
                  <w:tcW w:w="541" w:type="pct"/>
                  <w:tcBorders>
                    <w:top w:val="nil"/>
                    <w:left w:val="nil"/>
                    <w:bottom w:val="single" w:sz="4" w:space="0" w:color="auto"/>
                    <w:right w:val="single" w:sz="4" w:space="0" w:color="auto"/>
                  </w:tcBorders>
                  <w:shd w:val="clear" w:color="auto" w:fill="auto"/>
                  <w:vAlign w:val="center"/>
                  <w:hideMark/>
                </w:tcPr>
                <w:p w14:paraId="602FE4CC" w14:textId="2E35A479" w:rsidR="00D143BE" w:rsidRPr="00464774" w:rsidDel="00E73F65" w:rsidRDefault="00D143BE">
                  <w:pPr>
                    <w:rPr>
                      <w:del w:id="1973" w:author="Serge Schuetz" w:date="2019-06-12T14:50:00Z"/>
                      <w:rFonts w:eastAsia="Times New Roman" w:cs="Times New Roman"/>
                      <w:color w:val="000000"/>
                      <w:sz w:val="16"/>
                      <w:szCs w:val="16"/>
                      <w:lang w:eastAsia="en-AU"/>
                    </w:rPr>
                    <w:pPrChange w:id="1974" w:author="Serge Schuetz" w:date="2019-06-12T14:54:00Z">
                      <w:pPr>
                        <w:spacing w:after="0" w:line="240" w:lineRule="auto"/>
                        <w:jc w:val="center"/>
                      </w:pPr>
                    </w:pPrChange>
                  </w:pPr>
                  <w:del w:id="1975" w:author="Serge Schuetz" w:date="2019-06-12T14:50:00Z">
                    <w:r w:rsidRPr="00464774" w:rsidDel="00E73F65">
                      <w:rPr>
                        <w:rFonts w:eastAsia="Times New Roman" w:cs="Times New Roman"/>
                        <w:color w:val="000000"/>
                        <w:sz w:val="16"/>
                        <w:szCs w:val="16"/>
                        <w:lang w:eastAsia="en-AU"/>
                      </w:rPr>
                      <w:delText xml:space="preserve">Recreo request size processing </w:delText>
                    </w:r>
                    <w:r w:rsidRPr="00464774" w:rsidDel="00E73F65">
                      <w:rPr>
                        <w:rFonts w:eastAsia="Times New Roman" w:cs="Times New Roman"/>
                        <w:b/>
                        <w:bCs/>
                        <w:color w:val="000000"/>
                        <w:sz w:val="16"/>
                        <w:szCs w:val="16"/>
                        <w:lang w:eastAsia="en-AU"/>
                      </w:rPr>
                      <w:delText>less</w:delText>
                    </w:r>
                    <w:r w:rsidRPr="00464774" w:rsidDel="00E73F65">
                      <w:rPr>
                        <w:rFonts w:eastAsia="Times New Roman" w:cs="Times New Roman"/>
                        <w:color w:val="000000"/>
                        <w:sz w:val="16"/>
                        <w:szCs w:val="16"/>
                        <w:lang w:eastAsia="en-AU"/>
                      </w:rPr>
                      <w:delText xml:space="preserve"> volume against Mine SLA, per minute. Bug fixing reverted some tuning efforts and need to be revisited.</w:delText>
                    </w:r>
                  </w:del>
                </w:p>
              </w:tc>
              <w:tc>
                <w:tcPr>
                  <w:tcW w:w="323" w:type="pct"/>
                  <w:tcBorders>
                    <w:top w:val="nil"/>
                    <w:left w:val="nil"/>
                    <w:bottom w:val="single" w:sz="4" w:space="0" w:color="auto"/>
                    <w:right w:val="single" w:sz="4" w:space="0" w:color="auto"/>
                  </w:tcBorders>
                  <w:shd w:val="clear" w:color="000000" w:fill="E2EFDA"/>
                  <w:noWrap/>
                  <w:vAlign w:val="center"/>
                  <w:hideMark/>
                </w:tcPr>
                <w:p w14:paraId="28695F1F" w14:textId="4CB81897" w:rsidR="00D143BE" w:rsidRPr="00464774" w:rsidDel="00E73F65" w:rsidRDefault="00D143BE">
                  <w:pPr>
                    <w:rPr>
                      <w:del w:id="1976" w:author="Serge Schuetz" w:date="2019-06-12T14:50:00Z"/>
                      <w:rFonts w:eastAsia="Times New Roman" w:cs="Times New Roman"/>
                      <w:color w:val="000000"/>
                      <w:sz w:val="16"/>
                      <w:szCs w:val="16"/>
                      <w:lang w:eastAsia="en-AU"/>
                    </w:rPr>
                    <w:pPrChange w:id="1977" w:author="Serge Schuetz" w:date="2019-06-12T14:54:00Z">
                      <w:pPr>
                        <w:spacing w:after="0" w:line="240" w:lineRule="auto"/>
                        <w:jc w:val="center"/>
                      </w:pPr>
                    </w:pPrChange>
                  </w:pPr>
                  <w:del w:id="1978" w:author="Serge Schuetz" w:date="2019-06-12T14:50:00Z">
                    <w:r w:rsidRPr="00464774" w:rsidDel="00E73F65">
                      <w:rPr>
                        <w:rFonts w:eastAsia="Times New Roman" w:cs="Times New Roman"/>
                        <w:color w:val="000000"/>
                        <w:sz w:val="16"/>
                        <w:szCs w:val="16"/>
                        <w:lang w:eastAsia="en-AU"/>
                      </w:rPr>
                      <w:delText>8000</w:delText>
                    </w:r>
                  </w:del>
                </w:p>
              </w:tc>
              <w:tc>
                <w:tcPr>
                  <w:tcW w:w="396" w:type="pct"/>
                  <w:tcBorders>
                    <w:top w:val="nil"/>
                    <w:left w:val="nil"/>
                    <w:bottom w:val="single" w:sz="4" w:space="0" w:color="auto"/>
                    <w:right w:val="single" w:sz="4" w:space="0" w:color="auto"/>
                  </w:tcBorders>
                  <w:shd w:val="clear" w:color="000000" w:fill="E2EFDA"/>
                  <w:noWrap/>
                  <w:vAlign w:val="center"/>
                  <w:hideMark/>
                </w:tcPr>
                <w:p w14:paraId="6D72E926" w14:textId="4C3E07BF" w:rsidR="00D143BE" w:rsidRPr="00464774" w:rsidDel="00E73F65" w:rsidRDefault="00D143BE">
                  <w:pPr>
                    <w:rPr>
                      <w:del w:id="1979" w:author="Serge Schuetz" w:date="2019-06-12T14:50:00Z"/>
                      <w:rFonts w:eastAsia="Times New Roman" w:cs="Times New Roman"/>
                      <w:color w:val="000000"/>
                      <w:sz w:val="16"/>
                      <w:szCs w:val="16"/>
                      <w:lang w:eastAsia="en-AU"/>
                    </w:rPr>
                    <w:pPrChange w:id="1980" w:author="Serge Schuetz" w:date="2019-06-12T14:54:00Z">
                      <w:pPr>
                        <w:spacing w:after="0" w:line="240" w:lineRule="auto"/>
                        <w:jc w:val="center"/>
                      </w:pPr>
                    </w:pPrChange>
                  </w:pPr>
                  <w:del w:id="1981" w:author="Serge Schuetz" w:date="2019-06-12T14:50:00Z">
                    <w:r w:rsidRPr="00464774" w:rsidDel="00E73F65">
                      <w:rPr>
                        <w:rFonts w:eastAsia="Times New Roman" w:cs="Times New Roman"/>
                        <w:color w:val="000000"/>
                        <w:sz w:val="16"/>
                        <w:szCs w:val="16"/>
                        <w:lang w:eastAsia="en-AU"/>
                      </w:rPr>
                      <w:delText>1</w:delText>
                    </w:r>
                  </w:del>
                </w:p>
              </w:tc>
              <w:tc>
                <w:tcPr>
                  <w:tcW w:w="428" w:type="pct"/>
                  <w:tcBorders>
                    <w:top w:val="nil"/>
                    <w:left w:val="nil"/>
                    <w:bottom w:val="single" w:sz="4" w:space="0" w:color="auto"/>
                    <w:right w:val="single" w:sz="4" w:space="0" w:color="auto"/>
                  </w:tcBorders>
                  <w:shd w:val="clear" w:color="000000" w:fill="D9E1F2"/>
                  <w:noWrap/>
                  <w:vAlign w:val="center"/>
                  <w:hideMark/>
                </w:tcPr>
                <w:p w14:paraId="6C673C2E" w14:textId="01823C2E" w:rsidR="00D143BE" w:rsidRPr="00464774" w:rsidDel="00E73F65" w:rsidRDefault="00D143BE">
                  <w:pPr>
                    <w:rPr>
                      <w:del w:id="1982" w:author="Serge Schuetz" w:date="2019-06-12T14:50:00Z"/>
                      <w:rFonts w:eastAsia="Times New Roman" w:cs="Times New Roman"/>
                      <w:color w:val="000000"/>
                      <w:sz w:val="16"/>
                      <w:szCs w:val="16"/>
                      <w:lang w:eastAsia="en-AU"/>
                    </w:rPr>
                    <w:pPrChange w:id="1983" w:author="Serge Schuetz" w:date="2019-06-12T14:54:00Z">
                      <w:pPr>
                        <w:spacing w:after="0" w:line="240" w:lineRule="auto"/>
                        <w:jc w:val="center"/>
                      </w:pPr>
                    </w:pPrChange>
                  </w:pPr>
                  <w:del w:id="1984" w:author="Serge Schuetz" w:date="2019-06-12T14:50:00Z">
                    <w:r w:rsidRPr="00464774" w:rsidDel="00E73F65">
                      <w:rPr>
                        <w:rFonts w:eastAsia="Times New Roman" w:cs="Times New Roman"/>
                        <w:color w:val="000000"/>
                        <w:sz w:val="16"/>
                        <w:szCs w:val="16"/>
                        <w:lang w:eastAsia="en-AU"/>
                      </w:rPr>
                      <w:delText>8000.00</w:delText>
                    </w:r>
                  </w:del>
                </w:p>
              </w:tc>
              <w:tc>
                <w:tcPr>
                  <w:tcW w:w="382" w:type="pct"/>
                  <w:tcBorders>
                    <w:top w:val="nil"/>
                    <w:left w:val="nil"/>
                    <w:bottom w:val="single" w:sz="4" w:space="0" w:color="auto"/>
                    <w:right w:val="single" w:sz="4" w:space="0" w:color="auto"/>
                  </w:tcBorders>
                  <w:shd w:val="clear" w:color="auto" w:fill="auto"/>
                  <w:noWrap/>
                  <w:vAlign w:val="center"/>
                  <w:hideMark/>
                </w:tcPr>
                <w:p w14:paraId="4F7CA7C5" w14:textId="706F8F36" w:rsidR="00D143BE" w:rsidRPr="00464774" w:rsidDel="00E73F65" w:rsidRDefault="00D143BE">
                  <w:pPr>
                    <w:rPr>
                      <w:del w:id="1985" w:author="Serge Schuetz" w:date="2019-06-12T14:50:00Z"/>
                      <w:rFonts w:eastAsia="Times New Roman" w:cs="Times New Roman"/>
                      <w:color w:val="000000"/>
                      <w:sz w:val="16"/>
                      <w:szCs w:val="16"/>
                      <w:lang w:eastAsia="en-AU"/>
                    </w:rPr>
                    <w:pPrChange w:id="1986" w:author="Serge Schuetz" w:date="2019-06-12T14:54:00Z">
                      <w:pPr>
                        <w:spacing w:after="0" w:line="240" w:lineRule="auto"/>
                        <w:jc w:val="center"/>
                      </w:pPr>
                    </w:pPrChange>
                  </w:pPr>
                  <w:del w:id="1987" w:author="Serge Schuetz" w:date="2019-06-12T14:50:00Z">
                    <w:r w:rsidRPr="00464774" w:rsidDel="00E73F65">
                      <w:rPr>
                        <w:rFonts w:eastAsia="Times New Roman" w:cs="Times New Roman"/>
                        <w:color w:val="000000"/>
                        <w:sz w:val="16"/>
                        <w:szCs w:val="16"/>
                        <w:lang w:eastAsia="en-AU"/>
                      </w:rPr>
                      <w:delText>200</w:delText>
                    </w:r>
                  </w:del>
                </w:p>
              </w:tc>
              <w:tc>
                <w:tcPr>
                  <w:tcW w:w="401" w:type="pct"/>
                  <w:tcBorders>
                    <w:top w:val="nil"/>
                    <w:left w:val="nil"/>
                    <w:bottom w:val="single" w:sz="4" w:space="0" w:color="auto"/>
                    <w:right w:val="single" w:sz="4" w:space="0" w:color="auto"/>
                  </w:tcBorders>
                  <w:shd w:val="clear" w:color="auto" w:fill="auto"/>
                  <w:noWrap/>
                  <w:vAlign w:val="center"/>
                  <w:hideMark/>
                </w:tcPr>
                <w:p w14:paraId="7C3D2287" w14:textId="66FFBC54" w:rsidR="00D143BE" w:rsidRPr="00464774" w:rsidDel="00E73F65" w:rsidRDefault="00D143BE">
                  <w:pPr>
                    <w:rPr>
                      <w:del w:id="1988" w:author="Serge Schuetz" w:date="2019-06-12T14:50:00Z"/>
                      <w:rFonts w:eastAsia="Times New Roman" w:cs="Times New Roman"/>
                      <w:color w:val="000000"/>
                      <w:sz w:val="16"/>
                      <w:szCs w:val="16"/>
                      <w:lang w:eastAsia="en-AU"/>
                    </w:rPr>
                    <w:pPrChange w:id="1989" w:author="Serge Schuetz" w:date="2019-06-12T14:54:00Z">
                      <w:pPr>
                        <w:spacing w:after="0" w:line="240" w:lineRule="auto"/>
                        <w:jc w:val="center"/>
                      </w:pPr>
                    </w:pPrChange>
                  </w:pPr>
                  <w:del w:id="1990" w:author="Serge Schuetz" w:date="2019-06-12T14:50:00Z">
                    <w:r w:rsidRPr="00464774" w:rsidDel="00E73F65">
                      <w:rPr>
                        <w:rFonts w:eastAsia="Times New Roman" w:cs="Times New Roman"/>
                        <w:color w:val="000000"/>
                        <w:sz w:val="16"/>
                        <w:szCs w:val="16"/>
                        <w:lang w:eastAsia="en-AU"/>
                      </w:rPr>
                      <w:delText>9</w:delText>
                    </w:r>
                  </w:del>
                </w:p>
              </w:tc>
              <w:tc>
                <w:tcPr>
                  <w:tcW w:w="327" w:type="pct"/>
                  <w:tcBorders>
                    <w:top w:val="nil"/>
                    <w:left w:val="nil"/>
                    <w:bottom w:val="single" w:sz="4" w:space="0" w:color="auto"/>
                    <w:right w:val="single" w:sz="4" w:space="0" w:color="auto"/>
                  </w:tcBorders>
                  <w:shd w:val="clear" w:color="auto" w:fill="auto"/>
                  <w:noWrap/>
                  <w:vAlign w:val="center"/>
                  <w:hideMark/>
                </w:tcPr>
                <w:p w14:paraId="50629FCF" w14:textId="2E9C890C" w:rsidR="00D143BE" w:rsidRPr="00464774" w:rsidDel="00E73F65" w:rsidRDefault="00D143BE">
                  <w:pPr>
                    <w:rPr>
                      <w:del w:id="1991" w:author="Serge Schuetz" w:date="2019-06-12T14:50:00Z"/>
                      <w:rFonts w:eastAsia="Times New Roman" w:cs="Times New Roman"/>
                      <w:color w:val="000000"/>
                      <w:sz w:val="16"/>
                      <w:szCs w:val="16"/>
                      <w:lang w:eastAsia="en-AU"/>
                    </w:rPr>
                    <w:pPrChange w:id="1992" w:author="Serge Schuetz" w:date="2019-06-12T14:54:00Z">
                      <w:pPr>
                        <w:spacing w:after="0" w:line="240" w:lineRule="auto"/>
                        <w:jc w:val="center"/>
                      </w:pPr>
                    </w:pPrChange>
                  </w:pPr>
                  <w:del w:id="1993" w:author="Serge Schuetz" w:date="2019-06-12T14:50:00Z">
                    <w:r w:rsidRPr="00464774" w:rsidDel="00E73F65">
                      <w:rPr>
                        <w:rFonts w:eastAsia="Times New Roman" w:cs="Times New Roman"/>
                        <w:color w:val="000000"/>
                        <w:sz w:val="16"/>
                        <w:szCs w:val="16"/>
                        <w:lang w:eastAsia="en-AU"/>
                      </w:rPr>
                      <w:delText>0.15</w:delText>
                    </w:r>
                  </w:del>
                </w:p>
              </w:tc>
              <w:tc>
                <w:tcPr>
                  <w:tcW w:w="426" w:type="pct"/>
                  <w:tcBorders>
                    <w:top w:val="nil"/>
                    <w:left w:val="nil"/>
                    <w:bottom w:val="single" w:sz="4" w:space="0" w:color="auto"/>
                    <w:right w:val="single" w:sz="4" w:space="0" w:color="auto"/>
                  </w:tcBorders>
                  <w:shd w:val="clear" w:color="000000" w:fill="FFE699"/>
                  <w:noWrap/>
                  <w:vAlign w:val="center"/>
                  <w:hideMark/>
                </w:tcPr>
                <w:p w14:paraId="7299B152" w14:textId="7CF4D6BF" w:rsidR="00D143BE" w:rsidRPr="00464774" w:rsidDel="00E73F65" w:rsidRDefault="00D143BE">
                  <w:pPr>
                    <w:rPr>
                      <w:del w:id="1994" w:author="Serge Schuetz" w:date="2019-06-12T14:50:00Z"/>
                      <w:rFonts w:eastAsia="Times New Roman" w:cs="Times New Roman"/>
                      <w:color w:val="000000"/>
                      <w:sz w:val="16"/>
                      <w:szCs w:val="16"/>
                      <w:lang w:eastAsia="en-AU"/>
                    </w:rPr>
                    <w:pPrChange w:id="1995" w:author="Serge Schuetz" w:date="2019-06-12T14:54:00Z">
                      <w:pPr>
                        <w:spacing w:after="0" w:line="240" w:lineRule="auto"/>
                        <w:jc w:val="center"/>
                      </w:pPr>
                    </w:pPrChange>
                  </w:pPr>
                  <w:del w:id="1996" w:author="Serge Schuetz" w:date="2019-06-12T14:50:00Z">
                    <w:r w:rsidRPr="00464774" w:rsidDel="00E73F65">
                      <w:rPr>
                        <w:rFonts w:eastAsia="Times New Roman" w:cs="Times New Roman"/>
                        <w:color w:val="000000"/>
                        <w:sz w:val="16"/>
                        <w:szCs w:val="16"/>
                        <w:lang w:eastAsia="en-AU"/>
                      </w:rPr>
                      <w:delText>22.22</w:delText>
                    </w:r>
                  </w:del>
                </w:p>
              </w:tc>
            </w:tr>
          </w:tbl>
          <w:p w14:paraId="34A88A92" w14:textId="30AE693D" w:rsidR="00606F5C" w:rsidDel="00E73F65" w:rsidRDefault="00606F5C">
            <w:pPr>
              <w:rPr>
                <w:del w:id="1997" w:author="Serge Schuetz" w:date="2019-06-12T14:50:00Z"/>
                <w:rFonts w:cstheme="majorHAnsi"/>
                <w:sz w:val="20"/>
                <w:szCs w:val="20"/>
              </w:rPr>
            </w:pPr>
          </w:p>
        </w:tc>
        <w:tc>
          <w:tcPr>
            <w:tcW w:w="109" w:type="pct"/>
          </w:tcPr>
          <w:p w14:paraId="40D8DEE7" w14:textId="2E081FC7" w:rsidR="00606F5C" w:rsidRPr="00464774" w:rsidDel="00E73F65" w:rsidRDefault="00606F5C">
            <w:pPr>
              <w:rPr>
                <w:del w:id="1998" w:author="Serge Schuetz" w:date="2019-06-12T14:50:00Z"/>
                <w:rFonts w:eastAsia="Times New Roman" w:cs="Times New Roman"/>
                <w:b/>
                <w:bCs/>
                <w:color w:val="000000"/>
                <w:sz w:val="16"/>
                <w:szCs w:val="16"/>
                <w:lang w:eastAsia="en-AU"/>
              </w:rPr>
            </w:pPr>
          </w:p>
        </w:tc>
      </w:tr>
    </w:tbl>
    <w:p w14:paraId="04DB1D29" w14:textId="133B3E94" w:rsidR="00956388" w:rsidDel="00E73F65" w:rsidRDefault="00956388">
      <w:pPr>
        <w:rPr>
          <w:del w:id="1999" w:author="Serge Schuetz" w:date="2019-06-12T14:50:00Z"/>
          <w:rFonts w:asciiTheme="majorHAnsi" w:hAnsiTheme="majorHAnsi" w:cstheme="majorHAnsi"/>
        </w:rPr>
      </w:pPr>
    </w:p>
    <w:p w14:paraId="0E453ECC" w14:textId="3E09B4D5" w:rsidR="00956388" w:rsidDel="00E73F65" w:rsidRDefault="00956388">
      <w:pPr>
        <w:rPr>
          <w:del w:id="2000" w:author="Serge Schuetz" w:date="2019-06-12T14:50:00Z"/>
          <w:rFonts w:asciiTheme="majorHAnsi" w:hAnsiTheme="majorHAnsi" w:cstheme="majorHAnsi"/>
        </w:rPr>
      </w:pPr>
      <w:del w:id="2001" w:author="Serge Schuetz" w:date="2019-06-12T14:50:00Z">
        <w:r w:rsidDel="00E73F65">
          <w:rPr>
            <w:rFonts w:asciiTheme="majorHAnsi" w:hAnsiTheme="majorHAnsi" w:cstheme="majorHAnsi"/>
          </w:rPr>
          <w:br w:type="page"/>
        </w:r>
      </w:del>
    </w:p>
    <w:p w14:paraId="1186D8C7" w14:textId="7BD979B4" w:rsidR="00956388" w:rsidRPr="004A6240" w:rsidDel="00E73F65" w:rsidRDefault="00956388">
      <w:pPr>
        <w:rPr>
          <w:del w:id="2002" w:author="Serge Schuetz" w:date="2019-06-12T14:50:00Z"/>
        </w:rPr>
        <w:pPrChange w:id="2003" w:author="Serge Schuetz" w:date="2019-06-12T14:54:00Z">
          <w:pPr>
            <w:pStyle w:val="Heading1"/>
          </w:pPr>
        </w:pPrChange>
      </w:pPr>
      <w:del w:id="2004" w:author="Serge Schuetz" w:date="2019-06-12T14:50:00Z">
        <w:r w:rsidRPr="004A6240" w:rsidDel="00E73F65">
          <w:delText xml:space="preserve">Appendix </w:delText>
        </w:r>
        <w:r w:rsidDel="00E73F65">
          <w:delText>B</w:delText>
        </w:r>
      </w:del>
    </w:p>
    <w:p w14:paraId="1332C3A0" w14:textId="611EF975" w:rsidR="006706CA" w:rsidDel="00E73F65" w:rsidRDefault="006706CA">
      <w:pPr>
        <w:rPr>
          <w:del w:id="2005" w:author="Serge Schuetz" w:date="2019-06-12T14:50:00Z"/>
          <w:rFonts w:asciiTheme="majorHAnsi" w:hAnsiTheme="majorHAnsi" w:cstheme="majorHAnsi"/>
        </w:rPr>
      </w:pPr>
    </w:p>
    <w:p w14:paraId="58DEA3F3" w14:textId="5E8E145D" w:rsidR="008F13F8" w:rsidRPr="009B67EA" w:rsidDel="00E73F65" w:rsidRDefault="006706CA">
      <w:pPr>
        <w:rPr>
          <w:del w:id="2006" w:author="Serge Schuetz" w:date="2019-06-12T14:50:00Z"/>
          <w:rFonts w:asciiTheme="majorHAnsi" w:hAnsiTheme="majorHAnsi" w:cstheme="majorHAnsi"/>
          <w:b/>
          <w:bCs/>
          <w:sz w:val="28"/>
          <w:szCs w:val="28"/>
        </w:rPr>
      </w:pPr>
      <w:del w:id="2007" w:author="Serge Schuetz" w:date="2019-06-12T14:50:00Z">
        <w:r w:rsidRPr="009B67EA" w:rsidDel="00E73F65">
          <w:rPr>
            <w:rFonts w:asciiTheme="majorHAnsi" w:hAnsiTheme="majorHAnsi" w:cstheme="majorHAnsi"/>
            <w:b/>
            <w:bCs/>
            <w:sz w:val="28"/>
            <w:szCs w:val="28"/>
          </w:rPr>
          <w:delText>Definition of terms:</w:delText>
        </w:r>
      </w:del>
    </w:p>
    <w:p w14:paraId="1D23780F" w14:textId="7CB3FD09" w:rsidR="006706CA" w:rsidRPr="00210DEB" w:rsidDel="00E73F65" w:rsidRDefault="006706CA">
      <w:pPr>
        <w:rPr>
          <w:del w:id="2008" w:author="Serge Schuetz" w:date="2019-06-12T14:50:00Z"/>
          <w:rFonts w:asciiTheme="majorHAnsi" w:hAnsiTheme="majorHAnsi" w:cstheme="majorHAnsi"/>
          <w:b/>
          <w:bCs/>
        </w:rPr>
      </w:pPr>
      <w:del w:id="2009" w:author="Serge Schuetz" w:date="2019-06-12T14:50:00Z">
        <w:r w:rsidRPr="00210DEB" w:rsidDel="00E73F65">
          <w:rPr>
            <w:rFonts w:asciiTheme="majorHAnsi" w:hAnsiTheme="majorHAnsi" w:cstheme="majorHAnsi"/>
            <w:b/>
            <w:bCs/>
          </w:rPr>
          <w:delText>Workload Usage</w:delText>
        </w:r>
      </w:del>
    </w:p>
    <w:p w14:paraId="4EC8D9B2" w14:textId="6E0E74D3" w:rsidR="009A5C72" w:rsidRPr="005B16E6" w:rsidDel="00E73F65" w:rsidRDefault="003C31CD">
      <w:pPr>
        <w:rPr>
          <w:del w:id="2010" w:author="Serge Schuetz" w:date="2019-06-12T14:50:00Z"/>
          <w:rFonts w:cstheme="majorHAnsi"/>
          <w:sz w:val="20"/>
          <w:szCs w:val="20"/>
        </w:rPr>
        <w:pPrChange w:id="2011" w:author="Serge Schuetz" w:date="2019-06-12T14:54:00Z">
          <w:pPr>
            <w:ind w:left="360"/>
          </w:pPr>
        </w:pPrChange>
      </w:pPr>
      <w:del w:id="2012" w:author="Serge Schuetz" w:date="2019-06-12T14:50:00Z">
        <w:r w:rsidRPr="005B16E6" w:rsidDel="00E73F65">
          <w:rPr>
            <w:rFonts w:cstheme="majorHAnsi"/>
            <w:sz w:val="20"/>
            <w:szCs w:val="20"/>
          </w:rPr>
          <w:delText xml:space="preserve">Usage of </w:delText>
        </w:r>
        <w:r w:rsidR="00BA32C4" w:rsidRPr="005B16E6" w:rsidDel="00E73F65">
          <w:rPr>
            <w:rFonts w:cstheme="majorHAnsi"/>
            <w:sz w:val="20"/>
            <w:szCs w:val="20"/>
          </w:rPr>
          <w:delText>the Admin Platform (Mine-UAT environment ) over a 7 day period</w:delText>
        </w:r>
        <w:r w:rsidR="004A598D" w:rsidRPr="005B16E6" w:rsidDel="00E73F65">
          <w:rPr>
            <w:rFonts w:cstheme="majorHAnsi"/>
            <w:sz w:val="20"/>
            <w:szCs w:val="20"/>
          </w:rPr>
          <w:delText xml:space="preserve"> by Mine and Recreo users</w:delText>
        </w:r>
        <w:r w:rsidR="005B16E6" w:rsidRPr="005B16E6" w:rsidDel="00E73F65">
          <w:rPr>
            <w:rFonts w:cstheme="majorHAnsi"/>
            <w:sz w:val="20"/>
            <w:szCs w:val="20"/>
          </w:rPr>
          <w:delText xml:space="preserve"> and extracting the top web calls</w:delText>
        </w:r>
        <w:r w:rsidR="005B16E6" w:rsidDel="00E73F65">
          <w:rPr>
            <w:rFonts w:cstheme="majorHAnsi"/>
            <w:sz w:val="20"/>
            <w:szCs w:val="20"/>
          </w:rPr>
          <w:delText>.</w:delText>
        </w:r>
      </w:del>
    </w:p>
    <w:p w14:paraId="5C6C84B9" w14:textId="3BA4A87B" w:rsidR="00D1262E" w:rsidDel="00E73F65" w:rsidRDefault="00D1262E">
      <w:pPr>
        <w:rPr>
          <w:del w:id="2013" w:author="Serge Schuetz" w:date="2019-06-12T14:50:00Z"/>
          <w:rFonts w:asciiTheme="majorHAnsi" w:hAnsiTheme="majorHAnsi" w:cstheme="majorHAnsi"/>
        </w:rPr>
      </w:pPr>
    </w:p>
    <w:p w14:paraId="7AB14F04" w14:textId="55A3802E" w:rsidR="00210DEB" w:rsidRPr="00210DEB" w:rsidDel="00E73F65" w:rsidRDefault="009B67EA">
      <w:pPr>
        <w:rPr>
          <w:del w:id="2014" w:author="Serge Schuetz" w:date="2019-06-12T14:50:00Z"/>
          <w:moveFrom w:id="2015" w:author="Serge Schuetz" w:date="2019-06-12T14:35:00Z"/>
          <w:rFonts w:asciiTheme="majorHAnsi" w:hAnsiTheme="majorHAnsi" w:cstheme="majorHAnsi"/>
          <w:b/>
          <w:bCs/>
        </w:rPr>
      </w:pPr>
      <w:moveFromRangeStart w:id="2016" w:author="Serge Schuetz" w:date="2019-06-12T14:35:00Z" w:name="move11242572"/>
      <w:moveFrom w:id="2017" w:author="Serge Schuetz" w:date="2019-06-12T14:35:00Z">
        <w:del w:id="2018" w:author="Serge Schuetz" w:date="2019-06-12T14:50:00Z">
          <w:r w:rsidDel="00E73F65">
            <w:rPr>
              <w:rFonts w:asciiTheme="majorHAnsi" w:hAnsiTheme="majorHAnsi" w:cstheme="majorHAnsi"/>
              <w:b/>
              <w:bCs/>
            </w:rPr>
            <w:delText>Endurance Testing</w:delText>
          </w:r>
        </w:del>
      </w:moveFrom>
    </w:p>
    <w:p w14:paraId="7CDE640D" w14:textId="5E3CE49B" w:rsidR="00210DEB" w:rsidDel="00E73F65" w:rsidRDefault="00B73B0C">
      <w:pPr>
        <w:rPr>
          <w:del w:id="2019" w:author="Serge Schuetz" w:date="2019-06-12T14:50:00Z"/>
          <w:rFonts w:cstheme="majorHAnsi"/>
          <w:sz w:val="20"/>
          <w:szCs w:val="20"/>
        </w:rPr>
        <w:pPrChange w:id="2020" w:author="Serge Schuetz" w:date="2019-06-12T14:54:00Z">
          <w:pPr>
            <w:ind w:firstLine="720"/>
          </w:pPr>
        </w:pPrChange>
      </w:pPr>
      <w:moveFrom w:id="2021" w:author="Serge Schuetz" w:date="2019-06-12T14:35:00Z">
        <w:del w:id="2022" w:author="Serge Schuetz" w:date="2019-06-12T14:50:00Z">
          <w:r w:rsidRPr="008F13F8" w:rsidDel="00E73F65">
            <w:rPr>
              <w:rFonts w:cstheme="majorHAnsi"/>
              <w:sz w:val="20"/>
              <w:szCs w:val="20"/>
            </w:rPr>
            <w:delText>Test</w:delText>
          </w:r>
          <w:r w:rsidDel="00E73F65">
            <w:rPr>
              <w:rFonts w:cstheme="majorHAnsi"/>
              <w:sz w:val="20"/>
              <w:szCs w:val="20"/>
            </w:rPr>
            <w:delText>ing</w:delText>
          </w:r>
          <w:r w:rsidRPr="008F13F8" w:rsidDel="00E73F65">
            <w:rPr>
              <w:rFonts w:cstheme="majorHAnsi"/>
              <w:sz w:val="20"/>
              <w:szCs w:val="20"/>
            </w:rPr>
            <w:delText xml:space="preserve"> the application with a significant load over an extended period of time, to evaluate the behaviour of the application, specific to memory consumption and utilization under sustained use</w:delText>
          </w:r>
          <w:r w:rsidR="00823E8C" w:rsidDel="00E73F65">
            <w:rPr>
              <w:rFonts w:cstheme="majorHAnsi"/>
              <w:sz w:val="20"/>
              <w:szCs w:val="20"/>
            </w:rPr>
            <w:delText>.</w:delText>
          </w:r>
        </w:del>
      </w:moveFrom>
      <w:moveFromRangeEnd w:id="2016"/>
    </w:p>
    <w:p w14:paraId="715EAA81" w14:textId="611AE825" w:rsidR="009B67EA" w:rsidDel="00E73F65" w:rsidRDefault="009B67EA">
      <w:pPr>
        <w:rPr>
          <w:del w:id="2023" w:author="Serge Schuetz" w:date="2019-06-12T14:50:00Z"/>
          <w:rFonts w:cstheme="majorHAnsi"/>
          <w:sz w:val="20"/>
          <w:szCs w:val="20"/>
        </w:rPr>
      </w:pPr>
    </w:p>
    <w:p w14:paraId="3781EE9D" w14:textId="63B2E0B5" w:rsidR="009B67EA" w:rsidRPr="00210DEB" w:rsidDel="00E73F65" w:rsidRDefault="009B67EA">
      <w:pPr>
        <w:rPr>
          <w:del w:id="2024" w:author="Serge Schuetz" w:date="2019-06-12T14:50:00Z"/>
          <w:rFonts w:asciiTheme="majorHAnsi" w:hAnsiTheme="majorHAnsi" w:cstheme="majorHAnsi"/>
          <w:b/>
          <w:bCs/>
        </w:rPr>
      </w:pPr>
      <w:del w:id="2025" w:author="Serge Schuetz" w:date="2019-06-12T14:50:00Z">
        <w:r w:rsidDel="00E73F65">
          <w:rPr>
            <w:rFonts w:asciiTheme="majorHAnsi" w:hAnsiTheme="majorHAnsi" w:cstheme="majorHAnsi"/>
            <w:b/>
            <w:bCs/>
          </w:rPr>
          <w:delText>Stress Testing</w:delText>
        </w:r>
      </w:del>
    </w:p>
    <w:p w14:paraId="7B81A41D" w14:textId="59418D1C" w:rsidR="009B67EA" w:rsidRPr="008F13F8" w:rsidRDefault="00AD4FB2">
      <w:pPr>
        <w:rPr>
          <w:rFonts w:asciiTheme="majorHAnsi" w:hAnsiTheme="majorHAnsi" w:cstheme="majorHAnsi"/>
        </w:rPr>
      </w:pPr>
      <w:del w:id="2026" w:author="Serge Schuetz" w:date="2019-06-12T14:50:00Z">
        <w:r w:rsidDel="00E73F65">
          <w:rPr>
            <w:rFonts w:cstheme="majorHAnsi"/>
            <w:sz w:val="20"/>
            <w:szCs w:val="20"/>
          </w:rPr>
          <w:delText xml:space="preserve">An exercise of </w:delText>
        </w:r>
        <w:r w:rsidR="00D03D13" w:rsidDel="00E73F65">
          <w:rPr>
            <w:rFonts w:cstheme="majorHAnsi"/>
            <w:sz w:val="20"/>
            <w:szCs w:val="20"/>
          </w:rPr>
          <w:delText>deliberate, thorough intense testing</w:delText>
        </w:r>
        <w:r w:rsidR="00AD2540" w:rsidDel="00E73F65">
          <w:rPr>
            <w:rFonts w:cstheme="majorHAnsi"/>
            <w:sz w:val="20"/>
            <w:szCs w:val="20"/>
          </w:rPr>
          <w:delText xml:space="preserve"> </w:delText>
        </w:r>
        <w:r w:rsidR="00A03EE0" w:rsidDel="00E73F65">
          <w:rPr>
            <w:rFonts w:cstheme="majorHAnsi"/>
            <w:sz w:val="20"/>
            <w:szCs w:val="20"/>
          </w:rPr>
          <w:delText xml:space="preserve">to determine </w:delText>
        </w:r>
        <w:r w:rsidR="00DC03CC" w:rsidDel="00E73F65">
          <w:rPr>
            <w:rFonts w:cstheme="majorHAnsi"/>
            <w:sz w:val="20"/>
            <w:szCs w:val="20"/>
          </w:rPr>
          <w:delText>the stability of the Admin Platform</w:delText>
        </w:r>
        <w:r w:rsidR="0048123D" w:rsidDel="00E73F65">
          <w:rPr>
            <w:rFonts w:cstheme="majorHAnsi"/>
            <w:sz w:val="20"/>
            <w:szCs w:val="20"/>
          </w:rPr>
          <w:delText xml:space="preserve"> and observ</w:delText>
        </w:r>
        <w:r w:rsidR="00651CA4" w:rsidDel="00E73F65">
          <w:rPr>
            <w:rFonts w:cstheme="majorHAnsi"/>
            <w:sz w:val="20"/>
            <w:szCs w:val="20"/>
          </w:rPr>
          <w:delText>ing</w:delText>
        </w:r>
        <w:r w:rsidR="0048123D" w:rsidDel="00E73F65">
          <w:rPr>
            <w:rFonts w:cstheme="majorHAnsi"/>
            <w:sz w:val="20"/>
            <w:szCs w:val="20"/>
          </w:rPr>
          <w:delText xml:space="preserve"> the results.</w:delText>
        </w:r>
        <w:r w:rsidR="00244679" w:rsidDel="00E73F65">
          <w:rPr>
            <w:rFonts w:cstheme="majorHAnsi"/>
            <w:sz w:val="20"/>
            <w:szCs w:val="20"/>
          </w:rPr>
          <w:delText xml:space="preserve"> </w:delText>
        </w:r>
        <w:r w:rsidR="00303E42" w:rsidDel="00E73F65">
          <w:rPr>
            <w:rFonts w:cstheme="majorHAnsi"/>
            <w:sz w:val="20"/>
            <w:szCs w:val="20"/>
          </w:rPr>
          <w:delText xml:space="preserve">Stress testing was achieved </w:delText>
        </w:r>
        <w:r w:rsidR="001D1371" w:rsidDel="00E73F65">
          <w:rPr>
            <w:rFonts w:cstheme="majorHAnsi"/>
            <w:sz w:val="20"/>
            <w:szCs w:val="20"/>
          </w:rPr>
          <w:delText xml:space="preserve">by executing the workload usage </w:delText>
        </w:r>
        <w:r w:rsidR="00E66C07" w:rsidDel="00E73F65">
          <w:rPr>
            <w:rFonts w:cstheme="majorHAnsi"/>
            <w:sz w:val="20"/>
            <w:szCs w:val="20"/>
          </w:rPr>
          <w:delText>and increasing the transactions per second</w:delText>
        </w:r>
        <w:r w:rsidR="00651CA4" w:rsidDel="00E73F65">
          <w:rPr>
            <w:rFonts w:cstheme="majorHAnsi"/>
            <w:sz w:val="20"/>
            <w:szCs w:val="20"/>
          </w:rPr>
          <w:delText xml:space="preserve"> beyond normal operational capacity.</w:delText>
        </w:r>
      </w:del>
    </w:p>
    <w:sectPr w:rsidR="009B67EA" w:rsidRPr="008F13F8" w:rsidSect="004F7AF3">
      <w:pgSz w:w="16838" w:h="11906" w:orient="landscape"/>
      <w:pgMar w:top="1440" w:right="1440" w:bottom="1440" w:left="1440" w:header="709" w:footer="709" w:gutter="0"/>
      <w:cols w:space="708"/>
      <w:docGrid w:linePitch="360"/>
      <w:sectPrChange w:id="2027" w:author="Serge Schuetz" w:date="2019-06-12T14:56:00Z">
        <w:sectPr w:rsidR="009B67EA" w:rsidRPr="008F13F8" w:rsidSect="004F7AF3">
          <w:pgMar w:top="1440" w:right="1440" w:bottom="1440" w:left="1440" w:header="709" w:footer="709"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6D2A5" w14:textId="77777777" w:rsidR="00290306" w:rsidRDefault="00290306" w:rsidP="00DD4E01">
      <w:pPr>
        <w:spacing w:after="0" w:line="240" w:lineRule="auto"/>
      </w:pPr>
      <w:r>
        <w:separator/>
      </w:r>
    </w:p>
  </w:endnote>
  <w:endnote w:type="continuationSeparator" w:id="0">
    <w:p w14:paraId="735AF44B" w14:textId="77777777" w:rsidR="00290306" w:rsidRDefault="00290306" w:rsidP="00DD4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92ADB" w14:textId="4185ED6C" w:rsidR="00AC4EED" w:rsidRDefault="00081F62">
    <w:pPr>
      <w:pStyle w:val="Footer"/>
    </w:pPr>
    <w:r>
      <w:rPr>
        <w:noProof/>
      </w:rPr>
      <mc:AlternateContent>
        <mc:Choice Requires="wpg">
          <w:drawing>
            <wp:anchor distT="0" distB="0" distL="114300" distR="114300" simplePos="0" relativeHeight="251657216" behindDoc="0" locked="0" layoutInCell="1" allowOverlap="1" wp14:anchorId="49F21CD4" wp14:editId="6848CDA0">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1DAA6E" w14:textId="7B7D5181" w:rsidR="00081F62" w:rsidRDefault="00290306">
                            <w:pPr>
                              <w:pStyle w:val="Footer"/>
                              <w:jc w:val="right"/>
                            </w:pPr>
                            <w:sdt>
                              <w:sdtPr>
                                <w:rPr>
                                  <w:caps/>
                                  <w:color w:val="4472C4" w:themeColor="accent1"/>
                                  <w:sz w:val="20"/>
                                  <w:szCs w:val="20"/>
                                </w:rPr>
                                <w:alias w:val="Title"/>
                                <w:tag w:val=""/>
                                <w:id w:val="61148101"/>
                                <w:dataBinding w:prefixMappings="xmlns:ns0='http://purl.org/dc/elements/1.1/' xmlns:ns1='http://schemas.openxmlformats.org/package/2006/metadata/core-properties' " w:xpath="/ns1:coreProperties[1]/ns0:title[1]" w:storeItemID="{6C3C8BC8-F283-45AE-878A-BAB7291924A1}"/>
                                <w:text/>
                              </w:sdtPr>
                              <w:sdtEndPr/>
                              <w:sdtContent>
                                <w:r w:rsidR="00384FD6">
                                  <w:rPr>
                                    <w:caps/>
                                    <w:color w:val="4472C4" w:themeColor="accent1"/>
                                    <w:sz w:val="20"/>
                                    <w:szCs w:val="20"/>
                                  </w:rPr>
                                  <w:t>Performance Report</w:t>
                                </w:r>
                              </w:sdtContent>
                            </w:sdt>
                            <w:r w:rsidR="00081F62">
                              <w:rPr>
                                <w:caps/>
                                <w:color w:val="808080" w:themeColor="background1" w:themeShade="80"/>
                                <w:sz w:val="20"/>
                                <w:szCs w:val="20"/>
                              </w:rPr>
                              <w:t> | </w:t>
                            </w:r>
                            <w:sdt>
                              <w:sdtPr>
                                <w:rPr>
                                  <w:color w:val="808080" w:themeColor="background1" w:themeShade="80"/>
                                  <w:sz w:val="16"/>
                                  <w:szCs w:val="16"/>
                                </w:rPr>
                                <w:alias w:val="Subtitle"/>
                                <w:tag w:val=""/>
                                <w:id w:val="-1107342758"/>
                                <w:dataBinding w:prefixMappings="xmlns:ns0='http://purl.org/dc/elements/1.1/' xmlns:ns1='http://schemas.openxmlformats.org/package/2006/metadata/core-properties' " w:xpath="/ns1:coreProperties[1]/ns0:subject[1]" w:storeItemID="{6C3C8BC8-F283-45AE-878A-BAB7291924A1}"/>
                                <w:text/>
                              </w:sdtPr>
                              <w:sdtEndPr/>
                              <w:sdtContent>
                                <w:del w:id="343" w:author="Serge Schuetz" w:date="2019-06-12T12:42:00Z">
                                  <w:r w:rsidR="00A86F69" w:rsidRPr="00915AE9" w:rsidDel="00A86F69">
                                    <w:rPr>
                                      <w:color w:val="808080" w:themeColor="background1" w:themeShade="80"/>
                                      <w:sz w:val="16"/>
                                      <w:szCs w:val="16"/>
                                      <w:rPrChange w:id="344" w:author="Serge Schuetz" w:date="2019-06-12T13:01:00Z">
                                        <w:rPr>
                                          <w:color w:val="808080" w:themeColor="background1" w:themeShade="80"/>
                                          <w:sz w:val="20"/>
                                          <w:szCs w:val="20"/>
                                        </w:rPr>
                                      </w:rPrChange>
                                    </w:rPr>
                                    <w:delText>Version  1.0</w:delText>
                                  </w:r>
                                </w:del>
                                <w:proofErr w:type="gramStart"/>
                                <w:ins w:id="345" w:author="Serge Schuetz" w:date="2019-06-12T12:42:00Z">
                                  <w:r w:rsidR="00A86F69" w:rsidRPr="00915AE9">
                                    <w:rPr>
                                      <w:color w:val="808080" w:themeColor="background1" w:themeShade="80"/>
                                      <w:sz w:val="16"/>
                                      <w:szCs w:val="16"/>
                                      <w:rPrChange w:id="346" w:author="Serge Schuetz" w:date="2019-06-12T13:01:00Z">
                                        <w:rPr>
                                          <w:color w:val="808080" w:themeColor="background1" w:themeShade="80"/>
                                          <w:sz w:val="20"/>
                                          <w:szCs w:val="20"/>
                                        </w:rPr>
                                      </w:rPrChange>
                                    </w:rPr>
                                    <w:t>Version  1</w:t>
                                  </w:r>
                                  <w:proofErr w:type="gramEnd"/>
                                  <w:r w:rsidR="00A86F69" w:rsidRPr="00915AE9">
                                    <w:rPr>
                                      <w:color w:val="808080" w:themeColor="background1" w:themeShade="80"/>
                                      <w:sz w:val="16"/>
                                      <w:szCs w:val="16"/>
                                      <w:rPrChange w:id="347" w:author="Serge Schuetz" w:date="2019-06-12T13:01:00Z">
                                        <w:rPr>
                                          <w:color w:val="808080" w:themeColor="background1" w:themeShade="80"/>
                                          <w:sz w:val="20"/>
                                          <w:szCs w:val="20"/>
                                        </w:rPr>
                                      </w:rPrChange>
                                    </w:rPr>
                                    <w:t>.1</w:t>
                                  </w:r>
                                </w:ins>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9F21CD4" id="Group 164" o:spid="_x0000_s1026" style="position:absolute;margin-left:434.8pt;margin-top:0;width:486pt;height:21.6pt;z-index:251657216;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271DAA6E" w14:textId="7B7D5181" w:rsidR="00081F62" w:rsidRDefault="00072992">
                      <w:pPr>
                        <w:pStyle w:val="Footer"/>
                        <w:jc w:val="right"/>
                      </w:pPr>
                      <w:sdt>
                        <w:sdtPr>
                          <w:rPr>
                            <w:caps/>
                            <w:color w:val="4472C4" w:themeColor="accent1"/>
                            <w:sz w:val="20"/>
                            <w:szCs w:val="20"/>
                          </w:rPr>
                          <w:alias w:val="Title"/>
                          <w:tag w:val=""/>
                          <w:id w:val="61148101"/>
                          <w:dataBinding w:prefixMappings="xmlns:ns0='http://purl.org/dc/elements/1.1/' xmlns:ns1='http://schemas.openxmlformats.org/package/2006/metadata/core-properties' " w:xpath="/ns1:coreProperties[1]/ns0:title[1]" w:storeItemID="{6C3C8BC8-F283-45AE-878A-BAB7291924A1}"/>
                          <w:text/>
                        </w:sdtPr>
                        <w:sdtEndPr/>
                        <w:sdtContent>
                          <w:r w:rsidR="00384FD6">
                            <w:rPr>
                              <w:caps/>
                              <w:color w:val="4472C4" w:themeColor="accent1"/>
                              <w:sz w:val="20"/>
                              <w:szCs w:val="20"/>
                            </w:rPr>
                            <w:t>Performance Report</w:t>
                          </w:r>
                        </w:sdtContent>
                      </w:sdt>
                      <w:r w:rsidR="00081F62">
                        <w:rPr>
                          <w:caps/>
                          <w:color w:val="808080" w:themeColor="background1" w:themeShade="80"/>
                          <w:sz w:val="20"/>
                          <w:szCs w:val="20"/>
                        </w:rPr>
                        <w:t> | </w:t>
                      </w:r>
                      <w:sdt>
                        <w:sdtPr>
                          <w:rPr>
                            <w:color w:val="808080" w:themeColor="background1" w:themeShade="80"/>
                            <w:sz w:val="16"/>
                            <w:szCs w:val="16"/>
                          </w:rPr>
                          <w:alias w:val="Subtitle"/>
                          <w:tag w:val=""/>
                          <w:id w:val="-1107342758"/>
                          <w:dataBinding w:prefixMappings="xmlns:ns0='http://purl.org/dc/elements/1.1/' xmlns:ns1='http://schemas.openxmlformats.org/package/2006/metadata/core-properties' " w:xpath="/ns1:coreProperties[1]/ns0:subject[1]" w:storeItemID="{6C3C8BC8-F283-45AE-878A-BAB7291924A1}"/>
                          <w:text/>
                        </w:sdtPr>
                        <w:sdtEndPr/>
                        <w:sdtContent>
                          <w:del w:id="348" w:author="Serge Schuetz" w:date="2019-06-12T12:42:00Z">
                            <w:r w:rsidR="00A86F69" w:rsidRPr="00915AE9" w:rsidDel="00A86F69">
                              <w:rPr>
                                <w:color w:val="808080" w:themeColor="background1" w:themeShade="80"/>
                                <w:sz w:val="16"/>
                                <w:szCs w:val="16"/>
                                <w:rPrChange w:id="349" w:author="Serge Schuetz" w:date="2019-06-12T13:01:00Z">
                                  <w:rPr>
                                    <w:color w:val="808080" w:themeColor="background1" w:themeShade="80"/>
                                    <w:sz w:val="20"/>
                                    <w:szCs w:val="20"/>
                                  </w:rPr>
                                </w:rPrChange>
                              </w:rPr>
                              <w:delText>Version  1.0</w:delText>
                            </w:r>
                          </w:del>
                          <w:proofErr w:type="gramStart"/>
                          <w:ins w:id="350" w:author="Serge Schuetz" w:date="2019-06-12T12:42:00Z">
                            <w:r w:rsidR="00A86F69" w:rsidRPr="00915AE9">
                              <w:rPr>
                                <w:color w:val="808080" w:themeColor="background1" w:themeShade="80"/>
                                <w:sz w:val="16"/>
                                <w:szCs w:val="16"/>
                                <w:rPrChange w:id="351" w:author="Serge Schuetz" w:date="2019-06-12T13:01:00Z">
                                  <w:rPr>
                                    <w:color w:val="808080" w:themeColor="background1" w:themeShade="80"/>
                                    <w:sz w:val="20"/>
                                    <w:szCs w:val="20"/>
                                  </w:rPr>
                                </w:rPrChange>
                              </w:rPr>
                              <w:t>Version  1</w:t>
                            </w:r>
                            <w:proofErr w:type="gramEnd"/>
                            <w:r w:rsidR="00A86F69" w:rsidRPr="00915AE9">
                              <w:rPr>
                                <w:color w:val="808080" w:themeColor="background1" w:themeShade="80"/>
                                <w:sz w:val="16"/>
                                <w:szCs w:val="16"/>
                                <w:rPrChange w:id="352" w:author="Serge Schuetz" w:date="2019-06-12T13:01:00Z">
                                  <w:rPr>
                                    <w:color w:val="808080" w:themeColor="background1" w:themeShade="80"/>
                                    <w:sz w:val="20"/>
                                    <w:szCs w:val="20"/>
                                  </w:rPr>
                                </w:rPrChange>
                              </w:rPr>
                              <w:t>.1</w:t>
                            </w:r>
                          </w:ins>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E843F" w14:textId="77777777" w:rsidR="00290306" w:rsidRDefault="00290306" w:rsidP="00DD4E01">
      <w:pPr>
        <w:spacing w:after="0" w:line="240" w:lineRule="auto"/>
      </w:pPr>
      <w:r>
        <w:separator/>
      </w:r>
    </w:p>
  </w:footnote>
  <w:footnote w:type="continuationSeparator" w:id="0">
    <w:p w14:paraId="4CFF8208" w14:textId="77777777" w:rsidR="00290306" w:rsidRDefault="00290306" w:rsidP="00DD4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348A6" w14:textId="06BF7F25" w:rsidR="000D2FBD" w:rsidRDefault="00290306">
    <w:pPr>
      <w:pStyle w:val="Header"/>
      <w:jc w:val="right"/>
      <w:rPr>
        <w:color w:val="4472C4" w:themeColor="accent1"/>
      </w:rPr>
    </w:pPr>
    <w:sdt>
      <w:sdtPr>
        <w:rPr>
          <w:color w:val="4472C4" w:themeColor="accent1"/>
        </w:rPr>
        <w:id w:val="-554935182"/>
        <w:docPartObj>
          <w:docPartGallery w:val="Watermarks"/>
          <w:docPartUnique/>
        </w:docPartObj>
      </w:sdtPr>
      <w:sdtEndPr/>
      <w:sdtContent>
        <w:r>
          <w:rPr>
            <w:noProof/>
            <w:color w:val="4472C4" w:themeColor="accent1"/>
          </w:rPr>
          <w:pict w14:anchorId="185436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sdt>
      <w:sdtPr>
        <w:rPr>
          <w:color w:val="4472C4" w:themeColor="accent1"/>
        </w:rPr>
        <w:alias w:val="Title"/>
        <w:tag w:val=""/>
        <w:id w:val="-687903346"/>
        <w:placeholder>
          <w:docPart w:val="6F3FF7CB6E8E4A4C8A1A386CEBF23614"/>
        </w:placeholder>
        <w:dataBinding w:prefixMappings="xmlns:ns0='http://purl.org/dc/elements/1.1/' xmlns:ns1='http://schemas.openxmlformats.org/package/2006/metadata/core-properties' " w:xpath="/ns1:coreProperties[1]/ns0:title[1]" w:storeItemID="{6C3C8BC8-F283-45AE-878A-BAB7291924A1}"/>
        <w:text/>
      </w:sdtPr>
      <w:sdtEndPr/>
      <w:sdtContent>
        <w:r w:rsidR="00C52E00">
          <w:rPr>
            <w:color w:val="4472C4" w:themeColor="accent1"/>
          </w:rPr>
          <w:t xml:space="preserve">Performance </w:t>
        </w:r>
        <w:r w:rsidR="00384FD6">
          <w:rPr>
            <w:color w:val="4472C4" w:themeColor="accent1"/>
          </w:rPr>
          <w:t>Report</w:t>
        </w:r>
      </w:sdtContent>
    </w:sdt>
    <w:r w:rsidR="000D2FBD">
      <w:rPr>
        <w:color w:val="4472C4" w:themeColor="accent1"/>
      </w:rPr>
      <w:t xml:space="preserve"> | </w:t>
    </w:r>
    <w:sdt>
      <w:sdtPr>
        <w:rPr>
          <w:color w:val="4472C4" w:themeColor="accent1"/>
          <w:sz w:val="16"/>
          <w:szCs w:val="16"/>
        </w:rPr>
        <w:alias w:val="Author"/>
        <w:tag w:val=""/>
        <w:id w:val="1296571049"/>
        <w:placeholder>
          <w:docPart w:val="B7C4BB566278455195A994B2F658AF9D"/>
        </w:placeholder>
        <w:dataBinding w:prefixMappings="xmlns:ns0='http://purl.org/dc/elements/1.1/' xmlns:ns1='http://schemas.openxmlformats.org/package/2006/metadata/core-properties' " w:xpath="/ns1:coreProperties[1]/ns0:creator[1]" w:storeItemID="{6C3C8BC8-F283-45AE-878A-BAB7291924A1}"/>
        <w:text/>
      </w:sdtPr>
      <w:sdtEndPr/>
      <w:sdtContent>
        <w:ins w:id="340" w:author="Serge Schuetz" w:date="2019-06-12T12:43:00Z">
          <w:r w:rsidR="00673683">
            <w:rPr>
              <w:color w:val="4472C4" w:themeColor="accent1"/>
              <w:sz w:val="16"/>
              <w:szCs w:val="16"/>
            </w:rPr>
            <w:t>V</w:t>
          </w:r>
          <w:r w:rsidR="0017540F">
            <w:rPr>
              <w:color w:val="4472C4" w:themeColor="accent1"/>
              <w:sz w:val="16"/>
              <w:szCs w:val="16"/>
            </w:rPr>
            <w:t>ersion</w:t>
          </w:r>
        </w:ins>
        <w:del w:id="341" w:author="Serge Schuetz" w:date="2019-06-12T12:43:00Z">
          <w:r w:rsidR="0017540F" w:rsidRPr="00530FF2" w:rsidDel="0017540F">
            <w:rPr>
              <w:color w:val="4472C4" w:themeColor="accent1"/>
              <w:sz w:val="16"/>
              <w:szCs w:val="16"/>
            </w:rPr>
            <w:delText>Serge Schuetz</w:delText>
          </w:r>
        </w:del>
        <w:ins w:id="342" w:author="Serge Schuetz" w:date="2019-06-12T12:43:00Z">
          <w:r w:rsidR="00673683">
            <w:rPr>
              <w:color w:val="4472C4" w:themeColor="accent1"/>
              <w:sz w:val="16"/>
              <w:szCs w:val="16"/>
            </w:rPr>
            <w:t xml:space="preserve"> 1.1</w:t>
          </w:r>
        </w:ins>
      </w:sdtContent>
    </w:sdt>
  </w:p>
  <w:p w14:paraId="5853D839" w14:textId="77777777" w:rsidR="000D2FBD" w:rsidRDefault="000D2F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D82A5E"/>
    <w:multiLevelType w:val="hybridMultilevel"/>
    <w:tmpl w:val="0FB030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E2648EC"/>
    <w:multiLevelType w:val="hybridMultilevel"/>
    <w:tmpl w:val="A4F24B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rge Schuetz">
    <w15:presenceInfo w15:providerId="AD" w15:userId="S::Serge.Schuetz@recreo.com.au::74e8ab8c-52fa-4827-aa41-7b4294a9c7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285"/>
    <w:rsid w:val="000430C5"/>
    <w:rsid w:val="00054B50"/>
    <w:rsid w:val="0006032F"/>
    <w:rsid w:val="00062F42"/>
    <w:rsid w:val="00065E7A"/>
    <w:rsid w:val="00072992"/>
    <w:rsid w:val="00074085"/>
    <w:rsid w:val="00080FAD"/>
    <w:rsid w:val="00081F62"/>
    <w:rsid w:val="00087783"/>
    <w:rsid w:val="00090480"/>
    <w:rsid w:val="000B6B6F"/>
    <w:rsid w:val="000B7262"/>
    <w:rsid w:val="000C071A"/>
    <w:rsid w:val="000C451E"/>
    <w:rsid w:val="000D0DDA"/>
    <w:rsid w:val="000D1B0A"/>
    <w:rsid w:val="000D2107"/>
    <w:rsid w:val="000D2FBD"/>
    <w:rsid w:val="0010450C"/>
    <w:rsid w:val="00123654"/>
    <w:rsid w:val="00130D00"/>
    <w:rsid w:val="00133888"/>
    <w:rsid w:val="0013536B"/>
    <w:rsid w:val="001738ED"/>
    <w:rsid w:val="0017540F"/>
    <w:rsid w:val="00180FE4"/>
    <w:rsid w:val="001859F2"/>
    <w:rsid w:val="001A60EF"/>
    <w:rsid w:val="001A66CF"/>
    <w:rsid w:val="001B1D59"/>
    <w:rsid w:val="001B3658"/>
    <w:rsid w:val="001B4F68"/>
    <w:rsid w:val="001D1371"/>
    <w:rsid w:val="001D5414"/>
    <w:rsid w:val="001F1DA6"/>
    <w:rsid w:val="001F561F"/>
    <w:rsid w:val="00202DE5"/>
    <w:rsid w:val="00210C67"/>
    <w:rsid w:val="00210DEB"/>
    <w:rsid w:val="0021535D"/>
    <w:rsid w:val="00217FF7"/>
    <w:rsid w:val="00221345"/>
    <w:rsid w:val="002364F0"/>
    <w:rsid w:val="00243EE1"/>
    <w:rsid w:val="00244679"/>
    <w:rsid w:val="00275433"/>
    <w:rsid w:val="002769D2"/>
    <w:rsid w:val="0028624D"/>
    <w:rsid w:val="00290306"/>
    <w:rsid w:val="002A3631"/>
    <w:rsid w:val="002A4469"/>
    <w:rsid w:val="002B601F"/>
    <w:rsid w:val="002C3232"/>
    <w:rsid w:val="002C344D"/>
    <w:rsid w:val="002C3AEA"/>
    <w:rsid w:val="002C6D5D"/>
    <w:rsid w:val="002D39DB"/>
    <w:rsid w:val="002E391A"/>
    <w:rsid w:val="00302F53"/>
    <w:rsid w:val="00303E42"/>
    <w:rsid w:val="003064BA"/>
    <w:rsid w:val="00311596"/>
    <w:rsid w:val="00315058"/>
    <w:rsid w:val="00322104"/>
    <w:rsid w:val="0034579C"/>
    <w:rsid w:val="00365DFD"/>
    <w:rsid w:val="00384A8E"/>
    <w:rsid w:val="00384FD6"/>
    <w:rsid w:val="003B38EB"/>
    <w:rsid w:val="003C31CD"/>
    <w:rsid w:val="003C661A"/>
    <w:rsid w:val="003C6910"/>
    <w:rsid w:val="003D429A"/>
    <w:rsid w:val="003D44F4"/>
    <w:rsid w:val="003D5AF4"/>
    <w:rsid w:val="003E0005"/>
    <w:rsid w:val="003E1DF3"/>
    <w:rsid w:val="003E6B36"/>
    <w:rsid w:val="0040595A"/>
    <w:rsid w:val="00422131"/>
    <w:rsid w:val="0042239E"/>
    <w:rsid w:val="0043432F"/>
    <w:rsid w:val="00443285"/>
    <w:rsid w:val="00452243"/>
    <w:rsid w:val="00453D7D"/>
    <w:rsid w:val="00461B55"/>
    <w:rsid w:val="00464774"/>
    <w:rsid w:val="004652C5"/>
    <w:rsid w:val="0048123D"/>
    <w:rsid w:val="00481CC2"/>
    <w:rsid w:val="00486188"/>
    <w:rsid w:val="0049266F"/>
    <w:rsid w:val="004A598D"/>
    <w:rsid w:val="004A6240"/>
    <w:rsid w:val="004B4ACC"/>
    <w:rsid w:val="004D4D3B"/>
    <w:rsid w:val="004E6518"/>
    <w:rsid w:val="004F0EC2"/>
    <w:rsid w:val="004F3294"/>
    <w:rsid w:val="004F6ECA"/>
    <w:rsid w:val="004F7AF3"/>
    <w:rsid w:val="004F7CC7"/>
    <w:rsid w:val="0050085C"/>
    <w:rsid w:val="00514BA0"/>
    <w:rsid w:val="0051621A"/>
    <w:rsid w:val="00523497"/>
    <w:rsid w:val="00530FF2"/>
    <w:rsid w:val="005364F2"/>
    <w:rsid w:val="00536CEA"/>
    <w:rsid w:val="00537570"/>
    <w:rsid w:val="00565C50"/>
    <w:rsid w:val="005662CD"/>
    <w:rsid w:val="00566F88"/>
    <w:rsid w:val="0057100B"/>
    <w:rsid w:val="0057278D"/>
    <w:rsid w:val="005738B2"/>
    <w:rsid w:val="00585DE6"/>
    <w:rsid w:val="005A3592"/>
    <w:rsid w:val="005B16E6"/>
    <w:rsid w:val="005B6924"/>
    <w:rsid w:val="005C41B0"/>
    <w:rsid w:val="005D100A"/>
    <w:rsid w:val="005E41EE"/>
    <w:rsid w:val="006007DD"/>
    <w:rsid w:val="00606F5C"/>
    <w:rsid w:val="00613700"/>
    <w:rsid w:val="00620B6C"/>
    <w:rsid w:val="006244D6"/>
    <w:rsid w:val="0063064E"/>
    <w:rsid w:val="0065050E"/>
    <w:rsid w:val="00650960"/>
    <w:rsid w:val="00651CA4"/>
    <w:rsid w:val="006565EC"/>
    <w:rsid w:val="006706CA"/>
    <w:rsid w:val="00673683"/>
    <w:rsid w:val="00692A89"/>
    <w:rsid w:val="006968F1"/>
    <w:rsid w:val="006A03DF"/>
    <w:rsid w:val="006A0546"/>
    <w:rsid w:val="006B20BA"/>
    <w:rsid w:val="006B6DB9"/>
    <w:rsid w:val="006C06C8"/>
    <w:rsid w:val="006C179E"/>
    <w:rsid w:val="006E26C9"/>
    <w:rsid w:val="006E43FF"/>
    <w:rsid w:val="006F60AA"/>
    <w:rsid w:val="007127E2"/>
    <w:rsid w:val="007200BB"/>
    <w:rsid w:val="00723B25"/>
    <w:rsid w:val="00725366"/>
    <w:rsid w:val="00737303"/>
    <w:rsid w:val="007407B5"/>
    <w:rsid w:val="00741E84"/>
    <w:rsid w:val="007509F3"/>
    <w:rsid w:val="00760B07"/>
    <w:rsid w:val="00767345"/>
    <w:rsid w:val="00774CC1"/>
    <w:rsid w:val="0078026F"/>
    <w:rsid w:val="0079380F"/>
    <w:rsid w:val="007A2391"/>
    <w:rsid w:val="007C03CD"/>
    <w:rsid w:val="007C0A60"/>
    <w:rsid w:val="007C17AA"/>
    <w:rsid w:val="007D2E17"/>
    <w:rsid w:val="007D342D"/>
    <w:rsid w:val="007D447D"/>
    <w:rsid w:val="007E4594"/>
    <w:rsid w:val="007F6BA5"/>
    <w:rsid w:val="007F7452"/>
    <w:rsid w:val="007F7A14"/>
    <w:rsid w:val="00801682"/>
    <w:rsid w:val="00807623"/>
    <w:rsid w:val="00812E8A"/>
    <w:rsid w:val="00822453"/>
    <w:rsid w:val="00823E8C"/>
    <w:rsid w:val="0082619C"/>
    <w:rsid w:val="008347B4"/>
    <w:rsid w:val="00840EBB"/>
    <w:rsid w:val="00853723"/>
    <w:rsid w:val="008611D6"/>
    <w:rsid w:val="00890069"/>
    <w:rsid w:val="00892F71"/>
    <w:rsid w:val="00893FBB"/>
    <w:rsid w:val="008957B1"/>
    <w:rsid w:val="008A5C57"/>
    <w:rsid w:val="008A6101"/>
    <w:rsid w:val="008D35CA"/>
    <w:rsid w:val="008E11F6"/>
    <w:rsid w:val="008F13F8"/>
    <w:rsid w:val="00904F76"/>
    <w:rsid w:val="00905CE6"/>
    <w:rsid w:val="00906F81"/>
    <w:rsid w:val="0091026C"/>
    <w:rsid w:val="00910947"/>
    <w:rsid w:val="00915AE9"/>
    <w:rsid w:val="009203DF"/>
    <w:rsid w:val="00930CAF"/>
    <w:rsid w:val="00936619"/>
    <w:rsid w:val="00936D4B"/>
    <w:rsid w:val="00937C1F"/>
    <w:rsid w:val="00947FA0"/>
    <w:rsid w:val="00953DF9"/>
    <w:rsid w:val="00956388"/>
    <w:rsid w:val="0095722B"/>
    <w:rsid w:val="00961720"/>
    <w:rsid w:val="00963D63"/>
    <w:rsid w:val="00966609"/>
    <w:rsid w:val="00977C22"/>
    <w:rsid w:val="0098296A"/>
    <w:rsid w:val="00994A0D"/>
    <w:rsid w:val="009962EE"/>
    <w:rsid w:val="009975A3"/>
    <w:rsid w:val="009A5C72"/>
    <w:rsid w:val="009B59A5"/>
    <w:rsid w:val="009B67EA"/>
    <w:rsid w:val="009C172B"/>
    <w:rsid w:val="009C6E17"/>
    <w:rsid w:val="009D52D7"/>
    <w:rsid w:val="009E511A"/>
    <w:rsid w:val="009E78B8"/>
    <w:rsid w:val="009F2543"/>
    <w:rsid w:val="00A02B35"/>
    <w:rsid w:val="00A02BE3"/>
    <w:rsid w:val="00A03EE0"/>
    <w:rsid w:val="00A1519C"/>
    <w:rsid w:val="00A17036"/>
    <w:rsid w:val="00A24AFE"/>
    <w:rsid w:val="00A25B31"/>
    <w:rsid w:val="00A34450"/>
    <w:rsid w:val="00A3486C"/>
    <w:rsid w:val="00A35961"/>
    <w:rsid w:val="00A4774F"/>
    <w:rsid w:val="00A55D22"/>
    <w:rsid w:val="00A577C3"/>
    <w:rsid w:val="00A823C7"/>
    <w:rsid w:val="00A84AC3"/>
    <w:rsid w:val="00A86214"/>
    <w:rsid w:val="00A86F69"/>
    <w:rsid w:val="00A952E8"/>
    <w:rsid w:val="00AA0431"/>
    <w:rsid w:val="00AA38FB"/>
    <w:rsid w:val="00AA3C8E"/>
    <w:rsid w:val="00AB2629"/>
    <w:rsid w:val="00AC2731"/>
    <w:rsid w:val="00AC4EED"/>
    <w:rsid w:val="00AD1C3A"/>
    <w:rsid w:val="00AD225E"/>
    <w:rsid w:val="00AD2540"/>
    <w:rsid w:val="00AD4FB2"/>
    <w:rsid w:val="00AD5ECB"/>
    <w:rsid w:val="00AD6861"/>
    <w:rsid w:val="00AD7433"/>
    <w:rsid w:val="00AE45B4"/>
    <w:rsid w:val="00AE4CEE"/>
    <w:rsid w:val="00AE76F2"/>
    <w:rsid w:val="00AF0232"/>
    <w:rsid w:val="00B035D0"/>
    <w:rsid w:val="00B06C25"/>
    <w:rsid w:val="00B144CD"/>
    <w:rsid w:val="00B2270A"/>
    <w:rsid w:val="00B27322"/>
    <w:rsid w:val="00B30BF5"/>
    <w:rsid w:val="00B33AA8"/>
    <w:rsid w:val="00B35F74"/>
    <w:rsid w:val="00B43A73"/>
    <w:rsid w:val="00B54A65"/>
    <w:rsid w:val="00B73B0C"/>
    <w:rsid w:val="00B93D01"/>
    <w:rsid w:val="00BA32C4"/>
    <w:rsid w:val="00BA3A23"/>
    <w:rsid w:val="00BC6B7C"/>
    <w:rsid w:val="00BD03B4"/>
    <w:rsid w:val="00BF326C"/>
    <w:rsid w:val="00BF5227"/>
    <w:rsid w:val="00BF7826"/>
    <w:rsid w:val="00C017BC"/>
    <w:rsid w:val="00C1083C"/>
    <w:rsid w:val="00C20313"/>
    <w:rsid w:val="00C3042E"/>
    <w:rsid w:val="00C440B0"/>
    <w:rsid w:val="00C47152"/>
    <w:rsid w:val="00C52E00"/>
    <w:rsid w:val="00C63E79"/>
    <w:rsid w:val="00C63F09"/>
    <w:rsid w:val="00C87715"/>
    <w:rsid w:val="00C87BAE"/>
    <w:rsid w:val="00CA0447"/>
    <w:rsid w:val="00CA3537"/>
    <w:rsid w:val="00CA4DCD"/>
    <w:rsid w:val="00CB5737"/>
    <w:rsid w:val="00CD2068"/>
    <w:rsid w:val="00CD2745"/>
    <w:rsid w:val="00CD7E43"/>
    <w:rsid w:val="00CE1553"/>
    <w:rsid w:val="00CF5EFD"/>
    <w:rsid w:val="00D00C71"/>
    <w:rsid w:val="00D03D13"/>
    <w:rsid w:val="00D04F42"/>
    <w:rsid w:val="00D07084"/>
    <w:rsid w:val="00D1262E"/>
    <w:rsid w:val="00D12848"/>
    <w:rsid w:val="00D143BE"/>
    <w:rsid w:val="00D16C63"/>
    <w:rsid w:val="00D17A4E"/>
    <w:rsid w:val="00D31B13"/>
    <w:rsid w:val="00D32250"/>
    <w:rsid w:val="00D32375"/>
    <w:rsid w:val="00D358E0"/>
    <w:rsid w:val="00D36A58"/>
    <w:rsid w:val="00D37B9A"/>
    <w:rsid w:val="00D50EB6"/>
    <w:rsid w:val="00D55774"/>
    <w:rsid w:val="00D63F85"/>
    <w:rsid w:val="00D64579"/>
    <w:rsid w:val="00D738DB"/>
    <w:rsid w:val="00D74D12"/>
    <w:rsid w:val="00D75577"/>
    <w:rsid w:val="00D76A17"/>
    <w:rsid w:val="00D80FFB"/>
    <w:rsid w:val="00D843D9"/>
    <w:rsid w:val="00D90286"/>
    <w:rsid w:val="00D91861"/>
    <w:rsid w:val="00D9215F"/>
    <w:rsid w:val="00DA1DE9"/>
    <w:rsid w:val="00DC03CC"/>
    <w:rsid w:val="00DD4E01"/>
    <w:rsid w:val="00DE325E"/>
    <w:rsid w:val="00DE483D"/>
    <w:rsid w:val="00DF1632"/>
    <w:rsid w:val="00E00AF0"/>
    <w:rsid w:val="00E05AFF"/>
    <w:rsid w:val="00E109E1"/>
    <w:rsid w:val="00E13943"/>
    <w:rsid w:val="00E13B3A"/>
    <w:rsid w:val="00E205CC"/>
    <w:rsid w:val="00E20E74"/>
    <w:rsid w:val="00E24386"/>
    <w:rsid w:val="00E3117B"/>
    <w:rsid w:val="00E34B3F"/>
    <w:rsid w:val="00E3751D"/>
    <w:rsid w:val="00E46BD1"/>
    <w:rsid w:val="00E4723A"/>
    <w:rsid w:val="00E6536C"/>
    <w:rsid w:val="00E65576"/>
    <w:rsid w:val="00E66C07"/>
    <w:rsid w:val="00E71C9B"/>
    <w:rsid w:val="00E73F65"/>
    <w:rsid w:val="00E74238"/>
    <w:rsid w:val="00E75210"/>
    <w:rsid w:val="00E76331"/>
    <w:rsid w:val="00E850BD"/>
    <w:rsid w:val="00E87B46"/>
    <w:rsid w:val="00EA7077"/>
    <w:rsid w:val="00EA78F5"/>
    <w:rsid w:val="00EB61A1"/>
    <w:rsid w:val="00EB67E8"/>
    <w:rsid w:val="00EB7B6F"/>
    <w:rsid w:val="00EC49F0"/>
    <w:rsid w:val="00EC4AF7"/>
    <w:rsid w:val="00ED14C0"/>
    <w:rsid w:val="00ED3BCC"/>
    <w:rsid w:val="00EE29E4"/>
    <w:rsid w:val="00EF31A7"/>
    <w:rsid w:val="00F02859"/>
    <w:rsid w:val="00F02919"/>
    <w:rsid w:val="00F20C67"/>
    <w:rsid w:val="00F27701"/>
    <w:rsid w:val="00F417B9"/>
    <w:rsid w:val="00F5373B"/>
    <w:rsid w:val="00F53DE5"/>
    <w:rsid w:val="00F6053F"/>
    <w:rsid w:val="00F610A0"/>
    <w:rsid w:val="00F61EFD"/>
    <w:rsid w:val="00F620AF"/>
    <w:rsid w:val="00F745A9"/>
    <w:rsid w:val="00F752C7"/>
    <w:rsid w:val="00F93819"/>
    <w:rsid w:val="00F9732E"/>
    <w:rsid w:val="00FA49C7"/>
    <w:rsid w:val="00FA76FB"/>
    <w:rsid w:val="00FA7C8E"/>
    <w:rsid w:val="00FB0D4D"/>
    <w:rsid w:val="00FB327C"/>
    <w:rsid w:val="00FB3BF2"/>
    <w:rsid w:val="00FC4B8B"/>
    <w:rsid w:val="00FC69B4"/>
    <w:rsid w:val="00FD65F7"/>
    <w:rsid w:val="00FE04B1"/>
    <w:rsid w:val="00FE0667"/>
    <w:rsid w:val="00FE4B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4AE86A"/>
  <w15:chartTrackingRefBased/>
  <w15:docId w15:val="{FBCA6905-266C-41BC-A67F-1E687213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7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6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957B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957B1"/>
    <w:pPr>
      <w:outlineLvl w:val="9"/>
    </w:pPr>
    <w:rPr>
      <w:lang w:val="en-US"/>
    </w:rPr>
  </w:style>
  <w:style w:type="paragraph" w:styleId="TOC1">
    <w:name w:val="toc 1"/>
    <w:basedOn w:val="Normal"/>
    <w:next w:val="Normal"/>
    <w:autoRedefine/>
    <w:uiPriority w:val="39"/>
    <w:unhideWhenUsed/>
    <w:rsid w:val="006968F1"/>
    <w:pPr>
      <w:spacing w:after="100"/>
    </w:pPr>
  </w:style>
  <w:style w:type="paragraph" w:styleId="TOC2">
    <w:name w:val="toc 2"/>
    <w:basedOn w:val="Normal"/>
    <w:next w:val="Normal"/>
    <w:autoRedefine/>
    <w:uiPriority w:val="39"/>
    <w:unhideWhenUsed/>
    <w:rsid w:val="006968F1"/>
    <w:pPr>
      <w:spacing w:after="100"/>
      <w:ind w:left="220"/>
    </w:pPr>
  </w:style>
  <w:style w:type="character" w:styleId="Hyperlink">
    <w:name w:val="Hyperlink"/>
    <w:basedOn w:val="DefaultParagraphFont"/>
    <w:uiPriority w:val="99"/>
    <w:unhideWhenUsed/>
    <w:rsid w:val="006968F1"/>
    <w:rPr>
      <w:color w:val="0563C1" w:themeColor="hyperlink"/>
      <w:u w:val="single"/>
    </w:rPr>
  </w:style>
  <w:style w:type="paragraph" w:styleId="TOC3">
    <w:name w:val="toc 3"/>
    <w:basedOn w:val="Normal"/>
    <w:next w:val="Normal"/>
    <w:autoRedefine/>
    <w:uiPriority w:val="39"/>
    <w:unhideWhenUsed/>
    <w:rsid w:val="006968F1"/>
    <w:pPr>
      <w:spacing w:after="100"/>
      <w:ind w:left="440"/>
    </w:pPr>
    <w:rPr>
      <w:rFonts w:eastAsiaTheme="minorEastAsia" w:cs="Times New Roman"/>
      <w:lang w:val="en-US"/>
    </w:rPr>
  </w:style>
  <w:style w:type="paragraph" w:styleId="ListParagraph">
    <w:name w:val="List Paragraph"/>
    <w:basedOn w:val="Normal"/>
    <w:uiPriority w:val="34"/>
    <w:qFormat/>
    <w:rsid w:val="00DD4E01"/>
    <w:pPr>
      <w:ind w:left="720"/>
      <w:contextualSpacing/>
    </w:pPr>
  </w:style>
  <w:style w:type="paragraph" w:styleId="Header">
    <w:name w:val="header"/>
    <w:basedOn w:val="Normal"/>
    <w:link w:val="HeaderChar"/>
    <w:uiPriority w:val="99"/>
    <w:unhideWhenUsed/>
    <w:rsid w:val="00DD4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E01"/>
  </w:style>
  <w:style w:type="paragraph" w:styleId="Footer">
    <w:name w:val="footer"/>
    <w:basedOn w:val="Normal"/>
    <w:link w:val="FooterChar"/>
    <w:uiPriority w:val="99"/>
    <w:unhideWhenUsed/>
    <w:rsid w:val="00DD4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E01"/>
  </w:style>
  <w:style w:type="paragraph" w:styleId="BalloonText">
    <w:name w:val="Balloon Text"/>
    <w:basedOn w:val="Normal"/>
    <w:link w:val="BalloonTextChar"/>
    <w:uiPriority w:val="99"/>
    <w:semiHidden/>
    <w:unhideWhenUsed/>
    <w:rsid w:val="002C6D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D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373498">
      <w:bodyDiv w:val="1"/>
      <w:marLeft w:val="0"/>
      <w:marRight w:val="0"/>
      <w:marTop w:val="0"/>
      <w:marBottom w:val="0"/>
      <w:divBdr>
        <w:top w:val="none" w:sz="0" w:space="0" w:color="auto"/>
        <w:left w:val="none" w:sz="0" w:space="0" w:color="auto"/>
        <w:bottom w:val="none" w:sz="0" w:space="0" w:color="auto"/>
        <w:right w:val="none" w:sz="0" w:space="0" w:color="auto"/>
      </w:divBdr>
    </w:div>
    <w:div w:id="448209749">
      <w:bodyDiv w:val="1"/>
      <w:marLeft w:val="0"/>
      <w:marRight w:val="0"/>
      <w:marTop w:val="0"/>
      <w:marBottom w:val="0"/>
      <w:divBdr>
        <w:top w:val="none" w:sz="0" w:space="0" w:color="auto"/>
        <w:left w:val="none" w:sz="0" w:space="0" w:color="auto"/>
        <w:bottom w:val="none" w:sz="0" w:space="0" w:color="auto"/>
        <w:right w:val="none" w:sz="0" w:space="0" w:color="auto"/>
      </w:divBdr>
    </w:div>
    <w:div w:id="620498164">
      <w:bodyDiv w:val="1"/>
      <w:marLeft w:val="0"/>
      <w:marRight w:val="0"/>
      <w:marTop w:val="0"/>
      <w:marBottom w:val="0"/>
      <w:divBdr>
        <w:top w:val="none" w:sz="0" w:space="0" w:color="auto"/>
        <w:left w:val="none" w:sz="0" w:space="0" w:color="auto"/>
        <w:bottom w:val="none" w:sz="0" w:space="0" w:color="auto"/>
        <w:right w:val="none" w:sz="0" w:space="0" w:color="auto"/>
      </w:divBdr>
    </w:div>
    <w:div w:id="674453176">
      <w:bodyDiv w:val="1"/>
      <w:marLeft w:val="0"/>
      <w:marRight w:val="0"/>
      <w:marTop w:val="0"/>
      <w:marBottom w:val="0"/>
      <w:divBdr>
        <w:top w:val="none" w:sz="0" w:space="0" w:color="auto"/>
        <w:left w:val="none" w:sz="0" w:space="0" w:color="auto"/>
        <w:bottom w:val="none" w:sz="0" w:space="0" w:color="auto"/>
        <w:right w:val="none" w:sz="0" w:space="0" w:color="auto"/>
      </w:divBdr>
    </w:div>
    <w:div w:id="1055740486">
      <w:bodyDiv w:val="1"/>
      <w:marLeft w:val="0"/>
      <w:marRight w:val="0"/>
      <w:marTop w:val="0"/>
      <w:marBottom w:val="0"/>
      <w:divBdr>
        <w:top w:val="none" w:sz="0" w:space="0" w:color="auto"/>
        <w:left w:val="none" w:sz="0" w:space="0" w:color="auto"/>
        <w:bottom w:val="none" w:sz="0" w:space="0" w:color="auto"/>
        <w:right w:val="none" w:sz="0" w:space="0" w:color="auto"/>
      </w:divBdr>
    </w:div>
    <w:div w:id="1252083888">
      <w:bodyDiv w:val="1"/>
      <w:marLeft w:val="0"/>
      <w:marRight w:val="0"/>
      <w:marTop w:val="0"/>
      <w:marBottom w:val="0"/>
      <w:divBdr>
        <w:top w:val="none" w:sz="0" w:space="0" w:color="auto"/>
        <w:left w:val="none" w:sz="0" w:space="0" w:color="auto"/>
        <w:bottom w:val="none" w:sz="0" w:space="0" w:color="auto"/>
        <w:right w:val="none" w:sz="0" w:space="0" w:color="auto"/>
      </w:divBdr>
    </w:div>
    <w:div w:id="1419061480">
      <w:bodyDiv w:val="1"/>
      <w:marLeft w:val="0"/>
      <w:marRight w:val="0"/>
      <w:marTop w:val="0"/>
      <w:marBottom w:val="0"/>
      <w:divBdr>
        <w:top w:val="none" w:sz="0" w:space="0" w:color="auto"/>
        <w:left w:val="none" w:sz="0" w:space="0" w:color="auto"/>
        <w:bottom w:val="none" w:sz="0" w:space="0" w:color="auto"/>
        <w:right w:val="none" w:sz="0" w:space="0" w:color="auto"/>
      </w:divBdr>
    </w:div>
    <w:div w:id="1685403370">
      <w:bodyDiv w:val="1"/>
      <w:marLeft w:val="0"/>
      <w:marRight w:val="0"/>
      <w:marTop w:val="0"/>
      <w:marBottom w:val="0"/>
      <w:divBdr>
        <w:top w:val="none" w:sz="0" w:space="0" w:color="auto"/>
        <w:left w:val="none" w:sz="0" w:space="0" w:color="auto"/>
        <w:bottom w:val="none" w:sz="0" w:space="0" w:color="auto"/>
        <w:right w:val="none" w:sz="0" w:space="0" w:color="auto"/>
      </w:divBdr>
    </w:div>
    <w:div w:id="1745295551">
      <w:bodyDiv w:val="1"/>
      <w:marLeft w:val="0"/>
      <w:marRight w:val="0"/>
      <w:marTop w:val="0"/>
      <w:marBottom w:val="0"/>
      <w:divBdr>
        <w:top w:val="none" w:sz="0" w:space="0" w:color="auto"/>
        <w:left w:val="none" w:sz="0" w:space="0" w:color="auto"/>
        <w:bottom w:val="none" w:sz="0" w:space="0" w:color="auto"/>
        <w:right w:val="none" w:sz="0" w:space="0" w:color="auto"/>
      </w:divBdr>
    </w:div>
    <w:div w:id="1756441979">
      <w:bodyDiv w:val="1"/>
      <w:marLeft w:val="0"/>
      <w:marRight w:val="0"/>
      <w:marTop w:val="0"/>
      <w:marBottom w:val="0"/>
      <w:divBdr>
        <w:top w:val="none" w:sz="0" w:space="0" w:color="auto"/>
        <w:left w:val="none" w:sz="0" w:space="0" w:color="auto"/>
        <w:bottom w:val="none" w:sz="0" w:space="0" w:color="auto"/>
        <w:right w:val="none" w:sz="0" w:space="0" w:color="auto"/>
      </w:divBdr>
    </w:div>
    <w:div w:id="187257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F3FF7CB6E8E4A4C8A1A386CEBF23614"/>
        <w:category>
          <w:name w:val="General"/>
          <w:gallery w:val="placeholder"/>
        </w:category>
        <w:types>
          <w:type w:val="bbPlcHdr"/>
        </w:types>
        <w:behaviors>
          <w:behavior w:val="content"/>
        </w:behaviors>
        <w:guid w:val="{6C16C234-1EDA-43E6-A448-88951292FC1F}"/>
      </w:docPartPr>
      <w:docPartBody>
        <w:p w:rsidR="00CF67DC" w:rsidRDefault="00D76713" w:rsidP="00D76713">
          <w:pPr>
            <w:pStyle w:val="6F3FF7CB6E8E4A4C8A1A386CEBF23614"/>
          </w:pPr>
          <w:r>
            <w:rPr>
              <w:color w:val="4472C4" w:themeColor="accent1"/>
            </w:rPr>
            <w:t>[Document title]</w:t>
          </w:r>
        </w:p>
      </w:docPartBody>
    </w:docPart>
    <w:docPart>
      <w:docPartPr>
        <w:name w:val="B7C4BB566278455195A994B2F658AF9D"/>
        <w:category>
          <w:name w:val="General"/>
          <w:gallery w:val="placeholder"/>
        </w:category>
        <w:types>
          <w:type w:val="bbPlcHdr"/>
        </w:types>
        <w:behaviors>
          <w:behavior w:val="content"/>
        </w:behaviors>
        <w:guid w:val="{9531FE05-37C6-463A-BA2A-ECF808EF5959}"/>
      </w:docPartPr>
      <w:docPartBody>
        <w:p w:rsidR="00CF67DC" w:rsidRDefault="00D76713" w:rsidP="00D76713">
          <w:pPr>
            <w:pStyle w:val="B7C4BB566278455195A994B2F658AF9D"/>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713"/>
    <w:rsid w:val="008D59FC"/>
    <w:rsid w:val="00AF62C8"/>
    <w:rsid w:val="00CF67DC"/>
    <w:rsid w:val="00D767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3FF7CB6E8E4A4C8A1A386CEBF23614">
    <w:name w:val="6F3FF7CB6E8E4A4C8A1A386CEBF23614"/>
    <w:rsid w:val="00D76713"/>
  </w:style>
  <w:style w:type="paragraph" w:customStyle="1" w:styleId="B7C4BB566278455195A994B2F658AF9D">
    <w:name w:val="B7C4BB566278455195A994B2F658AF9D"/>
    <w:rsid w:val="00D767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79296-339A-4B16-AC2F-052F9BE68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1661</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Performance Report</vt:lpstr>
    </vt:vector>
  </TitlesOfParts>
  <Company/>
  <LinksUpToDate>false</LinksUpToDate>
  <CharactersWithSpaces>11107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Report</dc:title>
  <dc:subject>Version  1.1</dc:subject>
  <dc:creator>Version 1.1</dc:creator>
  <cp:keywords/>
  <dc:description/>
  <cp:lastModifiedBy>Serge Schuetz</cp:lastModifiedBy>
  <cp:revision>2</cp:revision>
  <dcterms:created xsi:type="dcterms:W3CDTF">2019-06-17T00:58:00Z</dcterms:created>
  <dcterms:modified xsi:type="dcterms:W3CDTF">2019-06-17T00:58:00Z</dcterms:modified>
</cp:coreProperties>
</file>